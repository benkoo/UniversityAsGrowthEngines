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FDFE" w14:textId="77777777" w:rsidR="00A56D21" w:rsidRDefault="00FA78A9">
      <w:pPr>
        <w:rPr>
          <w:lang w:eastAsia="zh-CN"/>
        </w:rPr>
      </w:pPr>
      <w:r>
        <w:rPr>
          <w:lang w:eastAsia="zh-CN"/>
        </w:rPr>
        <w:t>第2章</w:t>
      </w:r>
    </w:p>
    <w:p w14:paraId="348FCC4C" w14:textId="77777777" w:rsidR="00A56D21" w:rsidRDefault="00FA78A9">
      <w:pPr>
        <w:rPr>
          <w:sz w:val="28"/>
          <w:szCs w:val="28"/>
          <w:lang w:eastAsia="zh-CN"/>
        </w:rPr>
      </w:pPr>
      <w:r>
        <w:rPr>
          <w:sz w:val="28"/>
          <w:szCs w:val="28"/>
          <w:lang w:eastAsia="zh-CN"/>
        </w:rPr>
        <w:t>知识</w:t>
      </w:r>
      <w:r>
        <w:rPr>
          <w:rFonts w:hint="eastAsia"/>
          <w:sz w:val="28"/>
          <w:szCs w:val="28"/>
          <w:lang w:eastAsia="zh-Hans"/>
        </w:rPr>
        <w:t>交换</w:t>
      </w:r>
      <w:r>
        <w:rPr>
          <w:sz w:val="28"/>
          <w:szCs w:val="28"/>
          <w:lang w:eastAsia="zh-CN"/>
        </w:rPr>
        <w:t>的系统</w:t>
      </w:r>
      <w:r>
        <w:rPr>
          <w:rFonts w:hint="eastAsia"/>
          <w:sz w:val="28"/>
          <w:szCs w:val="28"/>
          <w:lang w:eastAsia="zh-Hans"/>
        </w:rPr>
        <w:t>性</w:t>
      </w:r>
      <w:r>
        <w:rPr>
          <w:sz w:val="28"/>
          <w:szCs w:val="28"/>
          <w:lang w:eastAsia="zh-CN"/>
        </w:rPr>
        <w:t>方法</w:t>
      </w:r>
    </w:p>
    <w:p w14:paraId="0B9D3CFB" w14:textId="77777777" w:rsidR="00A56D21" w:rsidRDefault="00A56D21">
      <w:pPr>
        <w:rPr>
          <w:lang w:eastAsia="zh-CN"/>
        </w:rPr>
        <w:sectPr w:rsidR="00A56D21">
          <w:pgSz w:w="11920" w:h="16860"/>
          <w:pgMar w:top="480" w:right="460" w:bottom="280" w:left="460" w:header="720" w:footer="720" w:gutter="0"/>
          <w:cols w:space="720"/>
        </w:sectPr>
      </w:pPr>
    </w:p>
    <w:p w14:paraId="2A391398" w14:textId="77777777" w:rsidR="00A56D21" w:rsidRDefault="00A56D21">
      <w:pPr>
        <w:rPr>
          <w:lang w:eastAsia="zh-CN"/>
        </w:rPr>
      </w:pPr>
    </w:p>
    <w:p w14:paraId="6AB180B6"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 xml:space="preserve">1 </w:t>
      </w:r>
      <w:r>
        <w:rPr>
          <w:b/>
          <w:bCs/>
          <w:sz w:val="24"/>
          <w:szCs w:val="24"/>
          <w:lang w:eastAsia="zh-CN"/>
        </w:rPr>
        <w:t>知识交换使能经济发展</w:t>
      </w:r>
    </w:p>
    <w:p w14:paraId="36A3C5CC" w14:textId="77777777" w:rsidR="00A56D21" w:rsidRDefault="00A56D21">
      <w:pPr>
        <w:rPr>
          <w:lang w:eastAsia="zh-CN"/>
        </w:rPr>
      </w:pPr>
    </w:p>
    <w:p w14:paraId="43E7EA5E" w14:textId="14082B24" w:rsidR="00A56D21" w:rsidRDefault="00FA78A9">
      <w:pPr>
        <w:rPr>
          <w:lang w:eastAsia="zh-CN"/>
        </w:rPr>
      </w:pPr>
      <w:r>
        <w:rPr>
          <w:lang w:eastAsia="zh-CN"/>
        </w:rPr>
        <w:t>在第一章中，我们</w:t>
      </w:r>
      <w:r>
        <w:rPr>
          <w:rFonts w:hint="eastAsia"/>
          <w:lang w:eastAsia="zh-Hans"/>
        </w:rPr>
        <w:t>谈到</w:t>
      </w:r>
      <w:r>
        <w:rPr>
          <w:lang w:eastAsia="zh-CN"/>
        </w:rPr>
        <w:t>社会对大学参与社会发展的期望越来越高。大学已经为文化发展、社会福利和经济发展</w:t>
      </w:r>
      <w:r>
        <w:rPr>
          <w:rFonts w:hint="eastAsia"/>
          <w:lang w:eastAsia="zh-Hans"/>
        </w:rPr>
        <w:t>做出了贡献</w:t>
      </w:r>
      <w:r>
        <w:rPr>
          <w:lang w:eastAsia="zh-CN"/>
        </w:rPr>
        <w:t>，但</w:t>
      </w:r>
      <w:r>
        <w:rPr>
          <w:rFonts w:hint="eastAsia"/>
          <w:lang w:eastAsia="zh-Hans"/>
        </w:rPr>
        <w:t>社会的要求</w:t>
      </w:r>
      <w:r>
        <w:rPr>
          <w:lang w:eastAsia="zh-CN"/>
        </w:rPr>
        <w:t>更多。</w:t>
      </w:r>
      <w:r>
        <w:rPr>
          <w:rFonts w:hint="eastAsia"/>
          <w:lang w:eastAsia="zh-Hans"/>
        </w:rPr>
        <w:t>不谈一般性问题</w:t>
      </w:r>
      <w:r>
        <w:rPr>
          <w:lang w:eastAsia="zh-CN"/>
        </w:rPr>
        <w:t>，</w:t>
      </w:r>
      <w:r>
        <w:rPr>
          <w:rFonts w:hint="eastAsia"/>
          <w:lang w:eastAsia="zh-Hans"/>
        </w:rPr>
        <w:t>只论</w:t>
      </w:r>
      <w:r>
        <w:rPr>
          <w:lang w:eastAsia="zh-CN"/>
        </w:rPr>
        <w:t>当</w:t>
      </w:r>
      <w:r>
        <w:rPr>
          <w:rFonts w:hint="eastAsia"/>
          <w:lang w:eastAsia="zh-Hans"/>
        </w:rPr>
        <w:t>下</w:t>
      </w:r>
      <w:r>
        <w:rPr>
          <w:lang w:eastAsia="zh-CN"/>
        </w:rPr>
        <w:t>高</w:t>
      </w:r>
      <w:del w:id="0" w:author="Microsoft Office User" w:date="2021-11-04T09:34:00Z">
        <w:r w:rsidDel="00FC7195">
          <w:rPr>
            <w:rFonts w:hint="eastAsia"/>
            <w:lang w:eastAsia="zh-Hans"/>
          </w:rPr>
          <w:delText>值</w:delText>
        </w:r>
      </w:del>
      <w:r>
        <w:rPr>
          <w:rFonts w:hint="eastAsia"/>
          <w:lang w:eastAsia="zh-Hans"/>
        </w:rPr>
        <w:t>期望</w:t>
      </w:r>
      <w:ins w:id="1" w:author="Microsoft Office User" w:date="2021-11-04T09:34:00Z">
        <w:r w:rsidR="00FC7195">
          <w:rPr>
            <w:rFonts w:hint="eastAsia"/>
            <w:lang w:eastAsia="zh-Hans"/>
          </w:rPr>
          <w:t>值</w:t>
        </w:r>
      </w:ins>
      <w:r>
        <w:rPr>
          <w:lang w:eastAsia="zh-CN"/>
        </w:rPr>
        <w:t>的话题，我们</w:t>
      </w:r>
      <w:r>
        <w:rPr>
          <w:rFonts w:hint="eastAsia"/>
          <w:lang w:eastAsia="zh-Hans"/>
        </w:rPr>
        <w:t>要</w:t>
      </w:r>
      <w:r>
        <w:rPr>
          <w:lang w:eastAsia="zh-CN"/>
        </w:rPr>
        <w:t>专注于大学对可持续经济</w:t>
      </w:r>
      <w:r>
        <w:rPr>
          <w:rFonts w:hint="eastAsia"/>
          <w:lang w:eastAsia="zh-Hans"/>
        </w:rPr>
        <w:t>发展</w:t>
      </w:r>
      <w:r>
        <w:rPr>
          <w:lang w:eastAsia="zh-CN"/>
        </w:rPr>
        <w:t>的贡献</w:t>
      </w:r>
      <w:r>
        <w:rPr>
          <w:rFonts w:hint="eastAsia"/>
          <w:lang w:eastAsia="zh-Hans"/>
        </w:rPr>
        <w:t>问题</w:t>
      </w:r>
      <w:r>
        <w:rPr>
          <w:lang w:eastAsia="zh-CN"/>
        </w:rPr>
        <w:t>。</w:t>
      </w:r>
    </w:p>
    <w:p w14:paraId="3316E806" w14:textId="77777777" w:rsidR="00A56D21" w:rsidRDefault="00FA78A9">
      <w:pPr>
        <w:ind w:firstLine="720"/>
        <w:rPr>
          <w:lang w:eastAsia="zh-CN"/>
        </w:rPr>
      </w:pPr>
      <w:r>
        <w:rPr>
          <w:lang w:eastAsia="zh-CN"/>
        </w:rPr>
        <w:t>大学对经济发展的影响路径如图 1.2所示。 经济发展受成功创新</w:t>
      </w:r>
      <w:r>
        <w:rPr>
          <w:rFonts w:hint="eastAsia"/>
          <w:lang w:eastAsia="zh-Hans"/>
        </w:rPr>
        <w:t>和企业家创业精神</w:t>
      </w:r>
      <w:r>
        <w:rPr>
          <w:lang w:eastAsia="zh-CN"/>
        </w:rPr>
        <w:t>强度的影响[1]。大学可以通过更有效的知识交换帮助加速创新和创业[2]。</w:t>
      </w:r>
      <w:r>
        <w:rPr>
          <w:rFonts w:hint="eastAsia"/>
          <w:lang w:eastAsia="zh-Hans"/>
        </w:rPr>
        <w:t>当</w:t>
      </w:r>
      <w:r>
        <w:rPr>
          <w:lang w:eastAsia="zh-CN"/>
        </w:rPr>
        <w:t>知</w:t>
      </w:r>
      <w:r>
        <w:rPr>
          <w:rFonts w:hint="eastAsia"/>
          <w:lang w:eastAsia="zh-Hans"/>
        </w:rPr>
        <w:t>识</w:t>
      </w:r>
      <w:r>
        <w:rPr>
          <w:lang w:eastAsia="zh-CN"/>
        </w:rPr>
        <w:t>跨越大学[3]和他们在</w:t>
      </w:r>
      <w:r>
        <w:rPr>
          <w:rFonts w:hint="eastAsia"/>
          <w:lang w:eastAsia="zh-Hans"/>
        </w:rPr>
        <w:t>产</w:t>
      </w:r>
      <w:r>
        <w:rPr>
          <w:lang w:eastAsia="zh-CN"/>
        </w:rPr>
        <w:t>业、中小企业 [ 5 ] 和政府组织 [ 6 ]的合作伙伴 [4]之间的多</w:t>
      </w:r>
      <w:r>
        <w:rPr>
          <w:rFonts w:hint="eastAsia"/>
          <w:lang w:eastAsia="zh-Hans"/>
        </w:rPr>
        <w:t>渠道</w:t>
      </w:r>
      <w:r>
        <w:rPr>
          <w:lang w:eastAsia="zh-CN"/>
        </w:rPr>
        <w:t>边界</w:t>
      </w:r>
      <w:r>
        <w:rPr>
          <w:rFonts w:hint="eastAsia"/>
          <w:lang w:eastAsia="zh-Hans"/>
        </w:rPr>
        <w:t>时</w:t>
      </w:r>
      <w:r>
        <w:rPr>
          <w:lang w:eastAsia="zh-Hans"/>
        </w:rPr>
        <w:t>。</w:t>
      </w:r>
      <w:r>
        <w:rPr>
          <w:lang w:eastAsia="zh-CN"/>
        </w:rPr>
        <w:t>这</w:t>
      </w:r>
      <w:r>
        <w:rPr>
          <w:rFonts w:hint="eastAsia"/>
          <w:lang w:eastAsia="zh-Hans"/>
        </w:rPr>
        <w:t>种交换就发生了</w:t>
      </w:r>
      <w:r>
        <w:rPr>
          <w:lang w:eastAsia="zh-CN"/>
        </w:rPr>
        <w:t>。</w:t>
      </w:r>
    </w:p>
    <w:p w14:paraId="10CFF9C9" w14:textId="77777777" w:rsidR="00A56D21" w:rsidRDefault="00FA78A9">
      <w:pPr>
        <w:ind w:firstLine="720"/>
        <w:rPr>
          <w:lang w:eastAsia="zh-CN"/>
        </w:rPr>
      </w:pPr>
      <w:r>
        <w:rPr>
          <w:lang w:eastAsia="zh-CN"/>
        </w:rPr>
        <w:t>这个推理导</w:t>
      </w:r>
      <w:r>
        <w:rPr>
          <w:rFonts w:hint="eastAsia"/>
          <w:lang w:eastAsia="zh-Hans"/>
        </w:rPr>
        <w:t>出</w:t>
      </w:r>
      <w:r>
        <w:rPr>
          <w:lang w:eastAsia="zh-CN"/>
        </w:rPr>
        <w:t>我们的主要结论：</w:t>
      </w:r>
      <w:r>
        <w:rPr>
          <w:b/>
          <w:bCs/>
          <w:lang w:eastAsia="zh-CN"/>
        </w:rPr>
        <w:t>与合作伙伴更有效的知识</w:t>
      </w:r>
      <w:r>
        <w:rPr>
          <w:rFonts w:hint="eastAsia"/>
          <w:b/>
          <w:bCs/>
          <w:lang w:eastAsia="zh-Hans"/>
        </w:rPr>
        <w:t>交换很</w:t>
      </w:r>
      <w:r>
        <w:rPr>
          <w:b/>
          <w:bCs/>
          <w:lang w:eastAsia="zh-CN"/>
        </w:rPr>
        <w:t>可能会增加大学对经济发展的长期贡献。</w:t>
      </w:r>
    </w:p>
    <w:p w14:paraId="15AE5210" w14:textId="5E839F76" w:rsidR="00A56D21" w:rsidDel="00D603D8" w:rsidRDefault="00FA78A9">
      <w:pPr>
        <w:ind w:firstLineChars="340" w:firstLine="748"/>
        <w:rPr>
          <w:del w:id="2" w:author="Microsoft Office User" w:date="2021-11-04T09:37:00Z"/>
          <w:lang w:eastAsia="zh-CN"/>
        </w:rPr>
      </w:pPr>
      <w:r>
        <w:rPr>
          <w:lang w:eastAsia="zh-CN"/>
        </w:rPr>
        <w:t>本章开发了一种系统的知识交换方法，以支持经济</w:t>
      </w:r>
      <w:r>
        <w:rPr>
          <w:rFonts w:hint="eastAsia"/>
          <w:lang w:eastAsia="zh-Hans"/>
        </w:rPr>
        <w:t>的</w:t>
      </w:r>
      <w:r>
        <w:rPr>
          <w:lang w:eastAsia="zh-CN"/>
        </w:rPr>
        <w:t>发展。</w:t>
      </w:r>
      <w:r>
        <w:rPr>
          <w:rFonts w:hint="eastAsia"/>
          <w:lang w:eastAsia="zh-Hans"/>
        </w:rPr>
        <w:t>第</w:t>
      </w:r>
      <w:r>
        <w:rPr>
          <w:lang w:eastAsia="zh-CN"/>
        </w:rPr>
        <w:t>2.2</w:t>
      </w:r>
      <w:r>
        <w:rPr>
          <w:rFonts w:hint="eastAsia"/>
          <w:lang w:eastAsia="zh-Hans"/>
        </w:rPr>
        <w:t>节</w:t>
      </w:r>
      <w:r>
        <w:rPr>
          <w:lang w:eastAsia="zh-CN"/>
        </w:rPr>
        <w:t>讨论了与合作伙伴的直接对话双向</w:t>
      </w:r>
      <w:r>
        <w:rPr>
          <w:rFonts w:hint="eastAsia"/>
          <w:lang w:eastAsia="zh-Hans"/>
        </w:rPr>
        <w:t>交流</w:t>
      </w:r>
      <w:r>
        <w:rPr>
          <w:lang w:eastAsia="zh-CN"/>
        </w:rPr>
        <w:t>的特点。第2.3节确定了一种系统方法，如果</w:t>
      </w:r>
      <w:r>
        <w:rPr>
          <w:rFonts w:hint="eastAsia"/>
          <w:lang w:eastAsia="zh-Hans"/>
        </w:rPr>
        <w:t>被</w:t>
      </w:r>
      <w:r>
        <w:rPr>
          <w:lang w:eastAsia="zh-CN"/>
        </w:rPr>
        <w:t>特定大学</w:t>
      </w:r>
      <w:r>
        <w:rPr>
          <w:rFonts w:hint="eastAsia"/>
          <w:lang w:eastAsia="zh-Hans"/>
        </w:rPr>
        <w:t>适当采用</w:t>
      </w:r>
      <w:r>
        <w:rPr>
          <w:lang w:eastAsia="zh-CN"/>
        </w:rPr>
        <w:t>，</w:t>
      </w:r>
      <w:del w:id="3" w:author="Microsoft Office User" w:date="2021-11-04T09:37:00Z">
        <w:r w:rsidDel="00FC7195">
          <w:rPr>
            <w:rFonts w:hint="eastAsia"/>
            <w:lang w:eastAsia="zh-CN"/>
          </w:rPr>
          <w:delText>可能</w:delText>
        </w:r>
      </w:del>
      <w:ins w:id="4" w:author="Microsoft Office User" w:date="2021-11-04T09:37:00Z">
        <w:r w:rsidR="00FC7195">
          <w:rPr>
            <w:rFonts w:hint="eastAsia"/>
            <w:lang w:eastAsia="zh-CN"/>
          </w:rPr>
          <w:t>应当</w:t>
        </w:r>
      </w:ins>
      <w:r>
        <w:rPr>
          <w:lang w:eastAsia="zh-CN"/>
        </w:rPr>
        <w:t>会增加其知识</w:t>
      </w:r>
      <w:r>
        <w:rPr>
          <w:rFonts w:hint="eastAsia"/>
          <w:lang w:eastAsia="zh-Hans"/>
        </w:rPr>
        <w:t>交换</w:t>
      </w:r>
      <w:r>
        <w:rPr>
          <w:lang w:eastAsia="zh-CN"/>
        </w:rPr>
        <w:t>能力。在2.4</w:t>
      </w:r>
      <w:r>
        <w:rPr>
          <w:rFonts w:hint="eastAsia"/>
          <w:lang w:eastAsia="zh-Hans"/>
        </w:rPr>
        <w:t>节</w:t>
      </w:r>
      <w:r>
        <w:rPr>
          <w:lang w:eastAsia="zh-CN"/>
        </w:rPr>
        <w:t>,确定了 11 种学术实践，它们</w:t>
      </w:r>
      <w:r>
        <w:rPr>
          <w:rFonts w:hint="eastAsia"/>
          <w:lang w:eastAsia="zh-Hans"/>
        </w:rPr>
        <w:t>用于</w:t>
      </w:r>
      <w:r>
        <w:rPr>
          <w:lang w:eastAsia="zh-CN"/>
        </w:rPr>
        <w:t>知识交换</w:t>
      </w:r>
      <w:r>
        <w:rPr>
          <w:rFonts w:hint="eastAsia"/>
          <w:lang w:eastAsia="zh-Hans"/>
        </w:rPr>
        <w:t>并产生成果</w:t>
      </w:r>
      <w:r>
        <w:rPr>
          <w:lang w:eastAsia="zh-CN"/>
        </w:rPr>
        <w:t>。知识交换的方法</w:t>
      </w:r>
      <w:r>
        <w:rPr>
          <w:rFonts w:hint="eastAsia"/>
          <w:lang w:eastAsia="zh-Hans"/>
        </w:rPr>
        <w:t>会被</w:t>
      </w:r>
    </w:p>
    <w:p w14:paraId="5B8EF292" w14:textId="00C801DE" w:rsidR="00A56D21" w:rsidRDefault="00FA78A9">
      <w:pPr>
        <w:ind w:firstLineChars="340" w:firstLine="748"/>
        <w:rPr>
          <w:lang w:eastAsia="zh-CN"/>
        </w:rPr>
        <w:pPrChange w:id="5" w:author="Microsoft Office User" w:date="2021-11-04T09:37:00Z">
          <w:pPr/>
        </w:pPrChange>
      </w:pPr>
      <w:r>
        <w:rPr>
          <w:lang w:eastAsia="zh-CN"/>
        </w:rPr>
        <w:t>映射到大学的三个主要领域——第2.5-2</w:t>
      </w:r>
      <w:r>
        <w:rPr>
          <w:rFonts w:hint="eastAsia"/>
          <w:lang w:eastAsia="zh-Hans"/>
        </w:rPr>
        <w:t>.</w:t>
      </w:r>
      <w:r>
        <w:rPr>
          <w:lang w:eastAsia="zh-Hans"/>
        </w:rPr>
        <w:t>7</w:t>
      </w:r>
      <w:r>
        <w:rPr>
          <w:lang w:eastAsia="zh-CN"/>
        </w:rPr>
        <w:t>节中的教育、研究和</w:t>
      </w:r>
      <w:r>
        <w:rPr>
          <w:rFonts w:hint="eastAsia"/>
          <w:lang w:eastAsia="zh-Hans"/>
        </w:rPr>
        <w:t>催化创新</w:t>
      </w:r>
      <w:r>
        <w:rPr>
          <w:lang w:eastAsia="zh-Hans"/>
        </w:rPr>
        <w:t>。</w:t>
      </w:r>
      <w:r>
        <w:rPr>
          <w:lang w:eastAsia="zh-CN"/>
        </w:rPr>
        <w:t>本章以评估结束——需要</w:t>
      </w:r>
      <w:del w:id="6" w:author="Microsoft Office User" w:date="2021-11-04T09:37:00Z">
        <w:r w:rsidDel="001C32F3">
          <w:rPr>
            <w:lang w:eastAsia="zh-CN"/>
          </w:rPr>
          <w:delText>做</w:delText>
        </w:r>
      </w:del>
      <w:r>
        <w:rPr>
          <w:lang w:eastAsia="zh-CN"/>
        </w:rPr>
        <w:t>多少</w:t>
      </w:r>
      <w:ins w:id="7" w:author="Microsoft Office User" w:date="2021-11-04T09:38:00Z">
        <w:r w:rsidR="001C32F3">
          <w:rPr>
            <w:rFonts w:hint="eastAsia"/>
            <w:lang w:eastAsia="zh-CN"/>
          </w:rPr>
          <w:t>的</w:t>
        </w:r>
      </w:ins>
      <w:r>
        <w:rPr>
          <w:lang w:eastAsia="zh-CN"/>
        </w:rPr>
        <w:t>改变才能</w:t>
      </w:r>
      <w:r>
        <w:rPr>
          <w:rFonts w:hint="eastAsia"/>
          <w:lang w:eastAsia="zh-Hans"/>
        </w:rPr>
        <w:t>完成愈</w:t>
      </w:r>
      <w:r>
        <w:rPr>
          <w:lang w:eastAsia="zh-CN"/>
        </w:rPr>
        <w:t>加</w:t>
      </w:r>
      <w:ins w:id="8" w:author="Microsoft Office User" w:date="2021-11-04T09:38:00Z">
        <w:r w:rsidR="001C32F3">
          <w:rPr>
            <w:rFonts w:hint="eastAsia"/>
            <w:lang w:eastAsia="zh-CN"/>
          </w:rPr>
          <w:t>受到</w:t>
        </w:r>
      </w:ins>
      <w:r>
        <w:rPr>
          <w:lang w:eastAsia="zh-CN"/>
        </w:rPr>
        <w:t>重视</w:t>
      </w:r>
      <w:r>
        <w:rPr>
          <w:rFonts w:hint="eastAsia"/>
          <w:lang w:eastAsia="zh-Hans"/>
        </w:rPr>
        <w:t>的</w:t>
      </w:r>
      <w:r>
        <w:rPr>
          <w:lang w:eastAsia="zh-CN"/>
        </w:rPr>
        <w:t>知识交换</w:t>
      </w:r>
      <w:r>
        <w:rPr>
          <w:rFonts w:hint="eastAsia"/>
          <w:lang w:eastAsia="zh-Hans"/>
        </w:rPr>
        <w:t>使命</w:t>
      </w:r>
      <w:r>
        <w:rPr>
          <w:lang w:eastAsia="zh-CN"/>
        </w:rPr>
        <w:t>。我们</w:t>
      </w:r>
      <w:del w:id="9" w:author="Microsoft Office User" w:date="2021-11-04T09:39:00Z">
        <w:r w:rsidDel="00D33A21">
          <w:rPr>
            <w:rFonts w:hint="eastAsia"/>
            <w:lang w:eastAsia="zh-CN"/>
          </w:rPr>
          <w:delText>注意</w:delText>
        </w:r>
      </w:del>
      <w:ins w:id="10" w:author="Microsoft Office User" w:date="2021-11-04T09:39:00Z">
        <w:r w:rsidR="00D33A21">
          <w:rPr>
            <w:rFonts w:hint="eastAsia"/>
            <w:lang w:eastAsia="zh-CN"/>
          </w:rPr>
          <w:t>意识</w:t>
        </w:r>
      </w:ins>
      <w:r>
        <w:rPr>
          <w:lang w:eastAsia="zh-CN"/>
        </w:rPr>
        <w:t>到知识交换的概念</w:t>
      </w:r>
      <w:del w:id="11" w:author="Microsoft Office User" w:date="2021-11-04T09:40:00Z">
        <w:r w:rsidDel="00D33A21">
          <w:rPr>
            <w:rFonts w:hint="eastAsia"/>
            <w:lang w:eastAsia="zh-Hans"/>
          </w:rPr>
          <w:delText>同样</w:delText>
        </w:r>
      </w:del>
      <w:r>
        <w:rPr>
          <w:rFonts w:hint="eastAsia"/>
          <w:lang w:eastAsia="zh-Hans"/>
        </w:rPr>
        <w:t>对</w:t>
      </w:r>
      <w:ins w:id="12" w:author="Microsoft Office User" w:date="2021-11-04T09:40:00Z">
        <w:r w:rsidR="00D33A21">
          <w:rPr>
            <w:rFonts w:hint="eastAsia"/>
            <w:lang w:eastAsia="zh-CN"/>
          </w:rPr>
          <w:t>于</w:t>
        </w:r>
        <w:r w:rsidR="00D33A21">
          <w:rPr>
            <w:lang w:eastAsia="zh-CN"/>
          </w:rPr>
          <w:t>大学</w:t>
        </w:r>
        <w:r w:rsidR="00D33A21">
          <w:rPr>
            <w:rFonts w:hint="eastAsia"/>
            <w:lang w:eastAsia="zh-CN"/>
          </w:rPr>
          <w:t>珍重</w:t>
        </w:r>
      </w:ins>
      <w:r>
        <w:rPr>
          <w:lang w:eastAsia="zh-CN"/>
        </w:rPr>
        <w:t>希望提高对社会和文化影响的</w:t>
      </w:r>
      <w:ins w:id="13" w:author="Microsoft Office User" w:date="2021-11-04T09:40:00Z">
        <w:r w:rsidR="00D33A21">
          <w:rPr>
            <w:rFonts w:hint="eastAsia"/>
            <w:lang w:eastAsia="zh-CN"/>
          </w:rPr>
          <w:t>机构</w:t>
        </w:r>
      </w:ins>
      <w:del w:id="14" w:author="Microsoft Office User" w:date="2021-11-04T09:40:00Z">
        <w:r w:rsidDel="00D33A21">
          <w:rPr>
            <w:lang w:eastAsia="zh-CN"/>
          </w:rPr>
          <w:delText>大学</w:delText>
        </w:r>
      </w:del>
      <w:r>
        <w:rPr>
          <w:rFonts w:hint="eastAsia"/>
          <w:lang w:eastAsia="zh-Hans"/>
        </w:rPr>
        <w:t>是</w:t>
      </w:r>
      <w:ins w:id="15" w:author="Microsoft Office User" w:date="2021-11-04T09:40:00Z">
        <w:r w:rsidR="00D33A21">
          <w:rPr>
            <w:rFonts w:hint="eastAsia"/>
            <w:lang w:eastAsia="zh-Hans"/>
          </w:rPr>
          <w:t>同样</w:t>
        </w:r>
      </w:ins>
      <w:r>
        <w:rPr>
          <w:rFonts w:hint="eastAsia"/>
          <w:lang w:eastAsia="zh-Hans"/>
        </w:rPr>
        <w:t>适用的</w:t>
      </w:r>
      <w:r>
        <w:rPr>
          <w:lang w:eastAsia="zh-CN"/>
        </w:rPr>
        <w:t>。</w:t>
      </w:r>
    </w:p>
    <w:p w14:paraId="15FCC52D" w14:textId="77777777" w:rsidR="00A56D21" w:rsidRDefault="00A56D21">
      <w:pPr>
        <w:rPr>
          <w:lang w:eastAsia="zh-CN"/>
        </w:rPr>
      </w:pPr>
    </w:p>
    <w:p w14:paraId="1D2505AC" w14:textId="77777777" w:rsidR="00A56D21" w:rsidRDefault="00FA78A9">
      <w:r>
        <w:t>© Springer Nature Switzerland AG 2020</w:t>
      </w:r>
      <w:r>
        <w:tab/>
        <w:t>21</w:t>
      </w:r>
    </w:p>
    <w:p w14:paraId="30576569" w14:textId="77777777" w:rsidR="00A56D21" w:rsidRDefault="00FA78A9">
      <w:r>
        <w:t>E. Crawley 等人，</w:t>
      </w:r>
      <w:r>
        <w:rPr>
          <w:rFonts w:hint="eastAsia"/>
        </w:rPr>
        <w:t>作为经济发展引擎的大学</w:t>
      </w:r>
      <w:r>
        <w:t>，</w:t>
      </w:r>
    </w:p>
    <w:p w14:paraId="23DA4364" w14:textId="77777777" w:rsidR="00A56D21" w:rsidRDefault="00FA78A9">
      <w:r>
        <w:t>https://doi.org/10.1007/978-3-030-47549-9_2</w:t>
      </w:r>
    </w:p>
    <w:p w14:paraId="0758096E" w14:textId="77777777" w:rsidR="00A56D21" w:rsidRDefault="00A56D21">
      <w:pPr>
        <w:sectPr w:rsidR="00A56D21">
          <w:pgSz w:w="11920" w:h="16860"/>
          <w:pgMar w:top="1580" w:right="460" w:bottom="280" w:left="460" w:header="720" w:footer="720" w:gutter="0"/>
          <w:cols w:space="720"/>
        </w:sectPr>
      </w:pPr>
    </w:p>
    <w:p w14:paraId="576E79FB" w14:textId="77777777" w:rsidR="00A56D21" w:rsidRDefault="00A56D21"/>
    <w:p w14:paraId="444A74CA" w14:textId="77777777" w:rsidR="00A56D21" w:rsidRDefault="00A56D21"/>
    <w:p w14:paraId="776F44B8" w14:textId="77777777" w:rsidR="00A56D21" w:rsidRDefault="00A56D21"/>
    <w:p w14:paraId="02AC30CC" w14:textId="77777777" w:rsidR="00A56D21" w:rsidRDefault="00A56D21"/>
    <w:p w14:paraId="22D8AF98" w14:textId="77777777" w:rsidR="00A56D21" w:rsidRDefault="00FA78A9">
      <w:r>
        <w:rPr>
          <w:noProof/>
        </w:rPr>
        <mc:AlternateContent>
          <mc:Choice Requires="wpg">
            <w:drawing>
              <wp:inline distT="0" distB="0" distL="114300" distR="114300" wp14:anchorId="2F66F05A" wp14:editId="1B1F76E0">
                <wp:extent cx="616585" cy="19050"/>
                <wp:effectExtent l="0" t="0" r="0" b="0"/>
                <wp:docPr id="1545" name="组合 1451"/>
                <wp:cNvGraphicFramePr/>
                <a:graphic xmlns:a="http://schemas.openxmlformats.org/drawingml/2006/main">
                  <a:graphicData uri="http://schemas.microsoft.com/office/word/2010/wordprocessingGroup">
                    <wpg:wgp>
                      <wpg:cNvGrpSpPr/>
                      <wpg:grpSpPr>
                        <a:xfrm>
                          <a:off x="0" y="0"/>
                          <a:ext cx="616585" cy="19050"/>
                          <a:chOff x="0" y="0"/>
                          <a:chExt cx="971" cy="30"/>
                        </a:xfrm>
                      </wpg:grpSpPr>
                      <wps:wsp>
                        <wps:cNvPr id="1580" name="直线 1455"/>
                        <wps:cNvCnPr/>
                        <wps:spPr>
                          <a:xfrm>
                            <a:off x="0" y="7"/>
                            <a:ext cx="970" cy="0"/>
                          </a:xfrm>
                          <a:prstGeom prst="line">
                            <a:avLst/>
                          </a:prstGeom>
                          <a:ln w="9477" cap="flat" cmpd="sng">
                            <a:solidFill>
                              <a:srgbClr val="999999"/>
                            </a:solidFill>
                            <a:prstDash val="solid"/>
                            <a:headEnd type="none" w="med" len="med"/>
                            <a:tailEnd type="none" w="med" len="med"/>
                          </a:ln>
                        </wps:spPr>
                        <wps:bodyPr/>
                      </wps:wsp>
                      <wps:wsp>
                        <wps:cNvPr id="1581" name="直线 1454"/>
                        <wps:cNvCnPr/>
                        <wps:spPr>
                          <a:xfrm>
                            <a:off x="0" y="22"/>
                            <a:ext cx="970" cy="0"/>
                          </a:xfrm>
                          <a:prstGeom prst="line">
                            <a:avLst/>
                          </a:prstGeom>
                          <a:ln w="9477" cap="flat" cmpd="sng">
                            <a:solidFill>
                              <a:srgbClr val="EDEDED"/>
                            </a:solidFill>
                            <a:prstDash val="solid"/>
                            <a:headEnd type="none" w="med" len="med"/>
                            <a:tailEnd type="none" w="med" len="med"/>
                          </a:ln>
                        </wps:spPr>
                        <wps:bodyPr/>
                      </wps:wsp>
                      <wps:wsp>
                        <wps:cNvPr id="1582" name="任意多边形 1453"/>
                        <wps:cNvSpPr/>
                        <wps:spPr>
                          <a:xfrm>
                            <a:off x="955" y="0"/>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1583" name="任意多边形 1452"/>
                        <wps:cNvSpPr/>
                        <wps:spPr>
                          <a:xfrm>
                            <a:off x="0" y="0"/>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inline>
            </w:drawing>
          </mc:Choice>
          <mc:Fallback>
            <w:pict>
              <v:group w14:anchorId="56F12B48" id="组合 1451" o:spid="_x0000_s1026" style="width:48.55pt;height:1.5pt;mso-position-horizontal-relative:char;mso-position-vertical-relative:line"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">
                <v:line id="直线 1455" o:spid="_x0000_s1027" style="position:absolute;visibility:visible;mso-wrap-style:square" from="0,7" to="9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" strokecolor="#999" strokeweight=".26325mm"/>
                <v:line id="直线 1454" o:spid="_x0000_s1028" style="position:absolute;visibility:visible;mso-wrap-style:square" from="0,22" to="97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" strokecolor="#ededed" strokeweight=".26325mm"/>
                <v:shape id="任意多边形 1453" o:spid="_x0000_s1029" style="position:absolute;left:955;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" path="m15,30l,30,,15,15,r,30xe" fillcolor="#ededed" stroked="f">
                  <v:path arrowok="t" textboxrect="0,0,15,30"/>
                </v:shape>
                <v:shape id="任意多边形 1452" o:spid="_x0000_s1030" style="position:absolute;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" path="m,30l,,15,r,15l,30xe" fillcolor="#999" stroked="f">
                  <v:path arrowok="t" textboxrect="0,0,15,30"/>
                </v:shape>
                <w10:anchorlock/>
              </v:group>
            </w:pict>
          </mc:Fallback>
        </mc:AlternateContent>
      </w:r>
    </w:p>
    <w:p w14:paraId="6DD51783" w14:textId="77777777" w:rsidR="00A56D21" w:rsidRDefault="00FA78A9">
      <w:pPr>
        <w:rPr>
          <w:lang w:eastAsia="zh-CN"/>
        </w:rPr>
      </w:pPr>
      <w:r>
        <w:rPr>
          <w:lang w:eastAsia="zh-CN"/>
        </w:rPr>
        <w:t>第 50 页</w:t>
      </w:r>
    </w:p>
    <w:p w14:paraId="22F3DD66" w14:textId="77777777" w:rsidR="00A56D21" w:rsidRDefault="00FA78A9">
      <w:pPr>
        <w:rPr>
          <w:lang w:eastAsia="zh-CN"/>
        </w:rPr>
      </w:pPr>
      <w:r>
        <w:rPr>
          <w:lang w:eastAsia="zh-CN"/>
        </w:rPr>
        <w:br w:type="column"/>
      </w:r>
    </w:p>
    <w:p w14:paraId="00815F9C" w14:textId="77777777" w:rsidR="00A56D21" w:rsidRDefault="00A56D21">
      <w:pPr>
        <w:rPr>
          <w:lang w:eastAsia="zh-CN"/>
        </w:rPr>
      </w:pPr>
    </w:p>
    <w:p w14:paraId="7E3D9712" w14:textId="77777777" w:rsidR="00A56D21" w:rsidRDefault="00A56D21">
      <w:pPr>
        <w:rPr>
          <w:lang w:eastAsia="zh-CN"/>
        </w:rPr>
      </w:pPr>
    </w:p>
    <w:p w14:paraId="1BD97E9C" w14:textId="77777777" w:rsidR="00A56D21" w:rsidRDefault="00A56D21">
      <w:pPr>
        <w:rPr>
          <w:lang w:eastAsia="zh-CN"/>
        </w:rPr>
      </w:pPr>
    </w:p>
    <w:p w14:paraId="01DAE970" w14:textId="77777777" w:rsidR="00A56D21" w:rsidRDefault="00A56D21">
      <w:pPr>
        <w:rPr>
          <w:lang w:eastAsia="zh-CN"/>
        </w:rPr>
      </w:pPr>
    </w:p>
    <w:p w14:paraId="463A1B18" w14:textId="77777777" w:rsidR="00A56D21" w:rsidRDefault="00A56D21">
      <w:pPr>
        <w:rPr>
          <w:lang w:eastAsia="zh-CN"/>
        </w:rPr>
      </w:pPr>
    </w:p>
    <w:p w14:paraId="3E2E4468" w14:textId="77777777" w:rsidR="00A56D21" w:rsidRDefault="00FA78A9">
      <w:pPr>
        <w:rPr>
          <w:lang w:eastAsia="zh-CN"/>
        </w:rPr>
      </w:pPr>
      <w:r>
        <w:rPr>
          <w:b/>
          <w:bCs/>
          <w:sz w:val="28"/>
          <w:szCs w:val="28"/>
          <w:lang w:eastAsia="zh-CN"/>
        </w:rPr>
        <w:t xml:space="preserve">2.2 </w:t>
      </w:r>
      <w:r>
        <w:rPr>
          <w:rFonts w:hint="eastAsia"/>
          <w:b/>
          <w:bCs/>
          <w:sz w:val="28"/>
          <w:szCs w:val="28"/>
          <w:lang w:eastAsia="zh-Hans"/>
        </w:rPr>
        <w:t>面向</w:t>
      </w:r>
      <w:r>
        <w:rPr>
          <w:b/>
          <w:bCs/>
          <w:sz w:val="28"/>
          <w:szCs w:val="28"/>
          <w:lang w:eastAsia="zh-CN"/>
        </w:rPr>
        <w:t>经济发展</w:t>
      </w:r>
      <w:r>
        <w:rPr>
          <w:rFonts w:hint="eastAsia"/>
          <w:b/>
          <w:bCs/>
          <w:sz w:val="28"/>
          <w:szCs w:val="28"/>
          <w:lang w:eastAsia="zh-Hans"/>
        </w:rPr>
        <w:t>的</w:t>
      </w:r>
      <w:r>
        <w:rPr>
          <w:b/>
          <w:bCs/>
          <w:sz w:val="28"/>
          <w:szCs w:val="28"/>
          <w:lang w:eastAsia="zh-CN"/>
        </w:rPr>
        <w:t>知识交换的本质特征</w:t>
      </w:r>
      <w:r>
        <w:rPr>
          <w:sz w:val="28"/>
          <w:szCs w:val="28"/>
          <w:lang w:eastAsia="zh-CN"/>
        </w:rPr>
        <w:br w:type="column"/>
      </w:r>
    </w:p>
    <w:p w14:paraId="10032EB7" w14:textId="77777777" w:rsidR="00A56D21" w:rsidRDefault="00A56D21">
      <w:pPr>
        <w:rPr>
          <w:lang w:eastAsia="zh-CN"/>
        </w:rPr>
      </w:pPr>
    </w:p>
    <w:p w14:paraId="6523C94B" w14:textId="77777777" w:rsidR="00A56D21" w:rsidRDefault="00A56D21">
      <w:pPr>
        <w:rPr>
          <w:lang w:eastAsia="zh-CN"/>
        </w:rPr>
      </w:pPr>
    </w:p>
    <w:p w14:paraId="28EE1F89" w14:textId="77777777" w:rsidR="00A56D21" w:rsidRDefault="00FA78A9">
      <w:pPr>
        <w:rPr>
          <w:lang w:eastAsia="zh-CN"/>
        </w:rPr>
      </w:pPr>
      <w:r>
        <w:rPr>
          <w:lang w:eastAsia="zh-CN"/>
        </w:rPr>
        <w:t>知识交换的系统方法</w:t>
      </w:r>
    </w:p>
    <w:p w14:paraId="523C83B7" w14:textId="77777777" w:rsidR="00A56D21" w:rsidRDefault="00A56D21">
      <w:pPr>
        <w:rPr>
          <w:lang w:eastAsia="zh-CN"/>
        </w:rPr>
        <w:sectPr w:rsidR="00A56D21">
          <w:type w:val="continuous"/>
          <w:pgSz w:w="11920" w:h="16860"/>
          <w:pgMar w:top="640" w:right="460" w:bottom="280" w:left="460" w:header="720" w:footer="720" w:gutter="0"/>
          <w:cols w:num="3" w:space="720" w:equalWidth="0">
            <w:col w:w="1086" w:space="74"/>
            <w:col w:w="2717" w:space="670"/>
            <w:col w:w="6453"/>
          </w:cols>
        </w:sectPr>
      </w:pPr>
    </w:p>
    <w:p w14:paraId="7695DF1D" w14:textId="77777777" w:rsidR="00A56D21" w:rsidRDefault="00A56D21">
      <w:pPr>
        <w:rPr>
          <w:lang w:eastAsia="zh-CN"/>
        </w:rPr>
      </w:pPr>
    </w:p>
    <w:p w14:paraId="6E9D615B"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2</w:t>
      </w:r>
      <w:r>
        <w:rPr>
          <w:rFonts w:hint="eastAsia"/>
          <w:b/>
          <w:bCs/>
          <w:sz w:val="24"/>
          <w:szCs w:val="24"/>
          <w:lang w:eastAsia="zh-Hans"/>
        </w:rPr>
        <w:t>.</w:t>
      </w:r>
      <w:r>
        <w:rPr>
          <w:b/>
          <w:bCs/>
          <w:sz w:val="24"/>
          <w:szCs w:val="24"/>
          <w:lang w:eastAsia="zh-Hans"/>
        </w:rPr>
        <w:t xml:space="preserve">1 </w:t>
      </w:r>
      <w:r>
        <w:rPr>
          <w:b/>
          <w:bCs/>
          <w:sz w:val="24"/>
          <w:szCs w:val="24"/>
          <w:lang w:eastAsia="zh-CN"/>
        </w:rPr>
        <w:t>大学及其合作伙伴受益于知识被交换</w:t>
      </w:r>
    </w:p>
    <w:p w14:paraId="26ACC9C9" w14:textId="77777777" w:rsidR="00A56D21" w:rsidRDefault="00A56D21">
      <w:pPr>
        <w:rPr>
          <w:lang w:eastAsia="zh-CN"/>
        </w:rPr>
      </w:pPr>
    </w:p>
    <w:p w14:paraId="4DC5E2E2" w14:textId="2F143EE4" w:rsidR="00A56D21" w:rsidRDefault="00D73E1E" w:rsidP="00901B48">
      <w:pPr>
        <w:rPr>
          <w:lang w:eastAsia="zh-CN"/>
        </w:rPr>
      </w:pPr>
      <w:ins w:id="16" w:author="Microsoft Office User" w:date="2021-11-04T09:48:00Z">
        <w:r>
          <w:rPr>
            <w:rFonts w:hint="eastAsia"/>
            <w:lang w:eastAsia="zh-Hans"/>
          </w:rPr>
          <w:t>知识交换</w:t>
        </w:r>
      </w:ins>
      <w:ins w:id="17" w:author="Microsoft Office User" w:date="2021-11-04T09:49:00Z">
        <w:r>
          <w:rPr>
            <w:rFonts w:hint="eastAsia"/>
            <w:lang w:eastAsia="zh-CN"/>
          </w:rPr>
          <w:t>就是当</w:t>
        </w:r>
      </w:ins>
      <w:ins w:id="18" w:author="Microsoft Office User" w:date="2021-11-04T09:47:00Z">
        <w:r>
          <w:rPr>
            <w:rFonts w:hint="eastAsia"/>
            <w:lang w:eastAsia="zh-Hans"/>
          </w:rPr>
          <w:t>大学</w:t>
        </w:r>
      </w:ins>
      <w:ins w:id="19" w:author="Microsoft Office User" w:date="2021-11-04T09:49:00Z">
        <w:r>
          <w:rPr>
            <w:rFonts w:hint="eastAsia"/>
            <w:lang w:eastAsia="zh-CN"/>
          </w:rPr>
          <w:t>及</w:t>
        </w:r>
      </w:ins>
      <w:ins w:id="20" w:author="Microsoft Office User" w:date="2021-11-04T09:48:00Z">
        <w:r>
          <w:rPr>
            <w:rFonts w:hint="eastAsia"/>
            <w:lang w:eastAsia="zh-CN"/>
          </w:rPr>
          <w:t>其</w:t>
        </w:r>
      </w:ins>
      <w:ins w:id="21" w:author="Microsoft Office User" w:date="2021-11-04T09:47:00Z">
        <w:r>
          <w:rPr>
            <w:rFonts w:hint="eastAsia"/>
            <w:lang w:eastAsia="zh-Hans"/>
          </w:rPr>
          <w:t>合作伙伴之间</w:t>
        </w:r>
      </w:ins>
      <w:del w:id="22" w:author="Microsoft Office User" w:date="2021-11-04T09:49:00Z">
        <w:r w:rsidR="00FA78A9" w:rsidDel="00D73E1E">
          <w:rPr>
            <w:rFonts w:hint="eastAsia"/>
            <w:lang w:eastAsia="zh-CN"/>
          </w:rPr>
          <w:delText>当</w:delText>
        </w:r>
      </w:del>
      <w:ins w:id="23" w:author="Microsoft Office User" w:date="2021-11-04T09:50:00Z">
        <w:r>
          <w:rPr>
            <w:rFonts w:hint="eastAsia"/>
            <w:lang w:eastAsia="zh-CN"/>
          </w:rPr>
          <w:t>发生了</w:t>
        </w:r>
      </w:ins>
      <w:r w:rsidR="00FA78A9">
        <w:rPr>
          <w:rFonts w:hint="eastAsia"/>
          <w:lang w:eastAsia="zh-Hans"/>
        </w:rPr>
        <w:t>思想</w:t>
      </w:r>
      <w:r w:rsidR="00FA78A9">
        <w:rPr>
          <w:lang w:eastAsia="zh-CN"/>
        </w:rPr>
        <w:t>、人</w:t>
      </w:r>
      <w:r w:rsidR="00FA78A9">
        <w:rPr>
          <w:rFonts w:hint="eastAsia"/>
          <w:lang w:eastAsia="zh-Hans"/>
        </w:rPr>
        <w:t>才</w:t>
      </w:r>
      <w:ins w:id="24" w:author="Microsoft Office User" w:date="2021-11-04T09:50:00Z">
        <w:r w:rsidR="00A54CC6">
          <w:rPr>
            <w:rFonts w:hint="eastAsia"/>
            <w:lang w:eastAsia="zh-Hans"/>
          </w:rPr>
          <w:t>、</w:t>
        </w:r>
      </w:ins>
      <w:r w:rsidR="00FA78A9">
        <w:rPr>
          <w:rFonts w:hint="eastAsia"/>
          <w:lang w:eastAsia="zh-Hans"/>
        </w:rPr>
        <w:t>和</w:t>
      </w:r>
      <w:ins w:id="25" w:author="Microsoft Office User" w:date="2021-11-04T09:43:00Z">
        <w:r w:rsidR="0010368C">
          <w:rPr>
            <w:rFonts w:hint="eastAsia"/>
            <w:lang w:eastAsia="zh-CN"/>
          </w:rPr>
          <w:t>物资</w:t>
        </w:r>
      </w:ins>
      <w:del w:id="26" w:author="Microsoft Office User" w:date="2021-11-04T09:43:00Z">
        <w:r w:rsidR="00FA78A9" w:rsidDel="0010368C">
          <w:rPr>
            <w:rFonts w:hint="eastAsia"/>
            <w:lang w:eastAsia="zh-Hans"/>
          </w:rPr>
          <w:delText>物质</w:delText>
        </w:r>
      </w:del>
      <w:del w:id="27" w:author="Microsoft Office User" w:date="2021-11-04T09:45:00Z">
        <w:r w:rsidR="00FA78A9" w:rsidDel="00D73E1E">
          <w:rPr>
            <w:lang w:eastAsia="zh-CN"/>
          </w:rPr>
          <w:delText>在</w:delText>
        </w:r>
        <w:r w:rsidR="00FA78A9" w:rsidDel="00D73E1E">
          <w:rPr>
            <w:rFonts w:hint="eastAsia"/>
            <w:lang w:eastAsia="zh-Hans"/>
          </w:rPr>
          <w:delText>大学和合作伙伴</w:delText>
        </w:r>
        <w:r w:rsidR="00FA78A9" w:rsidDel="00D73E1E">
          <w:rPr>
            <w:lang w:eastAsia="zh-CN"/>
          </w:rPr>
          <w:delText>之间</w:delText>
        </w:r>
      </w:del>
      <w:ins w:id="28" w:author="Microsoft Office User" w:date="2021-11-04T09:45:00Z">
        <w:r>
          <w:rPr>
            <w:rFonts w:hint="eastAsia"/>
            <w:lang w:eastAsia="zh-CN"/>
          </w:rPr>
          <w:t>在</w:t>
        </w:r>
      </w:ins>
      <w:del w:id="29" w:author="Microsoft Office User" w:date="2021-11-04T09:46:00Z">
        <w:r w:rsidR="00FA78A9" w:rsidDel="00D73E1E">
          <w:rPr>
            <w:lang w:eastAsia="zh-CN"/>
          </w:rPr>
          <w:delText>的</w:delText>
        </w:r>
      </w:del>
      <w:del w:id="30" w:author="Microsoft Office User" w:date="2021-11-04T09:44:00Z">
        <w:r w:rsidR="00FA78A9" w:rsidDel="0093444B">
          <w:rPr>
            <w:rFonts w:hint="eastAsia"/>
            <w:lang w:eastAsia="zh-CN"/>
          </w:rPr>
          <w:delText>多</w:delText>
        </w:r>
        <w:r w:rsidR="00FA78A9" w:rsidDel="0093444B">
          <w:rPr>
            <w:rFonts w:hint="eastAsia"/>
            <w:lang w:eastAsia="zh-Hans"/>
          </w:rPr>
          <w:delText>渠道</w:delText>
        </w:r>
      </w:del>
      <w:ins w:id="31" w:author="Microsoft Office User" w:date="2021-11-04T09:44:00Z">
        <w:r w:rsidR="0093444B">
          <w:rPr>
            <w:rFonts w:hint="eastAsia"/>
            <w:lang w:eastAsia="zh-CN"/>
          </w:rPr>
          <w:t>高渗透性</w:t>
        </w:r>
      </w:ins>
      <w:ins w:id="32" w:author="Microsoft Office User" w:date="2021-11-04T09:50:00Z">
        <w:r w:rsidR="00897C97">
          <w:rPr>
            <w:rFonts w:hint="eastAsia"/>
            <w:lang w:eastAsia="zh-CN"/>
          </w:rPr>
          <w:t>的</w:t>
        </w:r>
      </w:ins>
      <w:r w:rsidR="00FA78A9">
        <w:rPr>
          <w:lang w:eastAsia="zh-CN"/>
        </w:rPr>
        <w:t>边界</w:t>
      </w:r>
      <w:del w:id="33" w:author="Microsoft Office User" w:date="2021-11-04T09:44:00Z">
        <w:r w:rsidR="00FA78A9" w:rsidDel="0093444B">
          <w:rPr>
            <w:rFonts w:hint="eastAsia"/>
            <w:lang w:eastAsia="zh-CN"/>
          </w:rPr>
          <w:delText>上来</w:delText>
        </w:r>
      </w:del>
      <w:ins w:id="34" w:author="Microsoft Office User" w:date="2021-11-04T09:44:00Z">
        <w:r w:rsidR="0093444B">
          <w:rPr>
            <w:rFonts w:hint="eastAsia"/>
            <w:lang w:eastAsia="zh-CN"/>
          </w:rPr>
          <w:t>之间</w:t>
        </w:r>
      </w:ins>
      <w:ins w:id="35" w:author="Microsoft Office User" w:date="2021-11-04T09:51:00Z">
        <w:r w:rsidR="00351FCD">
          <w:rPr>
            <w:rFonts w:hint="eastAsia"/>
            <w:lang w:eastAsia="zh-CN"/>
          </w:rPr>
          <w:t>的</w:t>
        </w:r>
      </w:ins>
      <w:ins w:id="36" w:author="Microsoft Office User" w:date="2021-11-04T09:44:00Z">
        <w:r w:rsidR="0093444B">
          <w:rPr>
            <w:rFonts w:hint="eastAsia"/>
            <w:lang w:eastAsia="zh-CN"/>
          </w:rPr>
          <w:t>来</w:t>
        </w:r>
      </w:ins>
      <w:r w:rsidR="00FA78A9">
        <w:rPr>
          <w:lang w:eastAsia="zh-CN"/>
        </w:rPr>
        <w:t>回</w:t>
      </w:r>
      <w:del w:id="37" w:author="Microsoft Office User" w:date="2021-11-04T09:44:00Z">
        <w:r w:rsidR="00FA78A9" w:rsidDel="0093444B">
          <w:rPr>
            <w:rFonts w:hint="eastAsia"/>
            <w:lang w:eastAsia="zh-Hans"/>
          </w:rPr>
          <w:delText>跨越</w:delText>
        </w:r>
      </w:del>
      <w:ins w:id="38" w:author="Microsoft Office User" w:date="2021-11-04T09:44:00Z">
        <w:r w:rsidR="0093444B">
          <w:rPr>
            <w:rFonts w:hint="eastAsia"/>
            <w:lang w:eastAsia="zh-CN"/>
          </w:rPr>
          <w:t>融通</w:t>
        </w:r>
      </w:ins>
      <w:ins w:id="39" w:author="Microsoft Office User" w:date="2021-11-04T09:51:00Z">
        <w:r w:rsidR="005F4B63">
          <w:rPr>
            <w:rFonts w:hint="eastAsia"/>
            <w:lang w:eastAsia="zh-CN"/>
          </w:rPr>
          <w:t>现象</w:t>
        </w:r>
      </w:ins>
      <w:del w:id="40" w:author="Microsoft Office User" w:date="2021-11-04T09:49:00Z">
        <w:r w:rsidR="00FA78A9" w:rsidDel="00D73E1E">
          <w:rPr>
            <w:rFonts w:hint="eastAsia"/>
            <w:lang w:eastAsia="zh-Hans"/>
          </w:rPr>
          <w:delText>时</w:delText>
        </w:r>
        <w:r w:rsidR="00FA78A9" w:rsidDel="00D73E1E">
          <w:rPr>
            <w:lang w:eastAsia="zh-Hans"/>
          </w:rPr>
          <w:delText>，</w:delText>
        </w:r>
      </w:del>
      <w:del w:id="41" w:author="Microsoft Office User" w:date="2021-11-04T09:46:00Z">
        <w:r w:rsidR="00FA78A9" w:rsidDel="00D73E1E">
          <w:rPr>
            <w:rFonts w:hint="eastAsia"/>
            <w:lang w:eastAsia="zh-Hans"/>
          </w:rPr>
          <w:delText>知识交换</w:delText>
        </w:r>
      </w:del>
      <w:del w:id="42" w:author="Microsoft Office User" w:date="2021-11-04T09:49:00Z">
        <w:r w:rsidR="00FA78A9" w:rsidDel="00D73E1E">
          <w:rPr>
            <w:rFonts w:hint="eastAsia"/>
            <w:lang w:eastAsia="zh-Hans"/>
          </w:rPr>
          <w:delText>就</w:delText>
        </w:r>
      </w:del>
      <w:del w:id="43" w:author="Microsoft Office User" w:date="2021-11-04T09:47:00Z">
        <w:r w:rsidR="00FA78A9" w:rsidDel="00D73E1E">
          <w:rPr>
            <w:rFonts w:hint="eastAsia"/>
            <w:lang w:eastAsia="zh-Hans"/>
          </w:rPr>
          <w:delText>在</w:delText>
        </w:r>
      </w:del>
      <w:del w:id="44" w:author="Microsoft Office User" w:date="2021-11-04T09:46:00Z">
        <w:r w:rsidR="00FA78A9" w:rsidDel="00D73E1E">
          <w:rPr>
            <w:rFonts w:hint="eastAsia"/>
            <w:lang w:eastAsia="zh-Hans"/>
          </w:rPr>
          <w:delText>他们</w:delText>
        </w:r>
      </w:del>
      <w:del w:id="45" w:author="Microsoft Office User" w:date="2021-11-04T09:47:00Z">
        <w:r w:rsidR="00FA78A9" w:rsidDel="00D73E1E">
          <w:rPr>
            <w:rFonts w:hint="eastAsia"/>
            <w:lang w:eastAsia="zh-Hans"/>
          </w:rPr>
          <w:delText>之间</w:delText>
        </w:r>
      </w:del>
      <w:del w:id="46" w:author="Microsoft Office User" w:date="2021-11-04T09:46:00Z">
        <w:r w:rsidR="00FA78A9" w:rsidDel="00D73E1E">
          <w:rPr>
            <w:rFonts w:hint="eastAsia"/>
            <w:lang w:eastAsia="zh-Hans"/>
          </w:rPr>
          <w:delText>产生了</w:delText>
        </w:r>
      </w:del>
      <w:del w:id="47" w:author="Microsoft Office User" w:date="2021-11-04T09:49:00Z">
        <w:r w:rsidR="00FA78A9" w:rsidDel="00D73E1E">
          <w:rPr>
            <w:lang w:eastAsia="zh-CN"/>
          </w:rPr>
          <w:delText xml:space="preserve"> </w:delText>
        </w:r>
      </w:del>
      <w:r w:rsidR="00FA78A9">
        <w:rPr>
          <w:lang w:eastAsia="zh-CN"/>
        </w:rPr>
        <w:t>[ 7 ] [ 8 ]。合作伙伴是大学与之</w:t>
      </w:r>
      <w:r w:rsidR="00FA78A9">
        <w:rPr>
          <w:rFonts w:hint="eastAsia"/>
          <w:lang w:eastAsia="zh-Hans"/>
        </w:rPr>
        <w:t>积极</w:t>
      </w:r>
      <w:r w:rsidR="00FA78A9">
        <w:rPr>
          <w:lang w:eastAsia="zh-CN"/>
        </w:rPr>
        <w:t>交</w:t>
      </w:r>
      <w:r w:rsidR="00FA78A9">
        <w:rPr>
          <w:rFonts w:hint="eastAsia"/>
          <w:lang w:eastAsia="zh-Hans"/>
        </w:rPr>
        <w:t>换</w:t>
      </w:r>
      <w:r w:rsidR="00FA78A9">
        <w:rPr>
          <w:lang w:eastAsia="zh-CN"/>
        </w:rPr>
        <w:t>知识的利益相关者[ 9 ]。对于一所旨在为经济发展做出更多贡献的大学，主要合作伙伴是</w:t>
      </w:r>
      <w:r w:rsidR="00FA78A9">
        <w:rPr>
          <w:rFonts w:hint="eastAsia"/>
          <w:lang w:eastAsia="zh-Hans"/>
        </w:rPr>
        <w:t>产</w:t>
      </w:r>
      <w:r w:rsidR="00FA78A9">
        <w:rPr>
          <w:lang w:eastAsia="zh-CN"/>
        </w:rPr>
        <w:t>业、中小企业和政府组织。</w:t>
      </w:r>
      <w:ins w:id="48" w:author="Microsoft Office User" w:date="2021-11-04T10:01:00Z">
        <w:r w:rsidR="00901B48" w:rsidRPr="00901B48">
          <w:rPr>
            <w:lang w:eastAsia="zh-CN"/>
          </w:rPr>
          <w:t>当大学及其合作伙伴跨越组织、文化和知识边界，分享有关他们的需求、能力和成果的知识时，他们都将从中受益。</w:t>
        </w:r>
      </w:ins>
      <w:del w:id="49" w:author="Microsoft Office User" w:date="2021-11-04T10:01:00Z">
        <w:r w:rsidR="00FA78A9" w:rsidDel="00901B48">
          <w:rPr>
            <w:rFonts w:hint="eastAsia"/>
            <w:lang w:eastAsia="zh-Hans"/>
          </w:rPr>
          <w:delText>当</w:delText>
        </w:r>
        <w:r w:rsidR="00FA78A9" w:rsidDel="00901B48">
          <w:rPr>
            <w:lang w:eastAsia="zh-CN"/>
          </w:rPr>
          <w:delText>大学及其合作伙伴在</w:delText>
        </w:r>
      </w:del>
      <w:del w:id="50" w:author="Microsoft Office User" w:date="2021-11-04T09:57:00Z">
        <w:r w:rsidR="00FA78A9" w:rsidDel="00DB299A">
          <w:rPr>
            <w:rFonts w:hint="eastAsia"/>
            <w:lang w:eastAsia="zh-CN"/>
          </w:rPr>
          <w:delText>跨</w:delText>
        </w:r>
      </w:del>
      <w:del w:id="51" w:author="Microsoft Office User" w:date="2021-11-04T10:01:00Z">
        <w:r w:rsidR="00FA78A9" w:rsidDel="00901B48">
          <w:rPr>
            <w:lang w:eastAsia="zh-CN"/>
          </w:rPr>
          <w:delText>组织、文化和知识</w:delText>
        </w:r>
      </w:del>
      <w:del w:id="52" w:author="Microsoft Office User" w:date="2021-11-04T09:58:00Z">
        <w:r w:rsidR="00FA78A9" w:rsidDel="00DB299A">
          <w:rPr>
            <w:lang w:eastAsia="zh-CN"/>
          </w:rPr>
          <w:delText>的</w:delText>
        </w:r>
      </w:del>
      <w:del w:id="53" w:author="Microsoft Office User" w:date="2021-11-04T09:57:00Z">
        <w:r w:rsidR="00FA78A9" w:rsidDel="00DB299A">
          <w:rPr>
            <w:lang w:eastAsia="zh-CN"/>
          </w:rPr>
          <w:delText>界限</w:delText>
        </w:r>
      </w:del>
      <w:del w:id="54" w:author="Microsoft Office User" w:date="2021-11-04T09:58:00Z">
        <w:r w:rsidR="00FA78A9" w:rsidDel="00DB299A">
          <w:rPr>
            <w:rFonts w:hint="eastAsia"/>
            <w:lang w:eastAsia="zh-Hans"/>
          </w:rPr>
          <w:delText>并</w:delText>
        </w:r>
      </w:del>
      <w:del w:id="55" w:author="Microsoft Office User" w:date="2021-11-04T10:01:00Z">
        <w:r w:rsidR="00FA78A9" w:rsidDel="00901B48">
          <w:rPr>
            <w:lang w:eastAsia="zh-CN"/>
          </w:rPr>
          <w:delText>分享有关他们需求、能力和</w:delText>
        </w:r>
        <w:r w:rsidR="00FA78A9" w:rsidDel="00901B48">
          <w:rPr>
            <w:rFonts w:hint="eastAsia"/>
            <w:lang w:eastAsia="zh-Hans"/>
          </w:rPr>
          <w:delText>成</w:delText>
        </w:r>
        <w:r w:rsidR="00FA78A9" w:rsidDel="00901B48">
          <w:rPr>
            <w:lang w:eastAsia="zh-CN"/>
          </w:rPr>
          <w:delText>果的知识时都将受益。</w:delText>
        </w:r>
      </w:del>
      <w:ins w:id="56" w:author="Microsoft Office User" w:date="2021-11-04T09:53:00Z">
        <w:r w:rsidR="00B362DC">
          <w:rPr>
            <w:lang w:eastAsia="zh-CN"/>
          </w:rPr>
          <w:t>知识交换</w:t>
        </w:r>
        <w:r w:rsidR="00B362DC">
          <w:rPr>
            <w:rFonts w:hint="eastAsia"/>
            <w:lang w:eastAsia="zh-CN"/>
          </w:rPr>
          <w:t>最好是</w:t>
        </w:r>
      </w:ins>
      <w:del w:id="57" w:author="Microsoft Office User" w:date="2021-11-04T09:53:00Z">
        <w:r w:rsidR="00FA78A9" w:rsidDel="00B362DC">
          <w:rPr>
            <w:rFonts w:hint="eastAsia"/>
            <w:lang w:eastAsia="zh-Hans"/>
          </w:rPr>
          <w:delText>愿望是</w:delText>
        </w:r>
      </w:del>
      <w:r w:rsidR="00FA78A9">
        <w:rPr>
          <w:lang w:eastAsia="zh-CN"/>
        </w:rPr>
        <w:t>在一定的分配公平</w:t>
      </w:r>
      <w:r w:rsidR="00FA78A9">
        <w:rPr>
          <w:rFonts w:hint="eastAsia"/>
          <w:lang w:eastAsia="zh-Hans"/>
        </w:rPr>
        <w:t>规则下产生</w:t>
      </w:r>
      <w:del w:id="58" w:author="Microsoft Office User" w:date="2021-11-04T09:53:00Z">
        <w:r w:rsidR="00FA78A9" w:rsidDel="00B362DC">
          <w:rPr>
            <w:lang w:eastAsia="zh-CN"/>
          </w:rPr>
          <w:delText>知识交换</w:delText>
        </w:r>
      </w:del>
      <w:r w:rsidR="00FA78A9">
        <w:rPr>
          <w:lang w:eastAsia="zh-CN"/>
        </w:rPr>
        <w:t>，</w:t>
      </w:r>
      <w:del w:id="59" w:author="Microsoft Office User" w:date="2021-11-04T09:54:00Z">
        <w:r w:rsidR="00FA78A9" w:rsidDel="00B362DC">
          <w:rPr>
            <w:rFonts w:hint="eastAsia"/>
            <w:lang w:eastAsia="zh-Hans"/>
          </w:rPr>
          <w:delText>就</w:delText>
        </w:r>
      </w:del>
      <w:ins w:id="60" w:author="Microsoft Office User" w:date="2021-11-04T09:54:00Z">
        <w:r w:rsidR="00B362DC">
          <w:rPr>
            <w:rFonts w:hint="eastAsia"/>
            <w:lang w:eastAsia="zh-CN"/>
          </w:rPr>
          <w:t>以便</w:t>
        </w:r>
      </w:ins>
      <w:del w:id="61" w:author="Microsoft Office User" w:date="2021-11-04T09:54:00Z">
        <w:r w:rsidR="00FA78A9" w:rsidDel="00B362DC">
          <w:rPr>
            <w:rFonts w:hint="eastAsia"/>
            <w:lang w:eastAsia="zh-Hans"/>
          </w:rPr>
          <w:delText>会</w:delText>
        </w:r>
      </w:del>
      <w:r w:rsidR="00FA78A9">
        <w:rPr>
          <w:lang w:eastAsia="zh-CN"/>
        </w:rPr>
        <w:t>使社会全体成员受益。</w:t>
      </w:r>
    </w:p>
    <w:p w14:paraId="3B9DE127" w14:textId="498EA045" w:rsidR="00A56D21" w:rsidRDefault="00FA78A9">
      <w:pPr>
        <w:ind w:firstLine="420"/>
        <w:rPr>
          <w:lang w:eastAsia="zh-CN"/>
        </w:rPr>
      </w:pPr>
      <w:r>
        <w:rPr>
          <w:lang w:eastAsia="zh-CN"/>
        </w:rPr>
        <w:t xml:space="preserve">知识交换是一个多方面的概念 [10、11 ] </w:t>
      </w:r>
      <w:ins w:id="62" w:author="Microsoft Office User" w:date="2021-11-04T09:55:00Z">
        <w:r w:rsidR="00D04505">
          <w:rPr>
            <w:lang w:eastAsia="zh-CN"/>
          </w:rPr>
          <w:t>本节从大学的角度</w:t>
        </w:r>
      </w:ins>
      <w:ins w:id="63" w:author="Microsoft Office User" w:date="2021-11-04T09:56:00Z">
        <w:r w:rsidR="00D04505">
          <w:rPr>
            <w:rFonts w:hint="eastAsia"/>
            <w:lang w:eastAsia="zh-CN"/>
          </w:rPr>
          <w:t>对</w:t>
        </w:r>
      </w:ins>
      <w:r>
        <w:rPr>
          <w:lang w:eastAsia="zh-CN"/>
        </w:rPr>
        <w:t>其基本特征</w:t>
      </w:r>
      <w:del w:id="64" w:author="Microsoft Office User" w:date="2021-11-04T09:55:00Z">
        <w:r w:rsidDel="00D04505">
          <w:rPr>
            <w:lang w:eastAsia="zh-CN"/>
          </w:rPr>
          <w:delText>本节从大学的角度</w:delText>
        </w:r>
      </w:del>
      <w:r>
        <w:rPr>
          <w:lang w:eastAsia="zh-CN"/>
        </w:rPr>
        <w:t>进行介绍</w:t>
      </w:r>
      <w:ins w:id="65" w:author="Microsoft Office User" w:date="2021-11-04T09:56:00Z">
        <w:r w:rsidR="00D04505">
          <w:rPr>
            <w:rFonts w:hint="eastAsia"/>
            <w:lang w:eastAsia="zh-CN"/>
          </w:rPr>
          <w:t>，</w:t>
        </w:r>
      </w:ins>
      <w:r>
        <w:rPr>
          <w:lang w:eastAsia="zh-CN"/>
        </w:rPr>
        <w:t>并总结在</w:t>
      </w:r>
      <w:r>
        <w:rPr>
          <w:rFonts w:hint="eastAsia"/>
          <w:lang w:eastAsia="zh-Hans"/>
        </w:rPr>
        <w:t>表</w:t>
      </w:r>
      <w:r>
        <w:rPr>
          <w:lang w:eastAsia="zh-CN"/>
        </w:rPr>
        <w:t>2.1</w:t>
      </w:r>
      <w:r>
        <w:rPr>
          <w:rFonts w:hint="eastAsia"/>
          <w:lang w:eastAsia="zh-Hans"/>
        </w:rPr>
        <w:t>中</w:t>
      </w:r>
      <w:r>
        <w:rPr>
          <w:lang w:eastAsia="zh-CN"/>
        </w:rPr>
        <w:t>。如果尊</w:t>
      </w:r>
      <w:r>
        <w:rPr>
          <w:rFonts w:hint="eastAsia"/>
          <w:lang w:eastAsia="zh-Hans"/>
        </w:rPr>
        <w:t>从</w:t>
      </w:r>
      <w:r>
        <w:rPr>
          <w:lang w:eastAsia="zh-CN"/>
        </w:rPr>
        <w:t>这些基本</w:t>
      </w:r>
      <w:r>
        <w:rPr>
          <w:rFonts w:hint="eastAsia"/>
          <w:lang w:eastAsia="zh-Hans"/>
        </w:rPr>
        <w:t>特征</w:t>
      </w:r>
      <w:r>
        <w:rPr>
          <w:lang w:eastAsia="zh-CN"/>
        </w:rPr>
        <w:t>，知识交换将</w:t>
      </w:r>
      <w:r>
        <w:rPr>
          <w:rFonts w:hint="eastAsia"/>
          <w:lang w:eastAsia="zh-Hans"/>
        </w:rPr>
        <w:t>会</w:t>
      </w:r>
      <w:r>
        <w:rPr>
          <w:lang w:eastAsia="zh-CN"/>
        </w:rPr>
        <w:t>更加有效。</w:t>
      </w:r>
    </w:p>
    <w:p w14:paraId="32D361F8" w14:textId="77777777" w:rsidR="00A56D21" w:rsidRDefault="00A56D21">
      <w:pPr>
        <w:rPr>
          <w:lang w:eastAsia="zh-CN"/>
        </w:rPr>
      </w:pPr>
    </w:p>
    <w:p w14:paraId="726247E6" w14:textId="77777777" w:rsidR="00A56D21" w:rsidRDefault="00FA78A9">
      <w:pPr>
        <w:rPr>
          <w:b/>
          <w:bCs/>
          <w:lang w:eastAsia="zh-CN"/>
        </w:rPr>
      </w:pPr>
      <w:r>
        <w:rPr>
          <w:rFonts w:hint="eastAsia"/>
          <w:b/>
          <w:bCs/>
          <w:lang w:eastAsia="zh-Hans"/>
        </w:rPr>
        <w:t>框栏</w:t>
      </w:r>
      <w:r>
        <w:rPr>
          <w:b/>
          <w:bCs/>
          <w:lang w:eastAsia="zh-CN"/>
        </w:rPr>
        <w:t xml:space="preserve"> 2.1 </w:t>
      </w:r>
      <w:r>
        <w:rPr>
          <w:rFonts w:hint="eastAsia"/>
          <w:b/>
          <w:bCs/>
          <w:lang w:eastAsia="zh-Hans"/>
        </w:rPr>
        <w:t>对大学双向</w:t>
      </w:r>
      <w:r>
        <w:rPr>
          <w:b/>
          <w:bCs/>
          <w:lang w:eastAsia="zh-CN"/>
        </w:rPr>
        <w:t>知识交换的基本特征</w:t>
      </w:r>
      <w:r>
        <w:rPr>
          <w:rFonts w:hint="eastAsia"/>
          <w:b/>
          <w:bCs/>
          <w:lang w:eastAsia="zh-Hans"/>
        </w:rPr>
        <w:t>是</w:t>
      </w:r>
      <w:r>
        <w:rPr>
          <w:b/>
          <w:bCs/>
          <w:lang w:eastAsia="zh-CN"/>
        </w:rPr>
        <w:t>支持经济发展</w:t>
      </w:r>
    </w:p>
    <w:p w14:paraId="3F6D3678" w14:textId="77777777" w:rsidR="00A56D21" w:rsidRDefault="00A56D21">
      <w:pPr>
        <w:rPr>
          <w:lang w:eastAsia="zh-CN"/>
        </w:rPr>
      </w:pPr>
    </w:p>
    <w:p w14:paraId="5BCF736E" w14:textId="77777777" w:rsidR="00A56D21" w:rsidRDefault="00FA78A9">
      <w:pPr>
        <w:rPr>
          <w:lang w:eastAsia="zh-CN"/>
        </w:rPr>
      </w:pPr>
      <w:r>
        <w:rPr>
          <w:lang w:eastAsia="zh-CN"/>
        </w:rPr>
        <w:t>加速创新和</w:t>
      </w:r>
      <w:r>
        <w:rPr>
          <w:rFonts w:hint="eastAsia"/>
          <w:lang w:eastAsia="zh-Hans"/>
        </w:rPr>
        <w:t>创业</w:t>
      </w:r>
      <w:r>
        <w:rPr>
          <w:lang w:eastAsia="zh-CN"/>
        </w:rPr>
        <w:t>并最终支持经济发展</w:t>
      </w:r>
      <w:r>
        <w:rPr>
          <w:rFonts w:hint="eastAsia"/>
          <w:lang w:eastAsia="zh-Hans"/>
        </w:rPr>
        <w:t>的</w:t>
      </w:r>
      <w:r>
        <w:rPr>
          <w:lang w:eastAsia="zh-CN"/>
        </w:rPr>
        <w:t>知识交换的基本特征是：</w:t>
      </w:r>
    </w:p>
    <w:p w14:paraId="408C3AFF" w14:textId="77777777" w:rsidR="00A56D21" w:rsidRDefault="00FA78A9">
      <w:pPr>
        <w:numPr>
          <w:ilvl w:val="0"/>
          <w:numId w:val="1"/>
        </w:numPr>
        <w:rPr>
          <w:lang w:eastAsia="zh-CN"/>
        </w:rPr>
      </w:pPr>
      <w:r>
        <w:rPr>
          <w:lang w:eastAsia="zh-CN"/>
        </w:rPr>
        <w:t>它受合作伙伴需求和大学成果的影响。</w:t>
      </w:r>
    </w:p>
    <w:p w14:paraId="5EC02206" w14:textId="3726256E" w:rsidR="00A56D21" w:rsidRDefault="00FA78A9">
      <w:pPr>
        <w:numPr>
          <w:ilvl w:val="0"/>
          <w:numId w:val="1"/>
        </w:numPr>
        <w:rPr>
          <w:lang w:eastAsia="zh-CN"/>
        </w:rPr>
      </w:pPr>
      <w:r>
        <w:rPr>
          <w:lang w:eastAsia="zh-CN"/>
        </w:rPr>
        <w:t>它受益于</w:t>
      </w:r>
      <w:ins w:id="66" w:author="Microsoft Office User" w:date="2021-11-04T10:02:00Z">
        <w:r w:rsidR="00175DAD">
          <w:rPr>
            <w:rFonts w:hint="eastAsia"/>
            <w:lang w:eastAsia="zh-CN"/>
          </w:rPr>
          <w:t>超</w:t>
        </w:r>
      </w:ins>
      <w:del w:id="67" w:author="Microsoft Office User" w:date="2021-11-04T10:02:00Z">
        <w:r w:rsidDel="00175DAD">
          <w:rPr>
            <w:lang w:eastAsia="zh-CN"/>
          </w:rPr>
          <w:delText>跨</w:delText>
        </w:r>
      </w:del>
      <w:r>
        <w:rPr>
          <w:lang w:eastAsia="zh-CN"/>
        </w:rPr>
        <w:t>越学科界限</w:t>
      </w:r>
      <w:ins w:id="68" w:author="Microsoft Office User" w:date="2021-11-04T10:04:00Z">
        <w:r w:rsidR="004E67B8">
          <w:rPr>
            <w:rFonts w:hint="eastAsia"/>
            <w:lang w:eastAsia="zh-CN"/>
          </w:rPr>
          <w:t>的、</w:t>
        </w:r>
        <w:r w:rsidR="00634FDF">
          <w:rPr>
            <w:rFonts w:hint="eastAsia"/>
            <w:lang w:eastAsia="zh-CN"/>
          </w:rPr>
          <w:t>可</w:t>
        </w:r>
      </w:ins>
      <w:del w:id="69" w:author="Microsoft Office User" w:date="2021-11-04T10:03:00Z">
        <w:r w:rsidDel="004E67B8">
          <w:rPr>
            <w:lang w:eastAsia="zh-CN"/>
          </w:rPr>
          <w:delText>和</w:delText>
        </w:r>
      </w:del>
      <w:r>
        <w:rPr>
          <w:rFonts w:hint="eastAsia"/>
          <w:lang w:eastAsia="zh-Hans"/>
        </w:rPr>
        <w:t>集成</w:t>
      </w:r>
      <w:r>
        <w:rPr>
          <w:lang w:eastAsia="zh-CN"/>
        </w:rPr>
        <w:t>教育、研究和</w:t>
      </w:r>
      <w:r>
        <w:rPr>
          <w:rFonts w:hint="eastAsia"/>
          <w:lang w:eastAsia="zh-Hans"/>
        </w:rPr>
        <w:t>催化</w:t>
      </w:r>
      <w:r>
        <w:rPr>
          <w:lang w:eastAsia="zh-CN"/>
        </w:rPr>
        <w:t>创新</w:t>
      </w:r>
      <w:r>
        <w:rPr>
          <w:rFonts w:hint="eastAsia"/>
          <w:lang w:eastAsia="zh-Hans"/>
        </w:rPr>
        <w:t>的</w:t>
      </w:r>
      <w:r>
        <w:rPr>
          <w:lang w:eastAsia="zh-CN"/>
        </w:rPr>
        <w:t>综合活动。</w:t>
      </w:r>
    </w:p>
    <w:p w14:paraId="0BE634C6" w14:textId="77777777" w:rsidR="00A56D21" w:rsidRDefault="00FA78A9">
      <w:pPr>
        <w:numPr>
          <w:ilvl w:val="0"/>
          <w:numId w:val="1"/>
        </w:numPr>
        <w:rPr>
          <w:lang w:eastAsia="zh-CN"/>
        </w:rPr>
      </w:pPr>
      <w:r>
        <w:rPr>
          <w:lang w:eastAsia="zh-CN"/>
        </w:rPr>
        <w:t>它本质上是人</w:t>
      </w:r>
      <w:r>
        <w:rPr>
          <w:rFonts w:hint="eastAsia"/>
          <w:lang w:eastAsia="zh-Hans"/>
        </w:rPr>
        <w:t>们</w:t>
      </w:r>
      <w:r>
        <w:rPr>
          <w:lang w:eastAsia="zh-CN"/>
        </w:rPr>
        <w:t>建立在开放的沟通、</w:t>
      </w:r>
      <w:r>
        <w:rPr>
          <w:rFonts w:hint="eastAsia"/>
          <w:lang w:eastAsia="zh-Hans"/>
        </w:rPr>
        <w:t>所</w:t>
      </w:r>
      <w:r>
        <w:rPr>
          <w:lang w:eastAsia="zh-CN"/>
        </w:rPr>
        <w:t>导致</w:t>
      </w:r>
      <w:r>
        <w:rPr>
          <w:rFonts w:hint="eastAsia"/>
          <w:lang w:eastAsia="zh-Hans"/>
        </w:rPr>
        <w:t>的</w:t>
      </w:r>
      <w:r>
        <w:rPr>
          <w:lang w:eastAsia="zh-CN"/>
        </w:rPr>
        <w:t>信任和</w:t>
      </w:r>
      <w:r>
        <w:rPr>
          <w:rFonts w:hint="eastAsia"/>
          <w:lang w:eastAsia="zh-Hans"/>
        </w:rPr>
        <w:t>所</w:t>
      </w:r>
      <w:r>
        <w:rPr>
          <w:lang w:eastAsia="zh-CN"/>
        </w:rPr>
        <w:t>倡导的长期互动的努力</w:t>
      </w:r>
      <w:r>
        <w:rPr>
          <w:rFonts w:hint="eastAsia"/>
          <w:lang w:eastAsia="zh-Hans"/>
        </w:rPr>
        <w:t>结果</w:t>
      </w:r>
      <w:r>
        <w:rPr>
          <w:lang w:eastAsia="zh-CN"/>
        </w:rPr>
        <w:t>。</w:t>
      </w:r>
    </w:p>
    <w:p w14:paraId="19833552" w14:textId="23005265" w:rsidR="00A56D21" w:rsidRDefault="00FA78A9">
      <w:pPr>
        <w:numPr>
          <w:ilvl w:val="0"/>
          <w:numId w:val="1"/>
        </w:numPr>
        <w:rPr>
          <w:lang w:eastAsia="zh-CN"/>
        </w:rPr>
      </w:pPr>
      <w:r>
        <w:rPr>
          <w:lang w:eastAsia="zh-CN"/>
        </w:rPr>
        <w:t>尊重大学及其</w:t>
      </w:r>
      <w:r>
        <w:rPr>
          <w:rFonts w:hint="eastAsia"/>
          <w:lang w:eastAsia="zh-Hans"/>
        </w:rPr>
        <w:t>合作伙伴各自</w:t>
      </w:r>
      <w:r>
        <w:rPr>
          <w:lang w:eastAsia="zh-CN"/>
        </w:rPr>
        <w:t>的目标、价值观、文化和</w:t>
      </w:r>
      <w:del w:id="70" w:author="Microsoft Office User" w:date="2021-11-04T10:05:00Z">
        <w:r w:rsidDel="00947528">
          <w:rPr>
            <w:rFonts w:hint="eastAsia"/>
            <w:lang w:eastAsia="zh-CN"/>
          </w:rPr>
          <w:delText>优先</w:delText>
        </w:r>
      </w:del>
      <w:ins w:id="71" w:author="Microsoft Office User" w:date="2021-11-04T10:05:00Z">
        <w:r w:rsidR="00947528">
          <w:rPr>
            <w:rFonts w:hint="eastAsia"/>
            <w:lang w:eastAsia="zh-CN"/>
          </w:rPr>
          <w:t>决策</w:t>
        </w:r>
      </w:ins>
      <w:ins w:id="72" w:author="Microsoft Office User" w:date="2021-11-04T10:06:00Z">
        <w:r w:rsidR="005D7DD1">
          <w:rPr>
            <w:rFonts w:hint="eastAsia"/>
            <w:lang w:eastAsia="zh-CN"/>
          </w:rPr>
          <w:t>排序</w:t>
        </w:r>
      </w:ins>
      <w:del w:id="73" w:author="Microsoft Office User" w:date="2021-11-04T10:05:00Z">
        <w:r w:rsidDel="00947528">
          <w:rPr>
            <w:rFonts w:hint="eastAsia"/>
            <w:lang w:eastAsia="zh-Hans"/>
          </w:rPr>
          <w:delText>安排</w:delText>
        </w:r>
      </w:del>
      <w:r>
        <w:rPr>
          <w:lang w:eastAsia="zh-CN"/>
        </w:rPr>
        <w:t>。</w:t>
      </w:r>
    </w:p>
    <w:p w14:paraId="59A156C4" w14:textId="172DF313" w:rsidR="00A56D21" w:rsidRDefault="00C53AFF">
      <w:pPr>
        <w:numPr>
          <w:ilvl w:val="0"/>
          <w:numId w:val="1"/>
        </w:numPr>
        <w:rPr>
          <w:lang w:eastAsia="zh-CN"/>
        </w:rPr>
      </w:pPr>
      <w:ins w:id="74" w:author="Microsoft Office User" w:date="2021-11-04T10:06:00Z">
        <w:r>
          <w:rPr>
            <w:rFonts w:hint="eastAsia"/>
            <w:lang w:eastAsia="zh-CN"/>
          </w:rPr>
          <w:t>最好</w:t>
        </w:r>
      </w:ins>
      <w:r w:rsidR="00FA78A9">
        <w:rPr>
          <w:rFonts w:hint="eastAsia"/>
          <w:lang w:eastAsia="zh-Hans"/>
        </w:rPr>
        <w:t>有</w:t>
      </w:r>
      <w:r w:rsidR="00FA78A9">
        <w:rPr>
          <w:lang w:eastAsia="zh-CN"/>
        </w:rPr>
        <w:t>系统</w:t>
      </w:r>
      <w:ins w:id="75" w:author="Microsoft Office User" w:date="2021-11-04T10:06:00Z">
        <w:r w:rsidR="009A5511">
          <w:rPr>
            <w:rFonts w:hint="eastAsia"/>
            <w:lang w:eastAsia="zh-CN"/>
          </w:rPr>
          <w:t>化的</w:t>
        </w:r>
      </w:ins>
      <w:r w:rsidR="00FA78A9">
        <w:rPr>
          <w:lang w:eastAsia="zh-CN"/>
        </w:rPr>
        <w:t>方法</w:t>
      </w:r>
      <w:del w:id="76" w:author="Microsoft Office User" w:date="2021-11-04T10:06:00Z">
        <w:r w:rsidR="00FA78A9" w:rsidDel="009A5511">
          <w:rPr>
            <w:rFonts w:hint="eastAsia"/>
            <w:lang w:eastAsia="zh-Hans"/>
          </w:rPr>
          <w:delText>的</w:delText>
        </w:r>
        <w:r w:rsidR="00FA78A9" w:rsidDel="00C53AFF">
          <w:rPr>
            <w:rFonts w:hint="eastAsia"/>
            <w:lang w:eastAsia="zh-Hans"/>
          </w:rPr>
          <w:delText>最佳</w:delText>
        </w:r>
        <w:r w:rsidR="009A5511" w:rsidDel="009A5511">
          <w:rPr>
            <w:rFonts w:hint="eastAsia"/>
            <w:lang w:eastAsia="zh-CN"/>
          </w:rPr>
          <w:delText>指</w:delText>
        </w:r>
      </w:del>
      <w:ins w:id="77" w:author="Microsoft Office User" w:date="2021-11-04T10:06:00Z">
        <w:r w:rsidR="009A5511">
          <w:rPr>
            <w:rFonts w:hint="eastAsia"/>
            <w:lang w:eastAsia="zh-CN"/>
          </w:rPr>
          <w:t>引</w:t>
        </w:r>
      </w:ins>
      <w:r w:rsidR="00FA78A9">
        <w:rPr>
          <w:lang w:eastAsia="zh-CN"/>
        </w:rPr>
        <w:t>导。</w:t>
      </w:r>
    </w:p>
    <w:p w14:paraId="1D8A7E16" w14:textId="77777777" w:rsidR="00A56D21" w:rsidRDefault="00A56D21">
      <w:pPr>
        <w:rPr>
          <w:lang w:eastAsia="zh-CN"/>
        </w:rPr>
      </w:pPr>
    </w:p>
    <w:p w14:paraId="6513E682" w14:textId="77777777" w:rsidR="00A56D21" w:rsidRDefault="00A56D21">
      <w:pPr>
        <w:rPr>
          <w:lang w:eastAsia="zh-CN"/>
        </w:rPr>
      </w:pPr>
    </w:p>
    <w:p w14:paraId="477F053C"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2</w:t>
      </w:r>
      <w:r>
        <w:rPr>
          <w:rFonts w:hint="eastAsia"/>
          <w:b/>
          <w:bCs/>
          <w:sz w:val="24"/>
          <w:szCs w:val="24"/>
          <w:lang w:eastAsia="zh-Hans"/>
        </w:rPr>
        <w:t>.</w:t>
      </w:r>
      <w:r>
        <w:rPr>
          <w:b/>
          <w:bCs/>
          <w:sz w:val="24"/>
          <w:szCs w:val="24"/>
          <w:lang w:eastAsia="zh-Hans"/>
        </w:rPr>
        <w:t xml:space="preserve">2 </w:t>
      </w:r>
      <w:r>
        <w:rPr>
          <w:b/>
          <w:bCs/>
          <w:sz w:val="24"/>
          <w:szCs w:val="24"/>
          <w:lang w:eastAsia="zh-CN"/>
        </w:rPr>
        <w:t>跨越边界交</w:t>
      </w:r>
      <w:r>
        <w:rPr>
          <w:rFonts w:hint="eastAsia"/>
          <w:b/>
          <w:bCs/>
          <w:sz w:val="24"/>
          <w:szCs w:val="24"/>
          <w:lang w:eastAsia="zh-Hans"/>
        </w:rPr>
        <w:t>换</w:t>
      </w:r>
      <w:r>
        <w:rPr>
          <w:b/>
          <w:bCs/>
          <w:sz w:val="24"/>
          <w:szCs w:val="24"/>
          <w:lang w:eastAsia="zh-CN"/>
        </w:rPr>
        <w:t>需求和</w:t>
      </w:r>
      <w:r>
        <w:rPr>
          <w:rFonts w:hint="eastAsia"/>
          <w:b/>
          <w:bCs/>
          <w:sz w:val="24"/>
          <w:szCs w:val="24"/>
          <w:lang w:eastAsia="zh-Hans"/>
        </w:rPr>
        <w:t>成</w:t>
      </w:r>
      <w:r>
        <w:rPr>
          <w:b/>
          <w:bCs/>
          <w:sz w:val="24"/>
          <w:szCs w:val="24"/>
          <w:lang w:eastAsia="zh-CN"/>
        </w:rPr>
        <w:t>果的知识</w:t>
      </w:r>
    </w:p>
    <w:p w14:paraId="6EF899DF" w14:textId="77777777" w:rsidR="00A56D21" w:rsidRDefault="00A56D21">
      <w:pPr>
        <w:rPr>
          <w:lang w:eastAsia="zh-CN"/>
        </w:rPr>
      </w:pPr>
    </w:p>
    <w:p w14:paraId="5234005D" w14:textId="77777777" w:rsidR="00A56D21" w:rsidRDefault="00FA78A9">
      <w:pPr>
        <w:rPr>
          <w:lang w:eastAsia="zh-CN"/>
        </w:rPr>
      </w:pPr>
      <w:r>
        <w:rPr>
          <w:lang w:eastAsia="zh-CN"/>
        </w:rPr>
        <w:t>大学及其合作伙伴</w:t>
      </w:r>
      <w:r>
        <w:rPr>
          <w:rFonts w:hint="eastAsia"/>
          <w:lang w:eastAsia="zh-Hans"/>
        </w:rPr>
        <w:t>产生着</w:t>
      </w:r>
      <w:r>
        <w:rPr>
          <w:lang w:eastAsia="zh-CN"/>
        </w:rPr>
        <w:t>重要的知识，这些知识反映了他们各自的需求和</w:t>
      </w:r>
      <w:r>
        <w:rPr>
          <w:rFonts w:hint="eastAsia"/>
          <w:lang w:eastAsia="zh-Hans"/>
        </w:rPr>
        <w:t>成</w:t>
      </w:r>
      <w:r>
        <w:rPr>
          <w:lang w:eastAsia="zh-CN"/>
        </w:rPr>
        <w:t>果。合作伙伴</w:t>
      </w:r>
      <w:r>
        <w:rPr>
          <w:rFonts w:hint="eastAsia"/>
          <w:lang w:eastAsia="zh-Hans"/>
        </w:rPr>
        <w:t>提出</w:t>
      </w:r>
      <w:r>
        <w:rPr>
          <w:lang w:eastAsia="zh-CN"/>
        </w:rPr>
        <w:t>他们</w:t>
      </w:r>
      <w:r>
        <w:rPr>
          <w:rFonts w:hint="eastAsia"/>
          <w:lang w:eastAsia="zh-Hans"/>
        </w:rPr>
        <w:t>所</w:t>
      </w:r>
      <w:r>
        <w:rPr>
          <w:lang w:eastAsia="zh-CN"/>
        </w:rPr>
        <w:t>了解</w:t>
      </w:r>
    </w:p>
    <w:p w14:paraId="2FFECF78" w14:textId="77777777" w:rsidR="00A56D21" w:rsidRDefault="00FA78A9">
      <w:pPr>
        <w:rPr>
          <w:lang w:eastAsia="zh-CN"/>
        </w:rPr>
      </w:pPr>
      <w:r>
        <w:rPr>
          <w:lang w:eastAsia="zh-CN"/>
        </w:rPr>
        <w:t>需求和挑战，更广泛地说，</w:t>
      </w:r>
      <w:r>
        <w:rPr>
          <w:rFonts w:hint="eastAsia"/>
          <w:lang w:eastAsia="zh-Hans"/>
        </w:rPr>
        <w:t>这</w:t>
      </w:r>
      <w:r>
        <w:rPr>
          <w:lang w:eastAsia="zh-CN"/>
        </w:rPr>
        <w:t>是社会的需求和挑战。大学</w:t>
      </w:r>
      <w:r>
        <w:rPr>
          <w:rFonts w:hint="eastAsia"/>
          <w:lang w:eastAsia="zh-Hans"/>
        </w:rPr>
        <w:t>提供</w:t>
      </w:r>
      <w:r>
        <w:rPr>
          <w:lang w:eastAsia="zh-CN"/>
        </w:rPr>
        <w:t>他们在教育、研究和催化</w:t>
      </w:r>
      <w:r>
        <w:rPr>
          <w:rFonts w:hint="eastAsia"/>
          <w:lang w:eastAsia="zh-Hans"/>
        </w:rPr>
        <w:t>创新</w:t>
      </w:r>
      <w:r>
        <w:rPr>
          <w:lang w:eastAsia="zh-CN"/>
        </w:rPr>
        <w:t>领域的活动成果</w:t>
      </w:r>
    </w:p>
    <w:p w14:paraId="5D6A06B5" w14:textId="77777777" w:rsidR="00A56D21" w:rsidRDefault="00A56D21">
      <w:pPr>
        <w:rPr>
          <w:lang w:eastAsia="zh-CN"/>
        </w:rPr>
      </w:pPr>
    </w:p>
    <w:p w14:paraId="47903EF8" w14:textId="77777777" w:rsidR="00A56D21" w:rsidRDefault="00A56D21">
      <w:pPr>
        <w:rPr>
          <w:lang w:eastAsia="zh-CN"/>
        </w:rPr>
      </w:pPr>
    </w:p>
    <w:p w14:paraId="03CC9B8B" w14:textId="77777777" w:rsidR="00A56D21" w:rsidRDefault="00A56D21">
      <w:pPr>
        <w:rPr>
          <w:lang w:eastAsia="zh-CN"/>
        </w:rPr>
      </w:pPr>
    </w:p>
    <w:p w14:paraId="5B77E91A" w14:textId="77777777" w:rsidR="00A56D21" w:rsidRDefault="00FA78A9">
      <w:pPr>
        <w:rPr>
          <w:lang w:eastAsia="zh-CN"/>
        </w:rPr>
      </w:pPr>
      <w:r>
        <w:rPr>
          <w:noProof/>
        </w:rPr>
        <mc:AlternateContent>
          <mc:Choice Requires="wpg">
            <w:drawing>
              <wp:anchor distT="0" distB="0" distL="0" distR="0" simplePos="0" relativeHeight="251651584" behindDoc="0" locked="0" layoutInCell="1" allowOverlap="1" wp14:anchorId="21204279" wp14:editId="6DA2E04A">
                <wp:simplePos x="0" y="0"/>
                <wp:positionH relativeFrom="page">
                  <wp:posOffset>368300</wp:posOffset>
                </wp:positionH>
                <wp:positionV relativeFrom="paragraph">
                  <wp:posOffset>252095</wp:posOffset>
                </wp:positionV>
                <wp:extent cx="616585" cy="19050"/>
                <wp:effectExtent l="0" t="0" r="0" b="0"/>
                <wp:wrapTopAndBottom/>
                <wp:docPr id="1546" name="组合 1446"/>
                <wp:cNvGraphicFramePr/>
                <a:graphic xmlns:a="http://schemas.openxmlformats.org/drawingml/2006/main">
                  <a:graphicData uri="http://schemas.microsoft.com/office/word/2010/wordprocessingGroup">
                    <wpg:wgp>
                      <wpg:cNvGrpSpPr/>
                      <wpg:grpSpPr>
                        <a:xfrm>
                          <a:off x="0" y="0"/>
                          <a:ext cx="616585" cy="19050"/>
                          <a:chOff x="580" y="397"/>
                          <a:chExt cx="971" cy="30"/>
                        </a:xfrm>
                      </wpg:grpSpPr>
                      <wps:wsp>
                        <wps:cNvPr id="232" name="直线 1450"/>
                        <wps:cNvCnPr/>
                        <wps:spPr>
                          <a:xfrm>
                            <a:off x="580" y="404"/>
                            <a:ext cx="970" cy="0"/>
                          </a:xfrm>
                          <a:prstGeom prst="line">
                            <a:avLst/>
                          </a:prstGeom>
                          <a:ln w="9477" cap="flat" cmpd="sng">
                            <a:solidFill>
                              <a:srgbClr val="999999"/>
                            </a:solidFill>
                            <a:prstDash val="solid"/>
                            <a:headEnd type="none" w="med" len="med"/>
                            <a:tailEnd type="none" w="med" len="med"/>
                          </a:ln>
                        </wps:spPr>
                        <wps:bodyPr/>
                      </wps:wsp>
                      <wps:wsp>
                        <wps:cNvPr id="233" name="直线 1449"/>
                        <wps:cNvCnPr/>
                        <wps:spPr>
                          <a:xfrm>
                            <a:off x="580" y="419"/>
                            <a:ext cx="970" cy="0"/>
                          </a:xfrm>
                          <a:prstGeom prst="line">
                            <a:avLst/>
                          </a:prstGeom>
                          <a:ln w="9477" cap="flat" cmpd="sng">
                            <a:solidFill>
                              <a:srgbClr val="EDEDED"/>
                            </a:solidFill>
                            <a:prstDash val="solid"/>
                            <a:headEnd type="none" w="med" len="med"/>
                            <a:tailEnd type="none" w="med" len="med"/>
                          </a:ln>
                        </wps:spPr>
                        <wps:bodyPr/>
                      </wps:wsp>
                      <wps:wsp>
                        <wps:cNvPr id="234" name="任意多边形 1448"/>
                        <wps:cNvSpPr/>
                        <wps:spPr>
                          <a:xfrm>
                            <a:off x="1535" y="396"/>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35" name="任意多边形 1447"/>
                        <wps:cNvSpPr/>
                        <wps:spPr>
                          <a:xfrm>
                            <a:off x="580" y="396"/>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5BC37627" id="组合 1446" o:spid="_x0000_s1026" style="position:absolute;margin-left:29pt;margin-top:19.85pt;width:48.55pt;height:1.5pt;z-index:251651584;mso-wrap-distance-left:0;mso-wrap-distance-right:0;mso-position-horizontal-relative:page" coordorigin="580,397"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">
                <v:line id="直线 1450" o:spid="_x0000_s1027" style="position:absolute;visibility:visible;mso-wrap-style:square" from="580,404" to="1550,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" strokecolor="#999" strokeweight=".26325mm"/>
                <v:line id="直线 1449" o:spid="_x0000_s1028" style="position:absolute;visibility:visible;mso-wrap-style:square" from="580,419" to="1550,4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" strokecolor="#ededed" strokeweight=".26325mm"/>
                <v:shape id="任意多边形 1448" o:spid="_x0000_s1029" style="position:absolute;left:1535;top:396;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" path="m15,30l,30,,15,15,r,30xe" fillcolor="#ededed" stroked="f">
                  <v:path arrowok="t" textboxrect="0,0,15,30"/>
                </v:shape>
                <v:shape id="任意多边形 1447" o:spid="_x0000_s1030" style="position:absolute;left:580;top:396;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" path="m,30l,,15,r,15l,30xe" fillcolor="#999" stroked="f">
                  <v:path arrowok="t" textboxrect="0,0,15,30"/>
                </v:shape>
                <w10:wrap type="topAndBottom" anchorx="page"/>
              </v:group>
            </w:pict>
          </mc:Fallback>
        </mc:AlternateContent>
      </w:r>
    </w:p>
    <w:p w14:paraId="223680D6" w14:textId="77777777" w:rsidR="00A56D21" w:rsidRDefault="00A56D21">
      <w:pPr>
        <w:rPr>
          <w:lang w:eastAsia="zh-CN"/>
        </w:rPr>
      </w:pPr>
    </w:p>
    <w:p w14:paraId="1FF944EC" w14:textId="77777777" w:rsidR="00A56D21" w:rsidRDefault="00A56D21">
      <w:pPr>
        <w:rPr>
          <w:lang w:eastAsia="zh-CN"/>
        </w:rPr>
        <w:sectPr w:rsidR="00A56D21">
          <w:pgSz w:w="11920" w:h="16860"/>
          <w:pgMar w:top="480" w:right="460" w:bottom="280" w:left="460" w:header="720" w:footer="720" w:gutter="0"/>
          <w:cols w:space="720"/>
        </w:sectPr>
      </w:pPr>
    </w:p>
    <w:p w14:paraId="38D5C789" w14:textId="77777777" w:rsidR="00A56D21" w:rsidRDefault="00FA78A9">
      <w:pPr>
        <w:rPr>
          <w:lang w:eastAsia="zh-CN"/>
        </w:rPr>
      </w:pPr>
      <w:r>
        <w:rPr>
          <w:lang w:eastAsia="zh-CN"/>
        </w:rPr>
        <w:t>第 51 页</w:t>
      </w:r>
    </w:p>
    <w:p w14:paraId="7C549647" w14:textId="77777777" w:rsidR="00A56D21" w:rsidRDefault="00FA78A9">
      <w:pPr>
        <w:rPr>
          <w:lang w:eastAsia="zh-CN"/>
        </w:rPr>
      </w:pPr>
      <w:r>
        <w:rPr>
          <w:lang w:eastAsia="zh-CN"/>
        </w:rPr>
        <w:br w:type="column"/>
      </w:r>
      <w:r>
        <w:rPr>
          <w:lang w:eastAsia="zh-CN"/>
        </w:rPr>
        <w:t>知识交换促进经济发展的本质特征</w:t>
      </w:r>
      <w:r>
        <w:rPr>
          <w:lang w:eastAsia="zh-CN"/>
        </w:rPr>
        <w:tab/>
        <w:t>23</w:t>
      </w:r>
    </w:p>
    <w:p w14:paraId="541614E2"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6E2BFBF0" w14:textId="77777777" w:rsidR="00A56D21" w:rsidRDefault="00A56D21">
      <w:pPr>
        <w:rPr>
          <w:lang w:eastAsia="zh-CN"/>
        </w:rPr>
      </w:pPr>
    </w:p>
    <w:p w14:paraId="286D1E39" w14:textId="3585346A" w:rsidR="00A56D21" w:rsidRDefault="00FA78A9">
      <w:pPr>
        <w:rPr>
          <w:lang w:eastAsia="zh-CN"/>
        </w:rPr>
      </w:pPr>
      <w:r>
        <w:rPr>
          <w:lang w:eastAsia="zh-CN"/>
        </w:rPr>
        <w:t>这些领域与大学</w:t>
      </w:r>
      <w:r>
        <w:rPr>
          <w:rFonts w:hint="eastAsia"/>
          <w:lang w:eastAsia="zh-Hans"/>
        </w:rPr>
        <w:t>传统使命所一致</w:t>
      </w:r>
      <w:r>
        <w:rPr>
          <w:lang w:eastAsia="zh-Hans"/>
        </w:rPr>
        <w:t>，</w:t>
      </w:r>
      <w:r>
        <w:rPr>
          <w:rFonts w:hint="eastAsia"/>
          <w:lang w:eastAsia="zh-Hans"/>
        </w:rPr>
        <w:t>这在第一章里已经讨论</w:t>
      </w:r>
      <w:r>
        <w:rPr>
          <w:lang w:eastAsia="zh-CN"/>
        </w:rPr>
        <w:t>：保存和传播知识，开发新知识，以及应用知识。</w:t>
      </w:r>
      <w:r>
        <w:rPr>
          <w:rFonts w:hint="eastAsia"/>
          <w:lang w:eastAsia="zh-Hans"/>
        </w:rPr>
        <w:t>这些</w:t>
      </w:r>
      <w:r>
        <w:rPr>
          <w:lang w:eastAsia="zh-CN"/>
        </w:rPr>
        <w:t>领域对应由</w:t>
      </w:r>
      <w:r>
        <w:rPr>
          <w:rFonts w:hint="eastAsia"/>
          <w:lang w:eastAsia="zh-Hans"/>
        </w:rPr>
        <w:t>Boyer</w:t>
      </w:r>
      <w:del w:id="78" w:author="Microsoft Office User" w:date="2021-11-04T10:12:00Z">
        <w:r w:rsidDel="00561ECB">
          <w:rPr>
            <w:lang w:eastAsia="zh-CN"/>
          </w:rPr>
          <w:delText>确定</w:delText>
        </w:r>
        <w:r w:rsidDel="00561ECB">
          <w:rPr>
            <w:rFonts w:hint="eastAsia"/>
            <w:lang w:eastAsia="zh-Hans"/>
          </w:rPr>
          <w:delText>的学术</w:delText>
        </w:r>
        <w:r w:rsidDel="00561ECB">
          <w:rPr>
            <w:lang w:eastAsia="zh-CN"/>
          </w:rPr>
          <w:delText>的维度</w:delText>
        </w:r>
      </w:del>
      <w:ins w:id="79" w:author="Microsoft Office User" w:date="2021-11-04T10:12:00Z">
        <w:r w:rsidR="00561ECB">
          <w:rPr>
            <w:lang w:eastAsia="zh-CN"/>
          </w:rPr>
          <w:t>确定</w:t>
        </w:r>
        <w:r w:rsidR="00561ECB">
          <w:rPr>
            <w:rFonts w:hint="eastAsia"/>
            <w:lang w:eastAsia="zh-Hans"/>
          </w:rPr>
          <w:t>的学</w:t>
        </w:r>
      </w:ins>
      <w:ins w:id="80" w:author="Microsoft Office User" w:date="2021-11-04T10:13:00Z">
        <w:r w:rsidR="00BC1A2C">
          <w:rPr>
            <w:rFonts w:hint="eastAsia"/>
            <w:lang w:eastAsia="zh-CN"/>
          </w:rPr>
          <w:t>养</w:t>
        </w:r>
      </w:ins>
      <w:ins w:id="81" w:author="Microsoft Office User" w:date="2021-11-04T10:14:00Z">
        <w:r w:rsidR="001E776D">
          <w:rPr>
            <w:lang w:eastAsia="zh-CN"/>
          </w:rPr>
          <w:t>(Scholarship)</w:t>
        </w:r>
      </w:ins>
      <w:ins w:id="82" w:author="Microsoft Office User" w:date="2021-11-04T10:12:00Z">
        <w:r w:rsidR="00561ECB">
          <w:rPr>
            <w:lang w:eastAsia="zh-CN"/>
          </w:rPr>
          <w:t>的维度</w:t>
        </w:r>
      </w:ins>
      <w:r>
        <w:rPr>
          <w:lang w:eastAsia="zh-CN"/>
        </w:rPr>
        <w:t>[12 ]：教学的</w:t>
      </w:r>
      <w:ins w:id="83" w:author="Microsoft Office User" w:date="2021-11-04T10:13:00Z">
        <w:r w:rsidR="00BC1A2C">
          <w:rPr>
            <w:rFonts w:hint="eastAsia"/>
            <w:lang w:eastAsia="zh-Hans"/>
          </w:rPr>
          <w:t>学</w:t>
        </w:r>
        <w:r w:rsidR="00BC1A2C">
          <w:rPr>
            <w:rFonts w:hint="eastAsia"/>
            <w:lang w:eastAsia="zh-CN"/>
          </w:rPr>
          <w:t>养</w:t>
        </w:r>
      </w:ins>
      <w:del w:id="84" w:author="Microsoft Office User" w:date="2021-11-04T10:13:00Z">
        <w:r w:rsidDel="00BC1A2C">
          <w:rPr>
            <w:lang w:eastAsia="zh-CN"/>
          </w:rPr>
          <w:delText>学术</w:delText>
        </w:r>
      </w:del>
      <w:r>
        <w:rPr>
          <w:lang w:eastAsia="zh-CN"/>
        </w:rPr>
        <w:t>，</w:t>
      </w:r>
      <w:r>
        <w:rPr>
          <w:rFonts w:hint="eastAsia"/>
          <w:lang w:eastAsia="zh-Hans"/>
        </w:rPr>
        <w:t>研究发明成果及其整合</w:t>
      </w:r>
      <w:r>
        <w:rPr>
          <w:lang w:eastAsia="zh-CN"/>
        </w:rPr>
        <w:t>的</w:t>
      </w:r>
      <w:ins w:id="85" w:author="Microsoft Office User" w:date="2021-11-04T10:13:00Z">
        <w:r w:rsidR="00BC1A2C">
          <w:rPr>
            <w:rFonts w:hint="eastAsia"/>
            <w:lang w:eastAsia="zh-Hans"/>
          </w:rPr>
          <w:t>学</w:t>
        </w:r>
        <w:r w:rsidR="00BC1A2C">
          <w:rPr>
            <w:rFonts w:hint="eastAsia"/>
            <w:lang w:eastAsia="zh-CN"/>
          </w:rPr>
          <w:t>养</w:t>
        </w:r>
      </w:ins>
      <w:del w:id="86" w:author="Microsoft Office User" w:date="2021-11-04T10:13:00Z">
        <w:r w:rsidDel="00BC1A2C">
          <w:rPr>
            <w:lang w:eastAsia="zh-CN"/>
          </w:rPr>
          <w:delText>学术</w:delText>
        </w:r>
      </w:del>
      <w:r>
        <w:rPr>
          <w:lang w:eastAsia="zh-CN"/>
        </w:rPr>
        <w:t>，以及</w:t>
      </w:r>
      <w:r>
        <w:rPr>
          <w:rFonts w:hint="eastAsia"/>
          <w:lang w:eastAsia="zh-Hans"/>
        </w:rPr>
        <w:t>应用的</w:t>
      </w:r>
      <w:ins w:id="87" w:author="Microsoft Office User" w:date="2021-11-04T10:13:00Z">
        <w:r w:rsidR="00BC1A2C">
          <w:rPr>
            <w:rFonts w:hint="eastAsia"/>
            <w:lang w:eastAsia="zh-Hans"/>
          </w:rPr>
          <w:t>学</w:t>
        </w:r>
        <w:r w:rsidR="00BC1A2C">
          <w:rPr>
            <w:rFonts w:hint="eastAsia"/>
            <w:lang w:eastAsia="zh-CN"/>
          </w:rPr>
          <w:t>养</w:t>
        </w:r>
      </w:ins>
      <w:del w:id="88" w:author="Microsoft Office User" w:date="2021-11-04T10:13:00Z">
        <w:r w:rsidDel="00BC1A2C">
          <w:rPr>
            <w:rFonts w:hint="eastAsia"/>
            <w:lang w:eastAsia="zh-Hans"/>
          </w:rPr>
          <w:delText>学术</w:delText>
        </w:r>
      </w:del>
      <w:r>
        <w:rPr>
          <w:lang w:eastAsia="zh-CN"/>
        </w:rPr>
        <w:t>。</w:t>
      </w:r>
    </w:p>
    <w:p w14:paraId="7D2D4A3E" w14:textId="77777777" w:rsidR="00A56D21" w:rsidRDefault="00FA78A9">
      <w:pPr>
        <w:ind w:firstLine="420"/>
        <w:rPr>
          <w:lang w:eastAsia="zh-CN"/>
        </w:rPr>
      </w:pPr>
      <w:r>
        <w:rPr>
          <w:lang w:eastAsia="zh-CN"/>
        </w:rPr>
        <w:t>这三个领域产生了支持大学与合作伙伴进行知识交换的三个主要成果：</w:t>
      </w:r>
    </w:p>
    <w:p w14:paraId="4D862F0C" w14:textId="77777777" w:rsidR="00A56D21" w:rsidRDefault="00FA78A9">
      <w:pPr>
        <w:numPr>
          <w:ilvl w:val="0"/>
          <w:numId w:val="1"/>
        </w:numPr>
        <w:rPr>
          <w:lang w:eastAsia="zh-CN"/>
        </w:rPr>
      </w:pPr>
      <w:r>
        <w:rPr>
          <w:lang w:eastAsia="zh-CN"/>
        </w:rPr>
        <w:t>教育培养了</w:t>
      </w:r>
      <w:r>
        <w:rPr>
          <w:rFonts w:hint="eastAsia"/>
          <w:lang w:eastAsia="zh-Hans"/>
        </w:rPr>
        <w:t>有丰富</w:t>
      </w:r>
      <w:r>
        <w:rPr>
          <w:lang w:eastAsia="zh-CN"/>
        </w:rPr>
        <w:t>知识、技能娴熟的大学毕业生，</w:t>
      </w:r>
      <w:r>
        <w:rPr>
          <w:rFonts w:hint="eastAsia"/>
          <w:lang w:eastAsia="zh-Hans"/>
        </w:rPr>
        <w:t>和</w:t>
      </w:r>
      <w:r>
        <w:rPr>
          <w:lang w:eastAsia="zh-CN"/>
        </w:rPr>
        <w:t>受过良好教育</w:t>
      </w:r>
      <w:r>
        <w:rPr>
          <w:rFonts w:hint="eastAsia"/>
          <w:lang w:eastAsia="zh-Hans"/>
        </w:rPr>
        <w:t>的</w:t>
      </w:r>
      <w:r>
        <w:rPr>
          <w:lang w:eastAsia="zh-CN"/>
        </w:rPr>
        <w:t>公民，我们称之为</w:t>
      </w:r>
      <w:r>
        <w:rPr>
          <w:rFonts w:hint="eastAsia"/>
          <w:lang w:eastAsia="zh-CN"/>
        </w:rPr>
        <w:t>有才</w:t>
      </w:r>
      <w:r>
        <w:rPr>
          <w:rFonts w:hint="eastAsia"/>
          <w:lang w:eastAsia="zh-Hans"/>
        </w:rPr>
        <w:t>能</w:t>
      </w:r>
      <w:r>
        <w:rPr>
          <w:rFonts w:hint="eastAsia"/>
          <w:lang w:eastAsia="zh-CN"/>
        </w:rPr>
        <w:t>的毕业生</w:t>
      </w:r>
      <w:r>
        <w:rPr>
          <w:lang w:eastAsia="zh-CN"/>
        </w:rPr>
        <w:t>。</w:t>
      </w:r>
    </w:p>
    <w:p w14:paraId="2FC7C962" w14:textId="77777777" w:rsidR="00A56D21" w:rsidRDefault="00FA78A9">
      <w:pPr>
        <w:numPr>
          <w:ilvl w:val="0"/>
          <w:numId w:val="1"/>
        </w:numPr>
        <w:rPr>
          <w:lang w:eastAsia="zh-CN"/>
        </w:rPr>
      </w:pPr>
      <w:r>
        <w:rPr>
          <w:lang w:eastAsia="zh-CN"/>
        </w:rPr>
        <w:t>研究产生</w:t>
      </w:r>
      <w:r>
        <w:rPr>
          <w:rFonts w:hint="eastAsia"/>
          <w:lang w:eastAsia="zh-CN"/>
        </w:rPr>
        <w:t>发现</w:t>
      </w:r>
      <w:r>
        <w:rPr>
          <w:lang w:eastAsia="zh-CN"/>
        </w:rPr>
        <w:t>——单一学科</w:t>
      </w:r>
      <w:r>
        <w:rPr>
          <w:rFonts w:hint="eastAsia"/>
          <w:lang w:eastAsia="zh-Hans"/>
        </w:rPr>
        <w:t>的</w:t>
      </w:r>
      <w:r>
        <w:rPr>
          <w:lang w:eastAsia="zh-CN"/>
        </w:rPr>
        <w:t>以及跨学科</w:t>
      </w:r>
      <w:r>
        <w:rPr>
          <w:rFonts w:hint="eastAsia"/>
          <w:lang w:eastAsia="zh-Hans"/>
        </w:rPr>
        <w:t>的</w:t>
      </w:r>
      <w:r>
        <w:rPr>
          <w:lang w:eastAsia="zh-CN"/>
        </w:rPr>
        <w:t>新知识、事实、数据和理论。</w:t>
      </w:r>
    </w:p>
    <w:p w14:paraId="1E858F44" w14:textId="77777777" w:rsidR="00A56D21" w:rsidRDefault="00FA78A9">
      <w:pPr>
        <w:numPr>
          <w:ilvl w:val="0"/>
          <w:numId w:val="1"/>
        </w:numPr>
        <w:rPr>
          <w:lang w:eastAsia="zh-CN"/>
        </w:rPr>
        <w:sectPr w:rsidR="00A56D21">
          <w:type w:val="continuous"/>
          <w:pgSz w:w="11920" w:h="16860"/>
          <w:pgMar w:top="640" w:right="460" w:bottom="280" w:left="460" w:header="720" w:footer="720" w:gutter="0"/>
          <w:cols w:space="720"/>
        </w:sectPr>
      </w:pPr>
      <w:r>
        <w:rPr>
          <w:lang w:eastAsia="zh-CN"/>
        </w:rPr>
        <w:t>催化创新产生</w:t>
      </w:r>
      <w:r>
        <w:rPr>
          <w:rFonts w:hint="eastAsia"/>
          <w:lang w:eastAsia="zh-CN"/>
        </w:rPr>
        <w:t>创造</w:t>
      </w:r>
      <w:r>
        <w:rPr>
          <w:lang w:eastAsia="zh-CN"/>
        </w:rPr>
        <w:t>——大学的成果</w:t>
      </w:r>
      <w:r>
        <w:rPr>
          <w:rFonts w:hint="eastAsia"/>
          <w:lang w:eastAsia="zh-Hans"/>
        </w:rPr>
        <w:t>被用于</w:t>
      </w:r>
      <w:r>
        <w:rPr>
          <w:lang w:eastAsia="zh-CN"/>
        </w:rPr>
        <w:t>创造或合成：人工制品、概念、原型、发明、方法和诀窍。</w:t>
      </w:r>
    </w:p>
    <w:p w14:paraId="04D5F54E" w14:textId="77777777" w:rsidR="00A56D21" w:rsidRDefault="00A56D21">
      <w:pPr>
        <w:rPr>
          <w:lang w:eastAsia="zh-CN"/>
        </w:rPr>
      </w:pPr>
    </w:p>
    <w:p w14:paraId="1F305D65" w14:textId="77777777" w:rsidR="00A56D21" w:rsidRDefault="00FA78A9">
      <w:pPr>
        <w:ind w:firstLine="420"/>
        <w:rPr>
          <w:lang w:eastAsia="zh-CN"/>
        </w:rPr>
      </w:pPr>
      <w:r>
        <w:rPr>
          <w:lang w:eastAsia="zh-CN"/>
        </w:rPr>
        <w:t>知识交换</w:t>
      </w:r>
      <w:r>
        <w:rPr>
          <w:rFonts w:hint="eastAsia"/>
          <w:lang w:eastAsia="zh-Hans"/>
        </w:rPr>
        <w:t>涉及</w:t>
      </w:r>
      <w:r>
        <w:rPr>
          <w:lang w:eastAsia="zh-CN"/>
        </w:rPr>
        <w:t>跨越领域和学科界限。教育、研究和</w:t>
      </w:r>
      <w:r>
        <w:rPr>
          <w:rFonts w:hint="eastAsia"/>
          <w:lang w:eastAsia="zh-Hans"/>
        </w:rPr>
        <w:t>催化</w:t>
      </w:r>
      <w:r>
        <w:rPr>
          <w:lang w:eastAsia="zh-CN"/>
        </w:rPr>
        <w:t>创新这三个领域是</w:t>
      </w:r>
      <w:r>
        <w:rPr>
          <w:rFonts w:hint="eastAsia"/>
          <w:lang w:eastAsia="zh-CN"/>
        </w:rPr>
        <w:t>一体化</w:t>
      </w:r>
      <w:r>
        <w:rPr>
          <w:lang w:eastAsia="zh-CN"/>
        </w:rPr>
        <w:t>整体</w:t>
      </w:r>
      <w:r>
        <w:rPr>
          <w:rFonts w:hint="eastAsia"/>
          <w:lang w:eastAsia="zh-Hans"/>
        </w:rPr>
        <w:t>的各个方面</w:t>
      </w:r>
      <w:r>
        <w:rPr>
          <w:lang w:eastAsia="zh-CN"/>
        </w:rPr>
        <w:t>。他们之间的</w:t>
      </w:r>
      <w:r>
        <w:rPr>
          <w:rFonts w:hint="eastAsia"/>
          <w:lang w:eastAsia="zh-Hans"/>
        </w:rPr>
        <w:t>关</w:t>
      </w:r>
      <w:r>
        <w:rPr>
          <w:lang w:eastAsia="zh-CN"/>
        </w:rPr>
        <w:t>联和他们</w:t>
      </w:r>
      <w:r>
        <w:rPr>
          <w:rFonts w:hint="eastAsia"/>
          <w:lang w:eastAsia="zh-Hans"/>
        </w:rPr>
        <w:t>各自</w:t>
      </w:r>
      <w:r>
        <w:rPr>
          <w:lang w:eastAsia="zh-CN"/>
        </w:rPr>
        <w:t>内部</w:t>
      </w:r>
      <w:r>
        <w:rPr>
          <w:rFonts w:hint="eastAsia"/>
          <w:lang w:eastAsia="zh-Hans"/>
        </w:rPr>
        <w:t>活力</w:t>
      </w:r>
      <w:r>
        <w:rPr>
          <w:lang w:eastAsia="zh-CN"/>
        </w:rPr>
        <w:t>一样重要。整合</w:t>
      </w:r>
      <w:r>
        <w:rPr>
          <w:rFonts w:hint="eastAsia"/>
          <w:lang w:eastAsia="zh-Hans"/>
        </w:rPr>
        <w:t>在一起的三个</w:t>
      </w:r>
      <w:r>
        <w:rPr>
          <w:lang w:eastAsia="zh-CN"/>
        </w:rPr>
        <w:t>领域被更好地描述为</w:t>
      </w:r>
      <w:r>
        <w:rPr>
          <w:rFonts w:hint="eastAsia"/>
          <w:lang w:eastAsia="zh-Hans"/>
        </w:rPr>
        <w:t>许多</w:t>
      </w:r>
      <w:r>
        <w:rPr>
          <w:lang w:eastAsia="zh-CN"/>
        </w:rPr>
        <w:t>重叠活动，</w:t>
      </w:r>
    </w:p>
    <w:p w14:paraId="1D7BBE0A" w14:textId="77777777" w:rsidR="00A56D21" w:rsidRDefault="00FA78A9">
      <w:pPr>
        <w:rPr>
          <w:lang w:eastAsia="zh-CN"/>
        </w:rPr>
      </w:pPr>
      <w:r>
        <w:rPr>
          <w:lang w:eastAsia="zh-CN"/>
        </w:rPr>
        <w:t>如图2.1所示 。当我们</w:t>
      </w:r>
      <w:r>
        <w:rPr>
          <w:rFonts w:hint="eastAsia"/>
          <w:lang w:eastAsia="zh-Hans"/>
        </w:rPr>
        <w:t>在</w:t>
      </w:r>
      <w:r>
        <w:rPr>
          <w:lang w:eastAsia="zh-CN"/>
        </w:rPr>
        <w:t>第2.4节中确定有效</w:t>
      </w:r>
      <w:r>
        <w:rPr>
          <w:rFonts w:hint="eastAsia"/>
          <w:lang w:eastAsia="zh-Hans"/>
        </w:rPr>
        <w:t>的</w:t>
      </w:r>
      <w:r>
        <w:rPr>
          <w:lang w:eastAsia="zh-CN"/>
        </w:rPr>
        <w:t>知识</w:t>
      </w:r>
      <w:r>
        <w:rPr>
          <w:rFonts w:hint="eastAsia"/>
          <w:lang w:eastAsia="zh-Hans"/>
        </w:rPr>
        <w:t>交换</w:t>
      </w:r>
      <w:r>
        <w:rPr>
          <w:lang w:eastAsia="zh-CN"/>
        </w:rPr>
        <w:t>学术实践时，我们发现许多重要的</w:t>
      </w:r>
      <w:r>
        <w:rPr>
          <w:rFonts w:hint="eastAsia"/>
          <w:lang w:eastAsia="zh-Hans"/>
        </w:rPr>
        <w:t>学术</w:t>
      </w:r>
      <w:r>
        <w:rPr>
          <w:lang w:eastAsia="zh-CN"/>
        </w:rPr>
        <w:t>实践超越了三个</w:t>
      </w:r>
      <w:r>
        <w:rPr>
          <w:rFonts w:hint="eastAsia"/>
          <w:lang w:eastAsia="zh-Hans"/>
        </w:rPr>
        <w:t>领</w:t>
      </w:r>
      <w:r>
        <w:rPr>
          <w:lang w:eastAsia="zh-CN"/>
        </w:rPr>
        <w:t>域之间的界限。</w:t>
      </w:r>
    </w:p>
    <w:p w14:paraId="2F365103" w14:textId="77777777" w:rsidR="00A56D21" w:rsidRDefault="00FA78A9">
      <w:pPr>
        <w:ind w:firstLine="420"/>
        <w:rPr>
          <w:lang w:eastAsia="zh-CN"/>
        </w:rPr>
      </w:pPr>
      <w:r>
        <w:rPr>
          <w:lang w:eastAsia="zh-CN"/>
        </w:rPr>
        <w:t>大学主要是围绕传统学科组织起来的，这些学科</w:t>
      </w:r>
      <w:r>
        <w:rPr>
          <w:rFonts w:hint="eastAsia"/>
          <w:lang w:eastAsia="zh-Hans"/>
        </w:rPr>
        <w:t>已</w:t>
      </w:r>
      <w:r>
        <w:rPr>
          <w:lang w:eastAsia="zh-CN"/>
        </w:rPr>
        <w:t>被证明具有强大的影响力[13]，特别是对于系统地记录知识和教学</w:t>
      </w:r>
      <w:r>
        <w:rPr>
          <w:rFonts w:hint="eastAsia"/>
          <w:lang w:eastAsia="zh-Hans"/>
        </w:rPr>
        <w:t>工作</w:t>
      </w:r>
      <w:r>
        <w:rPr>
          <w:lang w:eastAsia="zh-CN"/>
        </w:rPr>
        <w:t>。但这些学科界限现在正面临压力。学科</w:t>
      </w:r>
      <w:r>
        <w:rPr>
          <w:rFonts w:hint="eastAsia"/>
          <w:lang w:eastAsia="zh-Hans"/>
        </w:rPr>
        <w:t>间的交集</w:t>
      </w:r>
      <w:r>
        <w:rPr>
          <w:lang w:eastAsia="zh-CN"/>
        </w:rPr>
        <w:t>部分可以找到丰富的新</w:t>
      </w:r>
      <w:r>
        <w:rPr>
          <w:rFonts w:hint="eastAsia"/>
          <w:lang w:eastAsia="zh-Hans"/>
        </w:rPr>
        <w:t>知识</w:t>
      </w:r>
      <w:r>
        <w:rPr>
          <w:lang w:eastAsia="zh-CN"/>
        </w:rPr>
        <w:t>发现[14]。在这里出现了对合作伙伴具有潜在重要性的</w:t>
      </w:r>
      <w:r>
        <w:rPr>
          <w:rFonts w:hint="eastAsia"/>
          <w:lang w:eastAsia="zh-Hans"/>
        </w:rPr>
        <w:t>新</w:t>
      </w:r>
      <w:r>
        <w:rPr>
          <w:lang w:eastAsia="zh-CN"/>
        </w:rPr>
        <w:t>学科。社会、</w:t>
      </w:r>
      <w:r>
        <w:rPr>
          <w:rFonts w:hint="eastAsia"/>
          <w:lang w:eastAsia="zh-Hans"/>
        </w:rPr>
        <w:t>产</w:t>
      </w:r>
      <w:r>
        <w:rPr>
          <w:lang w:eastAsia="zh-CN"/>
        </w:rPr>
        <w:t>业、企业和政府</w:t>
      </w:r>
      <w:r>
        <w:rPr>
          <w:rFonts w:hint="eastAsia"/>
          <w:lang w:eastAsia="zh-Hans"/>
        </w:rPr>
        <w:t>面临</w:t>
      </w:r>
      <w:r>
        <w:rPr>
          <w:lang w:eastAsia="zh-CN"/>
        </w:rPr>
        <w:t>的</w:t>
      </w:r>
      <w:r>
        <w:rPr>
          <w:rFonts w:hint="eastAsia"/>
          <w:lang w:eastAsia="zh-Hans"/>
        </w:rPr>
        <w:t>重大挑战</w:t>
      </w:r>
      <w:r>
        <w:rPr>
          <w:lang w:eastAsia="zh-CN"/>
        </w:rPr>
        <w:t>，</w:t>
      </w:r>
      <w:r>
        <w:rPr>
          <w:rFonts w:hint="eastAsia"/>
          <w:lang w:eastAsia="zh-Hans"/>
        </w:rPr>
        <w:t>无法轻易地被映射到</w:t>
      </w:r>
    </w:p>
    <w:p w14:paraId="51CEAF97" w14:textId="77777777" w:rsidR="00A56D21" w:rsidRDefault="00FA78A9">
      <w:pPr>
        <w:rPr>
          <w:lang w:eastAsia="zh-CN"/>
        </w:rPr>
      </w:pPr>
      <w:r>
        <w:rPr>
          <w:rFonts w:hint="eastAsia"/>
          <w:lang w:eastAsia="zh-Hans"/>
        </w:rPr>
        <w:t>各个</w:t>
      </w:r>
      <w:r>
        <w:rPr>
          <w:lang w:eastAsia="zh-CN"/>
        </w:rPr>
        <w:t>独立的学科[15]</w:t>
      </w:r>
      <w:r>
        <w:rPr>
          <w:rFonts w:hint="eastAsia"/>
          <w:lang w:eastAsia="zh-Hans"/>
        </w:rPr>
        <w:t>来研究解决</w:t>
      </w:r>
      <w:r>
        <w:rPr>
          <w:lang w:eastAsia="zh-CN"/>
        </w:rPr>
        <w:t>。</w:t>
      </w:r>
      <w:r>
        <w:rPr>
          <w:rFonts w:hint="eastAsia"/>
          <w:lang w:eastAsia="zh-Hans"/>
        </w:rPr>
        <w:t>反而</w:t>
      </w:r>
      <w:r>
        <w:rPr>
          <w:lang w:eastAsia="zh-CN"/>
        </w:rPr>
        <w:t>，这些挑战需要利用多学科合作的成果[16]。充满活力的</w:t>
      </w:r>
      <w:r>
        <w:rPr>
          <w:rFonts w:hint="eastAsia"/>
          <w:lang w:eastAsia="zh-CN"/>
        </w:rPr>
        <w:t>跨越学科界限的</w:t>
      </w:r>
      <w:r>
        <w:rPr>
          <w:rFonts w:hint="eastAsia"/>
          <w:lang w:eastAsia="zh-Hans"/>
        </w:rPr>
        <w:t>对话</w:t>
      </w:r>
      <w:r>
        <w:rPr>
          <w:lang w:eastAsia="zh-CN"/>
        </w:rPr>
        <w:t>文化有助于与合作伙伴</w:t>
      </w:r>
      <w:r>
        <w:rPr>
          <w:rFonts w:hint="eastAsia"/>
          <w:lang w:eastAsia="zh-Hans"/>
        </w:rPr>
        <w:t>的</w:t>
      </w:r>
      <w:r>
        <w:rPr>
          <w:lang w:eastAsia="zh-CN"/>
        </w:rPr>
        <w:t>知识</w:t>
      </w:r>
      <w:r>
        <w:rPr>
          <w:rFonts w:hint="eastAsia"/>
          <w:lang w:eastAsia="zh-Hans"/>
        </w:rPr>
        <w:t>交换</w:t>
      </w:r>
      <w:r>
        <w:rPr>
          <w:lang w:eastAsia="zh-CN"/>
        </w:rPr>
        <w:t>。</w:t>
      </w:r>
    </w:p>
    <w:p w14:paraId="013302FC" w14:textId="0D6E7ECB" w:rsidR="00A56D21" w:rsidRDefault="00FA78A9">
      <w:pPr>
        <w:ind w:firstLine="420"/>
        <w:rPr>
          <w:lang w:eastAsia="zh-CN"/>
        </w:rPr>
      </w:pPr>
      <w:r>
        <w:rPr>
          <w:lang w:eastAsia="zh-CN"/>
        </w:rPr>
        <w:t>跨领域和学科整合</w:t>
      </w:r>
      <w:r>
        <w:rPr>
          <w:rFonts w:hint="eastAsia"/>
          <w:lang w:eastAsia="zh-Hans"/>
        </w:rPr>
        <w:t>对</w:t>
      </w:r>
      <w:r>
        <w:rPr>
          <w:lang w:eastAsia="zh-CN"/>
        </w:rPr>
        <w:t>知识交换的重要性在</w:t>
      </w:r>
      <w:r>
        <w:rPr>
          <w:rFonts w:hint="eastAsia"/>
          <w:lang w:eastAsia="zh-Hans"/>
        </w:rPr>
        <w:t>表</w:t>
      </w:r>
      <w:r>
        <w:rPr>
          <w:lang w:eastAsia="zh-CN"/>
        </w:rPr>
        <w:t>2.2 中进行了总结。随附的案例2.1“EPFL——教育、研究和创新生态系统”展示了教育、研究和催化创新的整合可以</w:t>
      </w:r>
      <w:r>
        <w:rPr>
          <w:rFonts w:hint="eastAsia"/>
          <w:lang w:eastAsia="zh-Hans"/>
        </w:rPr>
        <w:t>培育</w:t>
      </w:r>
      <w:r>
        <w:rPr>
          <w:lang w:eastAsia="zh-CN"/>
        </w:rPr>
        <w:t>学习、好奇心和创业精神</w:t>
      </w:r>
      <w:r>
        <w:rPr>
          <w:rFonts w:hint="eastAsia"/>
          <w:lang w:eastAsia="zh-Hans"/>
        </w:rPr>
        <w:t>的社区</w:t>
      </w:r>
      <w:r>
        <w:rPr>
          <w:lang w:eastAsia="zh-CN"/>
        </w:rPr>
        <w:t>，</w:t>
      </w:r>
      <w:ins w:id="89" w:author="Microsoft Office User" w:date="2021-11-04T10:17:00Z">
        <w:r w:rsidR="004B1A8E">
          <w:rPr>
            <w:rFonts w:hint="eastAsia"/>
            <w:lang w:eastAsia="zh-CN"/>
          </w:rPr>
          <w:t>通过</w:t>
        </w:r>
      </w:ins>
      <w:r>
        <w:rPr>
          <w:lang w:eastAsia="zh-CN"/>
        </w:rPr>
        <w:t>其成员共同努力</w:t>
      </w:r>
      <w:r>
        <w:rPr>
          <w:rFonts w:hint="eastAsia"/>
          <w:lang w:eastAsia="zh-Hans"/>
        </w:rPr>
        <w:t>来</w:t>
      </w:r>
      <w:r>
        <w:rPr>
          <w:lang w:eastAsia="zh-CN"/>
        </w:rPr>
        <w:t>应对社会</w:t>
      </w:r>
      <w:r>
        <w:rPr>
          <w:rFonts w:hint="eastAsia"/>
          <w:lang w:eastAsia="zh-Hans"/>
        </w:rPr>
        <w:t>面临的</w:t>
      </w:r>
      <w:r>
        <w:rPr>
          <w:lang w:eastAsia="zh-CN"/>
        </w:rPr>
        <w:t>挑战。</w:t>
      </w:r>
    </w:p>
    <w:p w14:paraId="1D0629D5" w14:textId="77777777" w:rsidR="00A56D21" w:rsidRDefault="00A56D21">
      <w:pPr>
        <w:rPr>
          <w:lang w:eastAsia="zh-CN"/>
        </w:rPr>
      </w:pPr>
    </w:p>
    <w:p w14:paraId="107F9145" w14:textId="77777777" w:rsidR="00A56D21" w:rsidRDefault="00FA78A9">
      <w:pPr>
        <w:rPr>
          <w:b/>
          <w:bCs/>
          <w:sz w:val="24"/>
          <w:szCs w:val="24"/>
          <w:lang w:eastAsia="zh-CN"/>
        </w:rPr>
      </w:pPr>
      <w:r>
        <w:rPr>
          <w:rFonts w:hint="eastAsia"/>
          <w:b/>
          <w:bCs/>
          <w:sz w:val="24"/>
          <w:szCs w:val="24"/>
          <w:lang w:eastAsia="zh-Hans"/>
        </w:rPr>
        <w:t>框</w:t>
      </w:r>
      <w:r>
        <w:rPr>
          <w:b/>
          <w:bCs/>
          <w:sz w:val="24"/>
          <w:szCs w:val="24"/>
          <w:lang w:eastAsia="zh-CN"/>
        </w:rPr>
        <w:t>栏2.2 知识交换中的整合原则</w:t>
      </w:r>
    </w:p>
    <w:p w14:paraId="08F4CE96" w14:textId="77777777" w:rsidR="00A56D21" w:rsidRDefault="00A56D21">
      <w:pPr>
        <w:rPr>
          <w:b/>
          <w:bCs/>
          <w:sz w:val="24"/>
          <w:szCs w:val="24"/>
          <w:lang w:eastAsia="zh-CN"/>
        </w:rPr>
      </w:pPr>
    </w:p>
    <w:p w14:paraId="32A60967" w14:textId="77777777" w:rsidR="00A56D21" w:rsidRDefault="00FA78A9">
      <w:pPr>
        <w:rPr>
          <w:lang w:eastAsia="zh-CN"/>
        </w:rPr>
      </w:pPr>
      <w:r>
        <w:rPr>
          <w:rFonts w:hint="eastAsia"/>
          <w:lang w:eastAsia="zh-Hans"/>
        </w:rPr>
        <w:t>当</w:t>
      </w:r>
      <w:r>
        <w:rPr>
          <w:lang w:eastAsia="zh-CN"/>
        </w:rPr>
        <w:t>知识交换</w:t>
      </w:r>
      <w:r>
        <w:rPr>
          <w:rFonts w:hint="eastAsia"/>
          <w:lang w:eastAsia="zh-Hans"/>
        </w:rPr>
        <w:t>成为</w:t>
      </w:r>
      <w:r>
        <w:rPr>
          <w:lang w:eastAsia="zh-CN"/>
        </w:rPr>
        <w:t>大学的</w:t>
      </w:r>
      <w:r>
        <w:rPr>
          <w:rFonts w:hint="eastAsia"/>
          <w:lang w:eastAsia="zh-Hans"/>
        </w:rPr>
        <w:t>跨</w:t>
      </w:r>
      <w:r>
        <w:rPr>
          <w:lang w:eastAsia="zh-CN"/>
        </w:rPr>
        <w:t>学科和</w:t>
      </w:r>
      <w:r>
        <w:rPr>
          <w:rFonts w:hint="eastAsia"/>
          <w:lang w:eastAsia="zh-Hans"/>
        </w:rPr>
        <w:t>一体化的</w:t>
      </w:r>
      <w:r>
        <w:rPr>
          <w:lang w:eastAsia="zh-CN"/>
        </w:rPr>
        <w:t>活动，</w:t>
      </w:r>
      <w:r>
        <w:rPr>
          <w:rFonts w:hint="eastAsia"/>
          <w:lang w:eastAsia="zh-Hans"/>
        </w:rPr>
        <w:t>它</w:t>
      </w:r>
      <w:r>
        <w:rPr>
          <w:lang w:eastAsia="zh-CN"/>
        </w:rPr>
        <w:t>将变得更加有效——教育、研究</w:t>
      </w:r>
      <w:r>
        <w:rPr>
          <w:rFonts w:hint="eastAsia"/>
          <w:lang w:eastAsia="zh-Hans"/>
        </w:rPr>
        <w:t>和催化</w:t>
      </w:r>
      <w:r>
        <w:rPr>
          <w:lang w:eastAsia="zh-CN"/>
        </w:rPr>
        <w:t>创新——所有这些</w:t>
      </w:r>
      <w:r>
        <w:rPr>
          <w:rFonts w:hint="eastAsia"/>
          <w:lang w:eastAsia="zh-Hans"/>
        </w:rPr>
        <w:t>活动都</w:t>
      </w:r>
      <w:r>
        <w:rPr>
          <w:lang w:eastAsia="zh-CN"/>
        </w:rPr>
        <w:t>都在</w:t>
      </w:r>
      <w:r>
        <w:rPr>
          <w:rFonts w:hint="eastAsia"/>
          <w:lang w:eastAsia="zh-Hans"/>
        </w:rPr>
        <w:t>与产</w:t>
      </w:r>
      <w:r>
        <w:rPr>
          <w:lang w:eastAsia="zh-CN"/>
        </w:rPr>
        <w:t>业、中小企业和政府组织</w:t>
      </w:r>
      <w:r>
        <w:rPr>
          <w:rFonts w:hint="eastAsia"/>
          <w:lang w:eastAsia="zh-Hans"/>
        </w:rPr>
        <w:t>的</w:t>
      </w:r>
      <w:r>
        <w:rPr>
          <w:lang w:eastAsia="zh-CN"/>
        </w:rPr>
        <w:t>合作伙伴进行双向对话中</w:t>
      </w:r>
      <w:r>
        <w:rPr>
          <w:rFonts w:hint="eastAsia"/>
          <w:lang w:eastAsia="zh-Hans"/>
        </w:rPr>
        <w:t>进行</w:t>
      </w:r>
      <w:r>
        <w:rPr>
          <w:lang w:eastAsia="zh-CN"/>
        </w:rPr>
        <w:t>。</w:t>
      </w:r>
    </w:p>
    <w:p w14:paraId="26C37964" w14:textId="77777777" w:rsidR="00A56D21" w:rsidRDefault="00A56D21">
      <w:pPr>
        <w:rPr>
          <w:lang w:eastAsia="zh-CN"/>
        </w:rPr>
      </w:pPr>
    </w:p>
    <w:p w14:paraId="3414BFAB" w14:textId="77777777" w:rsidR="00A56D21" w:rsidRDefault="00A56D21">
      <w:pPr>
        <w:rPr>
          <w:lang w:eastAsia="zh-CN"/>
        </w:rPr>
      </w:pPr>
    </w:p>
    <w:p w14:paraId="1B09C626" w14:textId="77777777" w:rsidR="00A56D21" w:rsidRDefault="00A56D21">
      <w:pPr>
        <w:rPr>
          <w:lang w:eastAsia="zh-CN"/>
        </w:rPr>
      </w:pPr>
    </w:p>
    <w:p w14:paraId="6103526B" w14:textId="77777777" w:rsidR="00A56D21" w:rsidRDefault="00A56D21">
      <w:pPr>
        <w:rPr>
          <w:lang w:eastAsia="zh-CN"/>
        </w:rPr>
      </w:pPr>
    </w:p>
    <w:p w14:paraId="577DB450" w14:textId="77777777" w:rsidR="00A56D21" w:rsidRDefault="00FA78A9">
      <w:pPr>
        <w:rPr>
          <w:lang w:eastAsia="zh-CN"/>
        </w:rPr>
      </w:pPr>
      <w:r>
        <w:rPr>
          <w:noProof/>
        </w:rPr>
        <mc:AlternateContent>
          <mc:Choice Requires="wpg">
            <w:drawing>
              <wp:anchor distT="0" distB="0" distL="0" distR="0" simplePos="0" relativeHeight="251652608" behindDoc="0" locked="0" layoutInCell="1" allowOverlap="1" wp14:anchorId="1C8369E6" wp14:editId="78826F7F">
                <wp:simplePos x="0" y="0"/>
                <wp:positionH relativeFrom="page">
                  <wp:posOffset>368300</wp:posOffset>
                </wp:positionH>
                <wp:positionV relativeFrom="paragraph">
                  <wp:posOffset>172085</wp:posOffset>
                </wp:positionV>
                <wp:extent cx="616585" cy="19050"/>
                <wp:effectExtent l="0" t="0" r="0" b="0"/>
                <wp:wrapTopAndBottom/>
                <wp:docPr id="1547" name="组合 1441"/>
                <wp:cNvGraphicFramePr/>
                <a:graphic xmlns:a="http://schemas.openxmlformats.org/drawingml/2006/main">
                  <a:graphicData uri="http://schemas.microsoft.com/office/word/2010/wordprocessingGroup">
                    <wpg:wgp>
                      <wpg:cNvGrpSpPr/>
                      <wpg:grpSpPr>
                        <a:xfrm>
                          <a:off x="0" y="0"/>
                          <a:ext cx="616585" cy="19050"/>
                          <a:chOff x="580" y="271"/>
                          <a:chExt cx="971" cy="30"/>
                        </a:xfrm>
                      </wpg:grpSpPr>
                      <wps:wsp>
                        <wps:cNvPr id="132" name="直线 1445"/>
                        <wps:cNvCnPr/>
                        <wps:spPr>
                          <a:xfrm>
                            <a:off x="580" y="278"/>
                            <a:ext cx="970" cy="0"/>
                          </a:xfrm>
                          <a:prstGeom prst="line">
                            <a:avLst/>
                          </a:prstGeom>
                          <a:ln w="9477" cap="flat" cmpd="sng">
                            <a:solidFill>
                              <a:srgbClr val="999999"/>
                            </a:solidFill>
                            <a:prstDash val="solid"/>
                            <a:headEnd type="none" w="med" len="med"/>
                            <a:tailEnd type="none" w="med" len="med"/>
                          </a:ln>
                        </wps:spPr>
                        <wps:bodyPr/>
                      </wps:wsp>
                      <wps:wsp>
                        <wps:cNvPr id="133" name="直线 1444"/>
                        <wps:cNvCnPr/>
                        <wps:spPr>
                          <a:xfrm>
                            <a:off x="580" y="293"/>
                            <a:ext cx="970" cy="0"/>
                          </a:xfrm>
                          <a:prstGeom prst="line">
                            <a:avLst/>
                          </a:prstGeom>
                          <a:ln w="9477" cap="flat" cmpd="sng">
                            <a:solidFill>
                              <a:srgbClr val="EDEDED"/>
                            </a:solidFill>
                            <a:prstDash val="solid"/>
                            <a:headEnd type="none" w="med" len="med"/>
                            <a:tailEnd type="none" w="med" len="med"/>
                          </a:ln>
                        </wps:spPr>
                        <wps:bodyPr/>
                      </wps:wsp>
                      <wps:wsp>
                        <wps:cNvPr id="134" name="任意多边形 1443"/>
                        <wps:cNvSpPr/>
                        <wps:spPr>
                          <a:xfrm>
                            <a:off x="1535" y="271"/>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135" name="任意多边形 1442"/>
                        <wps:cNvSpPr/>
                        <wps:spPr>
                          <a:xfrm>
                            <a:off x="580" y="271"/>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16DC7BD4" id="组合 1441" o:spid="_x0000_s1026" style="position:absolute;margin-left:29pt;margin-top:13.55pt;width:48.55pt;height:1.5pt;z-index:251652608;mso-wrap-distance-left:0;mso-wrap-distance-right:0;mso-position-horizontal-relative:page" coordorigin="580,271"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">
                <v:line id="直线 1445" o:spid="_x0000_s1027" style="position:absolute;visibility:visible;mso-wrap-style:square" from="580,278" to="1550,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" strokecolor="#999" strokeweight=".26325mm"/>
                <v:line id="直线 1444" o:spid="_x0000_s1028" style="position:absolute;visibility:visible;mso-wrap-style:square" from="580,293" to="1550,2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" strokecolor="#ededed" strokeweight=".26325mm"/>
                <v:shape id="任意多边形 1443" o:spid="_x0000_s1029" style="position:absolute;left:1535;top:27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" path="m15,30l,30,,15,15,r,30xe" fillcolor="#ededed" stroked="f">
                  <v:path arrowok="t" textboxrect="0,0,15,30"/>
                </v:shape>
                <v:shape id="任意多边形 1442" o:spid="_x0000_s1030" style="position:absolute;left:580;top:27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" path="m,30l,,15,r,15l,30xe" fillcolor="#999" stroked="f">
                  <v:path arrowok="t" textboxrect="0,0,15,30"/>
                </v:shape>
                <w10:wrap type="topAndBottom" anchorx="page"/>
              </v:group>
            </w:pict>
          </mc:Fallback>
        </mc:AlternateContent>
      </w:r>
    </w:p>
    <w:p w14:paraId="0C7B56B4" w14:textId="77777777" w:rsidR="00A56D21" w:rsidRDefault="00A56D21">
      <w:pPr>
        <w:rPr>
          <w:lang w:eastAsia="zh-CN"/>
        </w:rPr>
      </w:pPr>
    </w:p>
    <w:p w14:paraId="72B9F19B" w14:textId="77777777" w:rsidR="00A56D21" w:rsidRDefault="00A56D21">
      <w:pPr>
        <w:rPr>
          <w:lang w:eastAsia="zh-CN"/>
        </w:rPr>
        <w:sectPr w:rsidR="00A56D21">
          <w:pgSz w:w="11920" w:h="16860"/>
          <w:pgMar w:top="480" w:right="460" w:bottom="280" w:left="460" w:header="720" w:footer="720" w:gutter="0"/>
          <w:cols w:space="720"/>
        </w:sectPr>
      </w:pPr>
    </w:p>
    <w:p w14:paraId="6276CCAE" w14:textId="77777777" w:rsidR="00A56D21" w:rsidRDefault="00FA78A9">
      <w:pPr>
        <w:rPr>
          <w:lang w:eastAsia="zh-CN"/>
        </w:rPr>
      </w:pPr>
      <w:r>
        <w:rPr>
          <w:lang w:eastAsia="zh-CN"/>
        </w:rPr>
        <w:t>第 52 页</w:t>
      </w:r>
    </w:p>
    <w:p w14:paraId="02971558" w14:textId="77777777" w:rsidR="00A56D21" w:rsidRDefault="00FA78A9">
      <w:pPr>
        <w:rPr>
          <w:lang w:eastAsia="zh-CN"/>
        </w:rPr>
      </w:pPr>
      <w:r>
        <w:rPr>
          <w:lang w:eastAsia="zh-CN"/>
        </w:rPr>
        <w:t>24</w:t>
      </w:r>
    </w:p>
    <w:p w14:paraId="791A742F" w14:textId="77777777" w:rsidR="00A56D21" w:rsidRDefault="00FA78A9">
      <w:pPr>
        <w:rPr>
          <w:lang w:eastAsia="zh-CN"/>
        </w:rPr>
      </w:pPr>
      <w:r>
        <w:rPr>
          <w:lang w:eastAsia="zh-CN"/>
        </w:rPr>
        <w:br w:type="column"/>
      </w:r>
    </w:p>
    <w:p w14:paraId="06E81728" w14:textId="77777777" w:rsidR="00A56D21" w:rsidRDefault="00FA78A9">
      <w:pPr>
        <w:rPr>
          <w:lang w:eastAsia="zh-CN"/>
        </w:rPr>
      </w:pPr>
      <w:r>
        <w:rPr>
          <w:lang w:eastAsia="zh-CN"/>
        </w:rPr>
        <w:t>2 知识交换的系统方法</w:t>
      </w:r>
    </w:p>
    <w:p w14:paraId="10CD091D"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24E35E20" w14:textId="77777777" w:rsidR="00A56D21" w:rsidRDefault="00A56D21">
      <w:pPr>
        <w:rPr>
          <w:lang w:eastAsia="zh-CN"/>
        </w:rPr>
      </w:pPr>
    </w:p>
    <w:p w14:paraId="419EBB21" w14:textId="77777777" w:rsidR="00A56D21" w:rsidRDefault="00A56D21">
      <w:pPr>
        <w:rPr>
          <w:lang w:eastAsia="zh-CN"/>
        </w:rPr>
        <w:sectPr w:rsidR="00A56D21">
          <w:type w:val="continuous"/>
          <w:pgSz w:w="11920" w:h="16860"/>
          <w:pgMar w:top="640" w:right="460" w:bottom="280" w:left="460" w:header="720" w:footer="720" w:gutter="0"/>
          <w:cols w:space="720"/>
        </w:sectPr>
      </w:pPr>
    </w:p>
    <w:p w14:paraId="017DC219" w14:textId="77777777" w:rsidR="00A56D21" w:rsidRDefault="00A56D21">
      <w:pPr>
        <w:rPr>
          <w:lang w:eastAsia="zh-CN"/>
        </w:rPr>
      </w:pPr>
    </w:p>
    <w:p w14:paraId="508BFC24" w14:textId="77777777" w:rsidR="00A56D21" w:rsidRDefault="00A56D21">
      <w:pPr>
        <w:rPr>
          <w:lang w:eastAsia="zh-CN"/>
        </w:rPr>
      </w:pPr>
    </w:p>
    <w:p w14:paraId="2554E0B9" w14:textId="77777777" w:rsidR="00A56D21" w:rsidRDefault="00A56D21">
      <w:pPr>
        <w:rPr>
          <w:lang w:eastAsia="zh-CN"/>
        </w:rPr>
      </w:pPr>
    </w:p>
    <w:p w14:paraId="443DF0E0" w14:textId="77777777" w:rsidR="00A56D21" w:rsidRDefault="00A56D21">
      <w:pPr>
        <w:rPr>
          <w:lang w:eastAsia="zh-CN"/>
        </w:rPr>
      </w:pPr>
    </w:p>
    <w:p w14:paraId="174E88C9" w14:textId="77777777" w:rsidR="00A56D21" w:rsidRDefault="00FA78A9">
      <w:pPr>
        <w:rPr>
          <w:lang w:eastAsia="zh-CN"/>
        </w:rPr>
      </w:pPr>
      <w:r>
        <w:rPr>
          <w:lang w:eastAsia="zh-CN"/>
        </w:rPr>
        <w:t>方法</w:t>
      </w:r>
    </w:p>
    <w:p w14:paraId="3AE23E78" w14:textId="77777777" w:rsidR="00A56D21" w:rsidRDefault="00FA78A9">
      <w:pPr>
        <w:rPr>
          <w:lang w:eastAsia="zh-CN"/>
        </w:rPr>
      </w:pPr>
      <w:r>
        <w:rPr>
          <w:lang w:eastAsia="zh-CN"/>
        </w:rPr>
        <w:t>技能</w:t>
      </w:r>
    </w:p>
    <w:p w14:paraId="148344F5" w14:textId="77777777" w:rsidR="00A56D21" w:rsidRDefault="00FA78A9">
      <w:pPr>
        <w:rPr>
          <w:lang w:eastAsia="zh-CN"/>
        </w:rPr>
      </w:pPr>
      <w:r>
        <w:rPr>
          <w:lang w:eastAsia="zh-CN"/>
        </w:rPr>
        <w:br w:type="column"/>
      </w:r>
    </w:p>
    <w:p w14:paraId="0AF929CC" w14:textId="77777777" w:rsidR="00A56D21" w:rsidRDefault="00A56D21">
      <w:pPr>
        <w:rPr>
          <w:lang w:eastAsia="zh-CN"/>
        </w:rPr>
      </w:pPr>
    </w:p>
    <w:p w14:paraId="13C532D5" w14:textId="77777777" w:rsidR="00A56D21" w:rsidRDefault="00A56D21">
      <w:pPr>
        <w:rPr>
          <w:lang w:eastAsia="zh-CN"/>
        </w:rPr>
      </w:pPr>
    </w:p>
    <w:p w14:paraId="0F3BBFF1" w14:textId="77777777" w:rsidR="00A56D21" w:rsidRDefault="00FA78A9">
      <w:pPr>
        <w:rPr>
          <w:lang w:eastAsia="zh-CN"/>
        </w:rPr>
      </w:pPr>
      <w:r>
        <w:rPr>
          <w:lang w:eastAsia="zh-CN"/>
        </w:rPr>
        <w:t>人 才 毕业生</w:t>
      </w:r>
    </w:p>
    <w:p w14:paraId="023F3AA0" w14:textId="77777777" w:rsidR="00A56D21" w:rsidRDefault="00FA78A9">
      <w:pPr>
        <w:rPr>
          <w:lang w:eastAsia="zh-CN"/>
        </w:rPr>
      </w:pPr>
      <w:r>
        <w:rPr>
          <w:lang w:eastAsia="zh-CN"/>
        </w:rPr>
        <w:br w:type="column"/>
      </w:r>
    </w:p>
    <w:p w14:paraId="4EB8B6D5" w14:textId="77777777" w:rsidR="00A56D21" w:rsidRDefault="00FA78A9">
      <w:pPr>
        <w:rPr>
          <w:lang w:eastAsia="zh-CN"/>
        </w:rPr>
      </w:pPr>
      <w:r>
        <w:rPr>
          <w:lang w:eastAsia="zh-CN"/>
        </w:rPr>
        <w:t>d教育乙</w:t>
      </w:r>
    </w:p>
    <w:p w14:paraId="1F4AF7C1" w14:textId="77777777" w:rsidR="00A56D21" w:rsidRDefault="00FA78A9">
      <w:pPr>
        <w:rPr>
          <w:lang w:eastAsia="zh-CN"/>
        </w:rPr>
      </w:pPr>
      <w:r>
        <w:rPr>
          <w:lang w:eastAsia="zh-CN"/>
        </w:rPr>
        <w:br w:type="column"/>
      </w:r>
      <w:r>
        <w:rPr>
          <w:lang w:eastAsia="zh-CN"/>
        </w:rPr>
        <w:t>研究</w:t>
      </w:r>
    </w:p>
    <w:p w14:paraId="1A0F6096" w14:textId="77777777" w:rsidR="00A56D21" w:rsidRDefault="00A56D21">
      <w:pPr>
        <w:rPr>
          <w:lang w:eastAsia="zh-CN"/>
        </w:rPr>
      </w:pPr>
    </w:p>
    <w:p w14:paraId="5AF91A2E" w14:textId="77777777" w:rsidR="00A56D21" w:rsidRDefault="00A56D21">
      <w:pPr>
        <w:rPr>
          <w:lang w:eastAsia="zh-CN"/>
        </w:rPr>
      </w:pPr>
    </w:p>
    <w:p w14:paraId="216E3FB0" w14:textId="77777777" w:rsidR="00A56D21" w:rsidRDefault="00FA78A9">
      <w:pPr>
        <w:rPr>
          <w:lang w:eastAsia="zh-CN"/>
        </w:rPr>
      </w:pPr>
      <w:r>
        <w:rPr>
          <w:lang w:eastAsia="zh-CN"/>
        </w:rPr>
        <w:t>发现</w:t>
      </w:r>
    </w:p>
    <w:p w14:paraId="1D8E08C6" w14:textId="77777777" w:rsidR="00A56D21" w:rsidRDefault="00FA78A9">
      <w:pPr>
        <w:rPr>
          <w:lang w:eastAsia="zh-CN"/>
        </w:rPr>
      </w:pPr>
      <w:r>
        <w:rPr>
          <w:lang w:eastAsia="zh-CN"/>
        </w:rPr>
        <w:t>事实</w:t>
      </w:r>
    </w:p>
    <w:p w14:paraId="6CF3527E" w14:textId="77777777" w:rsidR="00A56D21" w:rsidRDefault="00FA78A9">
      <w:pPr>
        <w:rPr>
          <w:lang w:eastAsia="zh-CN"/>
        </w:rPr>
      </w:pPr>
      <w:r>
        <w:rPr>
          <w:lang w:eastAsia="zh-CN"/>
        </w:rPr>
        <w:t>数据</w:t>
      </w:r>
    </w:p>
    <w:p w14:paraId="4DB09F50" w14:textId="77777777" w:rsidR="00A56D21" w:rsidRDefault="00A56D21">
      <w:pPr>
        <w:rPr>
          <w:lang w:eastAsia="zh-CN"/>
        </w:rPr>
        <w:sectPr w:rsidR="00A56D21">
          <w:type w:val="continuous"/>
          <w:pgSz w:w="11920" w:h="16860"/>
          <w:pgMar w:top="640" w:right="460" w:bottom="280" w:left="460" w:header="720" w:footer="720" w:gutter="0"/>
          <w:cols w:num="4" w:space="720" w:equalWidth="0">
            <w:col w:w="2332" w:space="40"/>
            <w:col w:w="540" w:space="39"/>
            <w:col w:w="777" w:space="406"/>
            <w:col w:w="6866"/>
          </w:cols>
        </w:sectPr>
      </w:pPr>
    </w:p>
    <w:p w14:paraId="0BDC9D80" w14:textId="77777777" w:rsidR="00A56D21" w:rsidRDefault="00FA78A9">
      <w:pPr>
        <w:rPr>
          <w:lang w:eastAsia="zh-CN"/>
        </w:rPr>
      </w:pPr>
      <w:r>
        <w:rPr>
          <w:lang w:eastAsia="zh-CN"/>
        </w:rPr>
        <w:t>基础知识</w:t>
      </w:r>
    </w:p>
    <w:p w14:paraId="2992FE62" w14:textId="77777777" w:rsidR="00A56D21" w:rsidRDefault="00FA78A9">
      <w:pPr>
        <w:rPr>
          <w:lang w:eastAsia="zh-CN"/>
        </w:rPr>
      </w:pPr>
      <w:r>
        <w:rPr>
          <w:lang w:eastAsia="zh-CN"/>
        </w:rPr>
        <w:t>判断</w:t>
      </w:r>
    </w:p>
    <w:p w14:paraId="0735C900" w14:textId="77777777" w:rsidR="00A56D21" w:rsidRDefault="00FA78A9">
      <w:pPr>
        <w:rPr>
          <w:lang w:eastAsia="zh-CN"/>
        </w:rPr>
      </w:pPr>
      <w:r>
        <w:rPr>
          <w:lang w:eastAsia="zh-CN"/>
        </w:rPr>
        <w:t>专有技术</w:t>
      </w:r>
    </w:p>
    <w:p w14:paraId="356CBED8" w14:textId="77777777" w:rsidR="00A56D21" w:rsidRDefault="00FA78A9">
      <w:pPr>
        <w:rPr>
          <w:lang w:eastAsia="zh-CN"/>
        </w:rPr>
      </w:pPr>
      <w:r>
        <w:rPr>
          <w:lang w:eastAsia="zh-CN"/>
        </w:rPr>
        <w:br w:type="column"/>
      </w:r>
    </w:p>
    <w:p w14:paraId="27E24700" w14:textId="77777777" w:rsidR="00A56D21" w:rsidRDefault="00FA78A9">
      <w:pPr>
        <w:rPr>
          <w:lang w:eastAsia="zh-CN"/>
        </w:rPr>
      </w:pPr>
      <w:r>
        <w:rPr>
          <w:lang w:eastAsia="zh-CN"/>
        </w:rPr>
        <w:t>C</w:t>
      </w:r>
    </w:p>
    <w:p w14:paraId="2ECA9F5F" w14:textId="77777777" w:rsidR="00A56D21" w:rsidRDefault="00FA78A9">
      <w:pPr>
        <w:rPr>
          <w:lang w:eastAsia="zh-CN"/>
        </w:rPr>
      </w:pPr>
      <w:r>
        <w:rPr>
          <w:lang w:eastAsia="zh-CN"/>
        </w:rPr>
        <w:t>一塔种</w:t>
      </w:r>
    </w:p>
    <w:p w14:paraId="2E50C738" w14:textId="77777777" w:rsidR="00A56D21" w:rsidRDefault="00FA78A9">
      <w:pPr>
        <w:rPr>
          <w:lang w:eastAsia="zh-CN"/>
        </w:rPr>
      </w:pPr>
      <w:r>
        <w:rPr>
          <w:lang w:eastAsia="zh-CN"/>
        </w:rPr>
        <w:t>溶解</w:t>
      </w:r>
    </w:p>
    <w:p w14:paraId="6BF782A9" w14:textId="77777777" w:rsidR="00A56D21" w:rsidRDefault="00FA78A9">
      <w:pPr>
        <w:rPr>
          <w:lang w:eastAsia="zh-CN"/>
        </w:rPr>
      </w:pPr>
      <w:r>
        <w:rPr>
          <w:lang w:eastAsia="zh-CN"/>
        </w:rPr>
        <w:br w:type="column"/>
      </w:r>
    </w:p>
    <w:p w14:paraId="115C8D00" w14:textId="77777777" w:rsidR="00A56D21" w:rsidRDefault="00FA78A9">
      <w:pPr>
        <w:rPr>
          <w:lang w:eastAsia="zh-CN"/>
        </w:rPr>
      </w:pPr>
      <w:r>
        <w:rPr>
          <w:lang w:eastAsia="zh-CN"/>
        </w:rPr>
        <w:t>n秒钛</w:t>
      </w:r>
    </w:p>
    <w:p w14:paraId="2699F95E" w14:textId="77777777" w:rsidR="00A56D21" w:rsidRDefault="00FA78A9">
      <w:pPr>
        <w:rPr>
          <w:lang w:eastAsia="zh-CN"/>
        </w:rPr>
      </w:pPr>
      <w:r>
        <w:rPr>
          <w:noProof/>
        </w:rPr>
        <mc:AlternateContent>
          <mc:Choice Requires="wps">
            <w:drawing>
              <wp:anchor distT="0" distB="0" distL="114300" distR="114300" simplePos="0" relativeHeight="251663872" behindDoc="1" locked="0" layoutInCell="1" allowOverlap="1" wp14:anchorId="3EFC5E43" wp14:editId="72B90561">
                <wp:simplePos x="0" y="0"/>
                <wp:positionH relativeFrom="page">
                  <wp:posOffset>3438525</wp:posOffset>
                </wp:positionH>
                <wp:positionV relativeFrom="paragraph">
                  <wp:posOffset>147320</wp:posOffset>
                </wp:positionV>
                <wp:extent cx="227965" cy="150495"/>
                <wp:effectExtent l="0" t="0" r="0" b="0"/>
                <wp:wrapNone/>
                <wp:docPr id="1665" name="文本框 1440"/>
                <wp:cNvGraphicFramePr/>
                <a:graphic xmlns:a="http://schemas.openxmlformats.org/drawingml/2006/main">
                  <a:graphicData uri="http://schemas.microsoft.com/office/word/2010/wordprocessingShape">
                    <wps:wsp>
                      <wps:cNvSpPr txBox="1"/>
                      <wps:spPr>
                        <a:xfrm>
                          <a:off x="0" y="0"/>
                          <a:ext cx="227965" cy="150495"/>
                        </a:xfrm>
                        <a:prstGeom prst="rect">
                          <a:avLst/>
                        </a:prstGeom>
                        <a:noFill/>
                        <a:ln w="9525">
                          <a:noFill/>
                        </a:ln>
                      </wps:spPr>
                      <wps:txbx>
                        <w:txbxContent>
                          <w:p w14:paraId="45F7EFC0" w14:textId="77777777" w:rsidR="00A56D21" w:rsidRDefault="00FA78A9">
                            <w:pPr>
                              <w:spacing w:line="236" w:lineRule="exact"/>
                              <w:rPr>
                                <w:b/>
                                <w:sz w:val="18"/>
                              </w:rPr>
                            </w:pPr>
                            <w:r>
                              <w:rPr>
                                <w:b/>
                                <w:color w:val="ABABAB"/>
                                <w:w w:val="95"/>
                                <w:sz w:val="18"/>
                              </w:rPr>
                              <w:t>一种</w:t>
                            </w:r>
                          </w:p>
                        </w:txbxContent>
                      </wps:txbx>
                      <wps:bodyPr lIns="0" tIns="0" rIns="0" bIns="0" upright="1"/>
                    </wps:wsp>
                  </a:graphicData>
                </a:graphic>
              </wp:anchor>
            </w:drawing>
          </mc:Choice>
          <mc:Fallback>
            <w:pict>
              <v:shapetype w14:anchorId="3EFC5E43" id="_x0000_t202" coordsize="21600,21600" o:spt="202" path="m,l,21600r21600,l21600,xe">
                <v:stroke joinstyle="miter"/>
                <v:path gradientshapeok="t" o:connecttype="rect"/>
              </v:shapetype>
              <v:shape id="文本框 1440" o:spid="_x0000_s1026" type="#_x0000_t202" style="position:absolute;margin-left:270.75pt;margin-top:11.6pt;width:17.95pt;height:11.85pt;z-index:-251652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" filled="f" stroked="f">
                <v:textbox inset="0,0,0,0">
                  <w:txbxContent>
                    <w:p w14:paraId="45F7EFC0" w14:textId="77777777" w:rsidR="00A56D21" w:rsidRDefault="00FA78A9">
                      <w:pPr>
                        <w:spacing w:line="236" w:lineRule="exact"/>
                        <w:rPr>
                          <w:b/>
                          <w:sz w:val="18"/>
                        </w:rPr>
                      </w:pPr>
                      <w:proofErr w:type="spellStart"/>
                      <w:r>
                        <w:rPr>
                          <w:b/>
                          <w:color w:val="ABABAB"/>
                          <w:w w:val="95"/>
                          <w:sz w:val="18"/>
                        </w:rPr>
                        <w:t>一种</w:t>
                      </w:r>
                      <w:proofErr w:type="spellEnd"/>
                    </w:p>
                  </w:txbxContent>
                </v:textbox>
                <w10:wrap anchorx="page"/>
              </v:shape>
            </w:pict>
          </mc:Fallback>
        </mc:AlternateContent>
      </w:r>
      <w:r>
        <w:rPr>
          <w:lang w:eastAsia="zh-CN"/>
        </w:rPr>
        <w:t>C电阻 创新型</w:t>
      </w:r>
    </w:p>
    <w:p w14:paraId="7C003FBF" w14:textId="77777777" w:rsidR="00A56D21" w:rsidRDefault="00FA78A9">
      <w:pPr>
        <w:rPr>
          <w:lang w:eastAsia="zh-CN"/>
        </w:rPr>
      </w:pPr>
      <w:r>
        <w:rPr>
          <w:lang w:eastAsia="zh-CN"/>
        </w:rPr>
        <w:t>吨</w:t>
      </w:r>
    </w:p>
    <w:p w14:paraId="309A6FDC" w14:textId="77777777" w:rsidR="00A56D21" w:rsidRDefault="00FA78A9">
      <w:pPr>
        <w:rPr>
          <w:lang w:eastAsia="zh-CN"/>
        </w:rPr>
      </w:pPr>
      <w:r>
        <w:rPr>
          <w:lang w:eastAsia="zh-CN"/>
        </w:rPr>
        <w:t>国N 际组织</w:t>
      </w:r>
    </w:p>
    <w:p w14:paraId="2FC20CEF" w14:textId="77777777" w:rsidR="00A56D21" w:rsidRDefault="00FA78A9">
      <w:pPr>
        <w:rPr>
          <w:lang w:eastAsia="zh-CN"/>
        </w:rPr>
      </w:pPr>
      <w:r>
        <w:rPr>
          <w:lang w:eastAsia="zh-CN"/>
        </w:rPr>
        <w:br w:type="column"/>
      </w:r>
      <w:r>
        <w:rPr>
          <w:lang w:eastAsia="zh-CN"/>
        </w:rPr>
        <w:t>理论</w:t>
      </w:r>
    </w:p>
    <w:p w14:paraId="427707A3" w14:textId="77777777" w:rsidR="00A56D21" w:rsidRDefault="00FA78A9">
      <w:pPr>
        <w:rPr>
          <w:lang w:eastAsia="zh-CN"/>
        </w:rPr>
      </w:pPr>
      <w:r>
        <w:rPr>
          <w:lang w:eastAsia="zh-CN"/>
        </w:rPr>
        <w:t>模型</w:t>
      </w:r>
    </w:p>
    <w:p w14:paraId="6B6CD7BF" w14:textId="77777777" w:rsidR="00A56D21" w:rsidRDefault="00FA78A9">
      <w:pPr>
        <w:rPr>
          <w:lang w:eastAsia="zh-CN"/>
        </w:rPr>
      </w:pPr>
      <w:r>
        <w:rPr>
          <w:lang w:eastAsia="zh-CN"/>
        </w:rPr>
        <w:t>分析</w:t>
      </w:r>
    </w:p>
    <w:p w14:paraId="499DAAEE" w14:textId="77777777" w:rsidR="00A56D21" w:rsidRDefault="00FA78A9">
      <w:pPr>
        <w:rPr>
          <w:lang w:eastAsia="zh-CN"/>
        </w:rPr>
      </w:pPr>
      <w:r>
        <w:rPr>
          <w:lang w:eastAsia="zh-CN"/>
        </w:rPr>
        <w:t>预测</w:t>
      </w:r>
    </w:p>
    <w:p w14:paraId="40B33FB5" w14:textId="77777777" w:rsidR="00A56D21" w:rsidRDefault="00A56D21">
      <w:pPr>
        <w:rPr>
          <w:lang w:eastAsia="zh-CN"/>
        </w:rPr>
        <w:sectPr w:rsidR="00A56D21">
          <w:type w:val="continuous"/>
          <w:pgSz w:w="11920" w:h="16860"/>
          <w:pgMar w:top="640" w:right="460" w:bottom="280" w:left="460" w:header="720" w:footer="720" w:gutter="0"/>
          <w:cols w:num="4" w:space="720" w:equalWidth="0">
            <w:col w:w="2645" w:space="40"/>
            <w:col w:w="1719" w:space="39"/>
            <w:col w:w="2065" w:space="40"/>
            <w:col w:w="4452"/>
          </w:cols>
        </w:sectPr>
      </w:pPr>
    </w:p>
    <w:p w14:paraId="379FD507" w14:textId="77777777" w:rsidR="00A56D21" w:rsidRDefault="00FA78A9">
      <w:pPr>
        <w:rPr>
          <w:lang w:eastAsia="zh-CN"/>
        </w:rPr>
      </w:pPr>
      <w:r>
        <w:rPr>
          <w:lang w:eastAsia="zh-CN"/>
        </w:rPr>
        <w:lastRenderedPageBreak/>
        <w:t>秒</w:t>
      </w:r>
    </w:p>
    <w:p w14:paraId="09BC31F5" w14:textId="77777777" w:rsidR="00A56D21" w:rsidRDefault="00A56D21">
      <w:pPr>
        <w:rPr>
          <w:lang w:eastAsia="zh-CN"/>
        </w:rPr>
      </w:pPr>
    </w:p>
    <w:p w14:paraId="13D53143" w14:textId="77777777" w:rsidR="00A56D21" w:rsidRDefault="00A56D21">
      <w:pPr>
        <w:rPr>
          <w:lang w:eastAsia="zh-CN"/>
        </w:rPr>
      </w:pPr>
    </w:p>
    <w:p w14:paraId="74CFA616" w14:textId="77777777" w:rsidR="00A56D21" w:rsidRDefault="00FA78A9">
      <w:pPr>
        <w:rPr>
          <w:lang w:eastAsia="zh-CN"/>
        </w:rPr>
      </w:pPr>
      <w:r>
        <w:rPr>
          <w:lang w:eastAsia="zh-CN"/>
        </w:rPr>
        <w:t>图 2.1 三个重叠学术领域的成果——</w:t>
      </w:r>
      <w:r>
        <w:rPr>
          <w:rFonts w:hint="eastAsia"/>
          <w:lang w:eastAsia="zh-Hans"/>
        </w:rPr>
        <w:t>这就</w:t>
      </w:r>
      <w:r>
        <w:rPr>
          <w:lang w:eastAsia="zh-CN"/>
        </w:rPr>
        <w:t>是知识交换</w:t>
      </w:r>
      <w:r>
        <w:rPr>
          <w:rFonts w:hint="eastAsia"/>
          <w:lang w:eastAsia="zh-Hans"/>
        </w:rPr>
        <w:t>的结果</w:t>
      </w:r>
    </w:p>
    <w:p w14:paraId="5D239686" w14:textId="77777777" w:rsidR="00A56D21" w:rsidRDefault="00FA78A9">
      <w:pPr>
        <w:rPr>
          <w:lang w:eastAsia="zh-CN"/>
        </w:rPr>
      </w:pPr>
      <w:r>
        <w:rPr>
          <w:lang w:eastAsia="zh-CN"/>
        </w:rPr>
        <w:br w:type="column"/>
      </w:r>
    </w:p>
    <w:p w14:paraId="39526853" w14:textId="77777777" w:rsidR="00A56D21" w:rsidRDefault="00A56D21">
      <w:pPr>
        <w:rPr>
          <w:lang w:eastAsia="zh-CN"/>
        </w:rPr>
        <w:sectPr w:rsidR="00A56D21">
          <w:pgSz w:w="11920" w:h="16860"/>
          <w:pgMar w:top="480" w:right="460" w:bottom="280" w:left="460" w:header="720" w:footer="720" w:gutter="0"/>
          <w:cols w:num="2" w:space="720" w:equalWidth="0">
            <w:col w:w="5359" w:space="40"/>
            <w:col w:w="5601"/>
          </w:cols>
        </w:sectPr>
      </w:pPr>
    </w:p>
    <w:p w14:paraId="2979033B" w14:textId="77777777" w:rsidR="00A56D21" w:rsidRDefault="00A56D21">
      <w:pPr>
        <w:rPr>
          <w:lang w:eastAsia="zh-CN"/>
        </w:rPr>
      </w:pPr>
    </w:p>
    <w:p w14:paraId="227DC86D" w14:textId="77777777" w:rsidR="00A56D21" w:rsidRDefault="00FA78A9">
      <w:pPr>
        <w:rPr>
          <w:b/>
          <w:bCs/>
          <w:sz w:val="24"/>
          <w:szCs w:val="24"/>
        </w:rPr>
      </w:pPr>
      <w:r>
        <w:rPr>
          <w:b/>
          <w:bCs/>
          <w:sz w:val="24"/>
          <w:szCs w:val="24"/>
        </w:rPr>
        <w:t xml:space="preserve">案例 2.1 </w:t>
      </w:r>
      <w:r>
        <w:rPr>
          <w:rFonts w:hint="eastAsia"/>
          <w:b/>
          <w:bCs/>
          <w:sz w:val="24"/>
          <w:szCs w:val="24"/>
          <w:lang w:eastAsia="zh-Hans"/>
        </w:rPr>
        <w:t>洛桑联邦理工学院</w:t>
      </w:r>
      <w:r>
        <w:rPr>
          <w:b/>
          <w:bCs/>
          <w:sz w:val="24"/>
          <w:szCs w:val="24"/>
          <w:lang w:eastAsia="zh-Hans"/>
        </w:rPr>
        <w:t>（</w:t>
      </w:r>
      <w:r>
        <w:rPr>
          <w:b/>
          <w:bCs/>
          <w:sz w:val="24"/>
          <w:szCs w:val="24"/>
        </w:rPr>
        <w:t>École polytechnique fédérale de Lausanne，EPFL)——教育、研究和创新</w:t>
      </w:r>
      <w:r>
        <w:rPr>
          <w:rFonts w:hint="eastAsia"/>
          <w:b/>
          <w:bCs/>
          <w:sz w:val="24"/>
          <w:szCs w:val="24"/>
          <w:lang w:eastAsia="zh-Hans"/>
        </w:rPr>
        <w:t>的</w:t>
      </w:r>
      <w:r>
        <w:rPr>
          <w:b/>
          <w:bCs/>
          <w:sz w:val="24"/>
          <w:szCs w:val="24"/>
        </w:rPr>
        <w:t>生态系统</w:t>
      </w:r>
    </w:p>
    <w:p w14:paraId="4E7EB6D8" w14:textId="77777777" w:rsidR="00A56D21" w:rsidRDefault="00FA78A9">
      <w:r>
        <w:t xml:space="preserve">EPFL </w:t>
      </w:r>
      <w:r>
        <w:rPr>
          <w:rFonts w:hint="eastAsia"/>
        </w:rPr>
        <w:t>促进学习、好奇心和创新，共同努力解决社会挑战。</w:t>
      </w:r>
    </w:p>
    <w:p w14:paraId="6E394D9D" w14:textId="77777777" w:rsidR="00A56D21" w:rsidRDefault="00A56D21"/>
    <w:p w14:paraId="27637560" w14:textId="77777777" w:rsidR="00A56D21" w:rsidRDefault="00FA78A9">
      <w:pPr>
        <w:rPr>
          <w:lang w:eastAsia="zh-CN"/>
        </w:rPr>
      </w:pPr>
      <w:r>
        <w:rPr>
          <w:lang w:eastAsia="zh-CN"/>
        </w:rPr>
        <w:t>通过其超过15,000人的多元化社区，EPFL创造了一种</w:t>
      </w:r>
      <w:r>
        <w:rPr>
          <w:rFonts w:hint="eastAsia"/>
          <w:lang w:eastAsia="zh-Hans"/>
        </w:rPr>
        <w:t>激发求知欲</w:t>
      </w:r>
      <w:r>
        <w:rPr>
          <w:lang w:eastAsia="zh-CN"/>
        </w:rPr>
        <w:t>和开放对话的气氛。学生、研究人员和企业家之间的日常交流</w:t>
      </w:r>
      <w:r>
        <w:rPr>
          <w:rFonts w:hint="eastAsia"/>
          <w:lang w:eastAsia="zh-Hans"/>
        </w:rPr>
        <w:t>激励</w:t>
      </w:r>
      <w:r>
        <w:rPr>
          <w:lang w:eastAsia="zh-CN"/>
        </w:rPr>
        <w:t>新见解的出现。在EPFL，知识交换与其三个核心</w:t>
      </w:r>
      <w:r>
        <w:rPr>
          <w:rFonts w:hint="eastAsia"/>
          <w:lang w:eastAsia="zh-Hans"/>
        </w:rPr>
        <w:t>领域</w:t>
      </w:r>
      <w:r>
        <w:rPr>
          <w:lang w:eastAsia="zh-CN"/>
        </w:rPr>
        <w:t>使命相关联：教育、研究和创新。</w:t>
      </w:r>
    </w:p>
    <w:p w14:paraId="2D9AA8BC" w14:textId="77777777" w:rsidR="00A56D21" w:rsidRDefault="00FA78A9">
      <w:pPr>
        <w:ind w:firstLine="420"/>
        <w:rPr>
          <w:lang w:eastAsia="zh-CN"/>
        </w:rPr>
      </w:pPr>
      <w:r>
        <w:rPr>
          <w:lang w:eastAsia="zh-CN"/>
        </w:rPr>
        <w:t>EPFL</w:t>
      </w:r>
      <w:r>
        <w:rPr>
          <w:rFonts w:hint="eastAsia"/>
          <w:lang w:eastAsia="zh-Hans"/>
        </w:rPr>
        <w:t>用</w:t>
      </w:r>
      <w:r>
        <w:rPr>
          <w:lang w:eastAsia="zh-CN"/>
        </w:rPr>
        <w:t>尖端的学位</w:t>
      </w:r>
      <w:r>
        <w:rPr>
          <w:rFonts w:hint="eastAsia"/>
          <w:lang w:eastAsia="zh-Hans"/>
        </w:rPr>
        <w:t>课程培养</w:t>
      </w:r>
      <w:r>
        <w:rPr>
          <w:lang w:eastAsia="zh-CN"/>
        </w:rPr>
        <w:t>下一代工程师、科学家和建筑师。它努力为学生提供计算思维的基础，</w:t>
      </w:r>
      <w:r>
        <w:rPr>
          <w:rFonts w:hint="eastAsia"/>
          <w:lang w:eastAsia="zh-Hans"/>
        </w:rPr>
        <w:t>同时还有</w:t>
      </w:r>
      <w:r>
        <w:rPr>
          <w:lang w:eastAsia="zh-CN"/>
        </w:rPr>
        <w:t>扎实的技术技能。EPFL还鼓励通过跨学科项目培养学生的想象力、创造力和创业精神。</w:t>
      </w:r>
    </w:p>
    <w:p w14:paraId="21480B5E" w14:textId="77777777" w:rsidR="00A56D21" w:rsidRDefault="00FA78A9">
      <w:pPr>
        <w:ind w:firstLine="420"/>
        <w:rPr>
          <w:lang w:eastAsia="zh-CN"/>
        </w:rPr>
      </w:pPr>
      <w:r>
        <w:rPr>
          <w:lang w:eastAsia="zh-CN"/>
        </w:rPr>
        <w:t>EPFL 为学生和教师提供一个以创新为导向的配备最先进设施（见图 2.2）</w:t>
      </w:r>
      <w:r>
        <w:rPr>
          <w:rFonts w:hint="eastAsia"/>
          <w:lang w:eastAsia="zh-Hans"/>
        </w:rPr>
        <w:t>的</w:t>
      </w:r>
      <w:r>
        <w:rPr>
          <w:lang w:eastAsia="zh-CN"/>
        </w:rPr>
        <w:t>环境。</w:t>
      </w:r>
      <w:r>
        <w:rPr>
          <w:rFonts w:hint="eastAsia"/>
          <w:lang w:eastAsia="zh-Hans"/>
        </w:rPr>
        <w:t>他们强调做中学</w:t>
      </w:r>
      <w:r>
        <w:rPr>
          <w:lang w:eastAsia="zh-CN"/>
        </w:rPr>
        <w:t>，</w:t>
      </w:r>
      <w:r>
        <w:rPr>
          <w:rFonts w:hint="eastAsia"/>
          <w:lang w:eastAsia="zh-Hans"/>
        </w:rPr>
        <w:t>所有</w:t>
      </w:r>
      <w:r>
        <w:rPr>
          <w:lang w:eastAsia="zh-CN"/>
        </w:rPr>
        <w:t>学位课程</w:t>
      </w:r>
      <w:r>
        <w:rPr>
          <w:rFonts w:hint="eastAsia"/>
          <w:lang w:eastAsia="zh-Hans"/>
        </w:rPr>
        <w:t>都包括</w:t>
      </w:r>
      <w:r>
        <w:rPr>
          <w:lang w:eastAsia="zh-CN"/>
        </w:rPr>
        <w:t>实践研讨会</w:t>
      </w:r>
      <w:r>
        <w:rPr>
          <w:rFonts w:hint="eastAsia"/>
          <w:lang w:eastAsia="zh-Hans"/>
        </w:rPr>
        <w:t>和</w:t>
      </w:r>
      <w:r>
        <w:rPr>
          <w:lang w:eastAsia="zh-CN"/>
        </w:rPr>
        <w:t>直接研究应用。</w:t>
      </w:r>
    </w:p>
    <w:p w14:paraId="63E8CB2B" w14:textId="77777777" w:rsidR="00A56D21" w:rsidRDefault="00A56D21">
      <w:pPr>
        <w:rPr>
          <w:lang w:eastAsia="zh-CN"/>
        </w:rPr>
      </w:pPr>
    </w:p>
    <w:p w14:paraId="74C72F66" w14:textId="77777777" w:rsidR="00A56D21" w:rsidRDefault="00A56D21">
      <w:pPr>
        <w:rPr>
          <w:lang w:eastAsia="zh-CN"/>
        </w:rPr>
      </w:pPr>
    </w:p>
    <w:p w14:paraId="187242C9" w14:textId="77777777" w:rsidR="00A56D21" w:rsidRDefault="00A56D21">
      <w:pPr>
        <w:rPr>
          <w:lang w:eastAsia="zh-CN"/>
        </w:rPr>
      </w:pPr>
    </w:p>
    <w:p w14:paraId="7278CDB1" w14:textId="77777777" w:rsidR="00A56D21" w:rsidRDefault="00FA78A9">
      <w:pPr>
        <w:rPr>
          <w:lang w:eastAsia="zh-CN"/>
        </w:rPr>
      </w:pPr>
      <w:r>
        <w:rPr>
          <w:noProof/>
        </w:rPr>
        <mc:AlternateContent>
          <mc:Choice Requires="wpg">
            <w:drawing>
              <wp:anchor distT="0" distB="0" distL="0" distR="0" simplePos="0" relativeHeight="251653632" behindDoc="0" locked="0" layoutInCell="1" allowOverlap="1" wp14:anchorId="3F1060A9" wp14:editId="72590823">
                <wp:simplePos x="0" y="0"/>
                <wp:positionH relativeFrom="page">
                  <wp:posOffset>368300</wp:posOffset>
                </wp:positionH>
                <wp:positionV relativeFrom="paragraph">
                  <wp:posOffset>325120</wp:posOffset>
                </wp:positionV>
                <wp:extent cx="616585" cy="19050"/>
                <wp:effectExtent l="0" t="0" r="0" b="0"/>
                <wp:wrapTopAndBottom/>
                <wp:docPr id="1548" name="组合 1435"/>
                <wp:cNvGraphicFramePr/>
                <a:graphic xmlns:a="http://schemas.openxmlformats.org/drawingml/2006/main">
                  <a:graphicData uri="http://schemas.microsoft.com/office/word/2010/wordprocessingGroup">
                    <wpg:wgp>
                      <wpg:cNvGrpSpPr/>
                      <wpg:grpSpPr>
                        <a:xfrm>
                          <a:off x="0" y="0"/>
                          <a:ext cx="616585" cy="19050"/>
                          <a:chOff x="580" y="512"/>
                          <a:chExt cx="971" cy="30"/>
                        </a:xfrm>
                      </wpg:grpSpPr>
                      <wps:wsp>
                        <wps:cNvPr id="247" name="直线 1439"/>
                        <wps:cNvCnPr/>
                        <wps:spPr>
                          <a:xfrm>
                            <a:off x="580" y="519"/>
                            <a:ext cx="970" cy="0"/>
                          </a:xfrm>
                          <a:prstGeom prst="line">
                            <a:avLst/>
                          </a:prstGeom>
                          <a:ln w="9477" cap="flat" cmpd="sng">
                            <a:solidFill>
                              <a:srgbClr val="999999"/>
                            </a:solidFill>
                            <a:prstDash val="solid"/>
                            <a:headEnd type="none" w="med" len="med"/>
                            <a:tailEnd type="none" w="med" len="med"/>
                          </a:ln>
                        </wps:spPr>
                        <wps:bodyPr/>
                      </wps:wsp>
                      <wps:wsp>
                        <wps:cNvPr id="248" name="直线 1438"/>
                        <wps:cNvCnPr/>
                        <wps:spPr>
                          <a:xfrm>
                            <a:off x="580" y="534"/>
                            <a:ext cx="970" cy="0"/>
                          </a:xfrm>
                          <a:prstGeom prst="line">
                            <a:avLst/>
                          </a:prstGeom>
                          <a:ln w="9477" cap="flat" cmpd="sng">
                            <a:solidFill>
                              <a:srgbClr val="EDEDED"/>
                            </a:solidFill>
                            <a:prstDash val="solid"/>
                            <a:headEnd type="none" w="med" len="med"/>
                            <a:tailEnd type="none" w="med" len="med"/>
                          </a:ln>
                        </wps:spPr>
                        <wps:bodyPr/>
                      </wps:wsp>
                      <wps:wsp>
                        <wps:cNvPr id="249" name="任意多边形 1437"/>
                        <wps:cNvSpPr/>
                        <wps:spPr>
                          <a:xfrm>
                            <a:off x="1535" y="511"/>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50" name="任意多边形 1436"/>
                        <wps:cNvSpPr/>
                        <wps:spPr>
                          <a:xfrm>
                            <a:off x="580" y="511"/>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6976CAEA" id="组合 1435" o:spid="_x0000_s1026" style="position:absolute;margin-left:29pt;margin-top:25.6pt;width:48.55pt;height:1.5pt;z-index:251653632;mso-wrap-distance-left:0;mso-wrap-distance-right:0;mso-position-horizontal-relative:page" coordorigin="580,512"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">
                <v:line id="直线 1439" o:spid="_x0000_s1027" style="position:absolute;visibility:visible;mso-wrap-style:square" from="580,519" to="1550,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" strokecolor="#999" strokeweight=".26325mm"/>
                <v:line id="直线 1438" o:spid="_x0000_s1028" style="position:absolute;visibility:visible;mso-wrap-style:square" from="580,534" to="1550,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" strokecolor="#ededed" strokeweight=".26325mm"/>
                <v:shape id="任意多边形 1437" o:spid="_x0000_s1029" style="position:absolute;left:1535;top:51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" path="m15,30l,30,,15,15,r,30xe" fillcolor="#ededed" stroked="f">
                  <v:path arrowok="t" textboxrect="0,0,15,30"/>
                </v:shape>
                <v:shape id="任意多边形 1436" o:spid="_x0000_s1030" style="position:absolute;left:580;top:51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" path="m,30l,,15,r,15l,30xe" fillcolor="#999" stroked="f">
                  <v:path arrowok="t" textboxrect="0,0,15,30"/>
                </v:shape>
                <w10:wrap type="topAndBottom" anchorx="page"/>
              </v:group>
            </w:pict>
          </mc:Fallback>
        </mc:AlternateContent>
      </w:r>
    </w:p>
    <w:p w14:paraId="1F77F3BE" w14:textId="77777777" w:rsidR="00A56D21" w:rsidRDefault="00A56D21">
      <w:pPr>
        <w:rPr>
          <w:lang w:eastAsia="zh-CN"/>
        </w:rPr>
      </w:pPr>
    </w:p>
    <w:p w14:paraId="57CE7DFD" w14:textId="77777777" w:rsidR="00A56D21" w:rsidRDefault="00A56D21">
      <w:pPr>
        <w:rPr>
          <w:lang w:eastAsia="zh-CN"/>
        </w:rPr>
        <w:sectPr w:rsidR="00A56D21">
          <w:type w:val="continuous"/>
          <w:pgSz w:w="11920" w:h="16860"/>
          <w:pgMar w:top="640" w:right="460" w:bottom="280" w:left="460" w:header="720" w:footer="720" w:gutter="0"/>
          <w:cols w:space="720"/>
        </w:sectPr>
      </w:pPr>
    </w:p>
    <w:p w14:paraId="27C43511" w14:textId="77777777" w:rsidR="00A56D21" w:rsidRDefault="00FA78A9">
      <w:pPr>
        <w:rPr>
          <w:lang w:eastAsia="zh-CN"/>
        </w:rPr>
      </w:pPr>
      <w:r>
        <w:rPr>
          <w:lang w:eastAsia="zh-CN"/>
        </w:rPr>
        <w:t>第 53 页</w:t>
      </w:r>
    </w:p>
    <w:p w14:paraId="2D34A511" w14:textId="77777777" w:rsidR="00A56D21" w:rsidRDefault="00FA78A9">
      <w:pPr>
        <w:rPr>
          <w:lang w:eastAsia="zh-CN"/>
        </w:rPr>
      </w:pPr>
      <w:r>
        <w:rPr>
          <w:lang w:eastAsia="zh-CN"/>
        </w:rPr>
        <w:br w:type="column"/>
      </w:r>
      <w:r>
        <w:rPr>
          <w:lang w:eastAsia="zh-CN"/>
        </w:rPr>
        <w:t>知识交换促进经济发展的本质特征</w:t>
      </w:r>
      <w:r>
        <w:rPr>
          <w:lang w:eastAsia="zh-CN"/>
        </w:rPr>
        <w:tab/>
        <w:t>25</w:t>
      </w:r>
    </w:p>
    <w:p w14:paraId="57AD597C"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304EE1DC" w14:textId="77777777" w:rsidR="00A56D21" w:rsidRDefault="00A56D21">
      <w:pPr>
        <w:rPr>
          <w:lang w:eastAsia="zh-CN"/>
        </w:rPr>
      </w:pPr>
    </w:p>
    <w:p w14:paraId="5D3B7968" w14:textId="77777777" w:rsidR="00A56D21" w:rsidRDefault="00A56D21">
      <w:pPr>
        <w:rPr>
          <w:lang w:eastAsia="zh-CN"/>
        </w:rPr>
      </w:pPr>
    </w:p>
    <w:p w14:paraId="4DAD655E" w14:textId="77777777" w:rsidR="00A56D21" w:rsidRDefault="00A56D21">
      <w:pPr>
        <w:rPr>
          <w:lang w:eastAsia="zh-CN"/>
        </w:rPr>
      </w:pPr>
    </w:p>
    <w:p w14:paraId="1016B825" w14:textId="77777777" w:rsidR="00A56D21" w:rsidRDefault="00A56D21">
      <w:pPr>
        <w:rPr>
          <w:lang w:eastAsia="zh-CN"/>
        </w:rPr>
      </w:pPr>
    </w:p>
    <w:p w14:paraId="52A3139F" w14:textId="77777777" w:rsidR="00A56D21" w:rsidRDefault="00A56D21">
      <w:pPr>
        <w:rPr>
          <w:lang w:eastAsia="zh-CN"/>
        </w:rPr>
      </w:pPr>
    </w:p>
    <w:p w14:paraId="55348CBB" w14:textId="77777777" w:rsidR="00A56D21" w:rsidRDefault="00A56D21">
      <w:pPr>
        <w:rPr>
          <w:lang w:eastAsia="zh-CN"/>
        </w:rPr>
      </w:pPr>
    </w:p>
    <w:p w14:paraId="5C07D732" w14:textId="77777777" w:rsidR="00A56D21" w:rsidRDefault="00FA78A9">
      <w:pPr>
        <w:rPr>
          <w:lang w:eastAsia="zh-CN"/>
        </w:rPr>
      </w:pPr>
      <w:r>
        <w:rPr>
          <w:lang w:eastAsia="zh-CN"/>
        </w:rPr>
        <w:t>图 2.2 劳力士学习中心，EPFL生态系统的功能和文化中心</w:t>
      </w:r>
    </w:p>
    <w:p w14:paraId="33D77D45" w14:textId="77777777" w:rsidR="00A56D21" w:rsidRDefault="00A56D21">
      <w:pPr>
        <w:rPr>
          <w:lang w:eastAsia="zh-CN"/>
        </w:rPr>
      </w:pPr>
    </w:p>
    <w:p w14:paraId="6CED8D51" w14:textId="77777777" w:rsidR="00A56D21" w:rsidRDefault="00A56D21">
      <w:pPr>
        <w:rPr>
          <w:lang w:eastAsia="zh-CN"/>
        </w:rPr>
      </w:pPr>
    </w:p>
    <w:p w14:paraId="705340AD" w14:textId="1EE050BC" w:rsidR="00A56D21" w:rsidRDefault="00FA78A9">
      <w:pPr>
        <w:ind w:firstLine="420"/>
        <w:rPr>
          <w:lang w:eastAsia="zh-CN"/>
        </w:rPr>
      </w:pPr>
      <w:r>
        <w:rPr>
          <w:lang w:eastAsia="zh-CN"/>
        </w:rPr>
        <w:t>这些特征</w:t>
      </w:r>
      <w:r>
        <w:rPr>
          <w:rFonts w:hint="eastAsia"/>
          <w:lang w:eastAsia="zh-Hans"/>
        </w:rPr>
        <w:t>遍布</w:t>
      </w:r>
      <w:r>
        <w:rPr>
          <w:lang w:eastAsia="zh-CN"/>
        </w:rPr>
        <w:t>所有教育计划，包括 25</w:t>
      </w:r>
      <w:r>
        <w:rPr>
          <w:rFonts w:hint="eastAsia"/>
          <w:lang w:eastAsia="zh-Hans"/>
        </w:rPr>
        <w:t>个</w:t>
      </w:r>
      <w:r>
        <w:rPr>
          <w:lang w:eastAsia="zh-CN"/>
        </w:rPr>
        <w:t>目前在EPFL</w:t>
      </w:r>
      <w:r>
        <w:rPr>
          <w:rFonts w:hint="eastAsia"/>
          <w:lang w:eastAsia="zh-Hans"/>
        </w:rPr>
        <w:t>开设</w:t>
      </w:r>
      <w:r>
        <w:rPr>
          <w:lang w:eastAsia="zh-CN"/>
        </w:rPr>
        <w:t>的</w:t>
      </w:r>
      <w:r>
        <w:rPr>
          <w:rFonts w:hint="eastAsia"/>
          <w:lang w:eastAsia="zh-Hans"/>
        </w:rPr>
        <w:t>硕士学位专业</w:t>
      </w:r>
      <w:r>
        <w:rPr>
          <w:lang w:eastAsia="zh-Hans"/>
        </w:rPr>
        <w:t>。</w:t>
      </w:r>
      <w:r>
        <w:rPr>
          <w:lang w:eastAsia="zh-CN"/>
        </w:rPr>
        <w:t>例如，</w:t>
      </w:r>
      <w:r>
        <w:rPr>
          <w:rFonts w:hint="eastAsia"/>
          <w:lang w:eastAsia="zh-Hans"/>
        </w:rPr>
        <w:t>数据科学的</w:t>
      </w:r>
      <w:r>
        <w:rPr>
          <w:lang w:eastAsia="zh-CN"/>
        </w:rPr>
        <w:t>硕士</w:t>
      </w:r>
      <w:r>
        <w:rPr>
          <w:rFonts w:hint="eastAsia"/>
          <w:lang w:eastAsia="zh-Hans"/>
        </w:rPr>
        <w:t>专业</w:t>
      </w:r>
      <w:r>
        <w:rPr>
          <w:lang w:eastAsia="zh-CN"/>
        </w:rPr>
        <w:t>提供全面的教育，从基础</w:t>
      </w:r>
      <w:r>
        <w:rPr>
          <w:rFonts w:hint="eastAsia"/>
          <w:lang w:eastAsia="zh-Hans"/>
        </w:rPr>
        <w:t>知识</w:t>
      </w:r>
      <w:r>
        <w:rPr>
          <w:lang w:eastAsia="zh-CN"/>
        </w:rPr>
        <w:t>到</w:t>
      </w:r>
      <w:r>
        <w:rPr>
          <w:rFonts w:hint="eastAsia"/>
          <w:lang w:eastAsia="zh-Hans"/>
        </w:rPr>
        <w:t>工程</w:t>
      </w:r>
      <w:r>
        <w:rPr>
          <w:lang w:eastAsia="zh-CN"/>
        </w:rPr>
        <w:t>实</w:t>
      </w:r>
      <w:ins w:id="90" w:author="Microsoft Office User" w:date="2021-11-04T10:18:00Z">
        <w:r w:rsidR="00317D34">
          <w:rPr>
            <w:rFonts w:hint="eastAsia"/>
            <w:lang w:eastAsia="zh-CN"/>
          </w:rPr>
          <w:t>现</w:t>
        </w:r>
      </w:ins>
      <w:del w:id="91" w:author="Microsoft Office User" w:date="2021-11-04T10:18:00Z">
        <w:r w:rsidDel="00317D34">
          <w:rPr>
            <w:lang w:eastAsia="zh-CN"/>
          </w:rPr>
          <w:delText>施</w:delText>
        </w:r>
      </w:del>
      <w:r>
        <w:rPr>
          <w:lang w:eastAsia="zh-CN"/>
        </w:rPr>
        <w:t>，从算法到数据库架构，从信息</w:t>
      </w:r>
      <w:r>
        <w:rPr>
          <w:rFonts w:hint="eastAsia"/>
          <w:lang w:eastAsia="zh-Hans"/>
        </w:rPr>
        <w:t>理论</w:t>
      </w:r>
      <w:r>
        <w:rPr>
          <w:lang w:eastAsia="zh-CN"/>
        </w:rPr>
        <w:t>到机器学习。</w:t>
      </w:r>
    </w:p>
    <w:p w14:paraId="44E52E8C" w14:textId="77777777" w:rsidR="00A56D21" w:rsidRDefault="00FA78A9">
      <w:pPr>
        <w:ind w:firstLine="420"/>
        <w:rPr>
          <w:lang w:eastAsia="zh-CN"/>
        </w:rPr>
      </w:pPr>
      <w:r>
        <w:rPr>
          <w:lang w:eastAsia="zh-CN"/>
        </w:rPr>
        <w:t>EPFL研究</w:t>
      </w:r>
      <w:r>
        <w:rPr>
          <w:rFonts w:hint="eastAsia"/>
          <w:lang w:eastAsia="zh-Hans"/>
        </w:rPr>
        <w:t>部门</w:t>
      </w:r>
      <w:r>
        <w:rPr>
          <w:lang w:eastAsia="zh-CN"/>
        </w:rPr>
        <w:t>活跃于一系列定量研究和以设计为中心的学科，例如数据科学、个性化健康、生物医学工程、能源、机器人和先进制造。研究人员参与关键的社会挑战</w:t>
      </w:r>
      <w:r>
        <w:rPr>
          <w:rFonts w:hint="eastAsia"/>
          <w:lang w:eastAsia="zh-Hans"/>
        </w:rPr>
        <w:t>性项目</w:t>
      </w:r>
      <w:r>
        <w:rPr>
          <w:lang w:eastAsia="zh-CN"/>
        </w:rPr>
        <w:t>，</w:t>
      </w:r>
      <w:r>
        <w:rPr>
          <w:rFonts w:hint="eastAsia"/>
          <w:lang w:eastAsia="zh-Hans"/>
        </w:rPr>
        <w:t>以</w:t>
      </w:r>
      <w:r>
        <w:rPr>
          <w:lang w:eastAsia="zh-CN"/>
        </w:rPr>
        <w:t>确保瑞士</w:t>
      </w:r>
      <w:r>
        <w:rPr>
          <w:rFonts w:hint="eastAsia"/>
          <w:lang w:eastAsia="zh-Hans"/>
        </w:rPr>
        <w:t>国家</w:t>
      </w:r>
      <w:r>
        <w:rPr>
          <w:lang w:eastAsia="zh-CN"/>
        </w:rPr>
        <w:t>保持在现代技术的最前沿。</w:t>
      </w:r>
    </w:p>
    <w:p w14:paraId="27379AE2" w14:textId="77777777" w:rsidR="00A56D21" w:rsidRDefault="00FA78A9">
      <w:pPr>
        <w:ind w:firstLine="420"/>
        <w:rPr>
          <w:lang w:eastAsia="zh-CN"/>
        </w:rPr>
      </w:pPr>
      <w:r>
        <w:rPr>
          <w:lang w:eastAsia="zh-CN"/>
        </w:rPr>
        <w:t>作为研究计划的一部分，EPFL 启动了重大战略</w:t>
      </w:r>
      <w:r>
        <w:rPr>
          <w:rFonts w:hint="eastAsia"/>
          <w:lang w:eastAsia="zh-Hans"/>
        </w:rPr>
        <w:t>项目</w:t>
      </w:r>
      <w:r>
        <w:rPr>
          <w:lang w:eastAsia="zh-CN"/>
        </w:rPr>
        <w:t>——蓝脑</w:t>
      </w:r>
      <w:r>
        <w:rPr>
          <w:rFonts w:hint="eastAsia"/>
          <w:lang w:eastAsia="zh-Hans"/>
        </w:rPr>
        <w:t>项目</w:t>
      </w:r>
      <w:r>
        <w:rPr>
          <w:lang w:eastAsia="zh-Hans"/>
        </w:rPr>
        <w:t xml:space="preserve">， </w:t>
      </w:r>
      <w:r>
        <w:rPr>
          <w:rFonts w:hint="eastAsia"/>
          <w:lang w:eastAsia="zh-Hans"/>
        </w:rPr>
        <w:t>包括</w:t>
      </w:r>
      <w:r>
        <w:rPr>
          <w:lang w:eastAsia="zh-CN"/>
        </w:rPr>
        <w:t>瑞士等离子中心和威尼斯时</w:t>
      </w:r>
      <w:r>
        <w:rPr>
          <w:rFonts w:hint="eastAsia"/>
          <w:lang w:eastAsia="zh-Hans"/>
        </w:rPr>
        <w:t>间</w:t>
      </w:r>
      <w:r>
        <w:rPr>
          <w:lang w:eastAsia="zh-CN"/>
        </w:rPr>
        <w:t>机器。</w:t>
      </w:r>
    </w:p>
    <w:p w14:paraId="1B3DAAC4" w14:textId="77777777" w:rsidR="00A56D21" w:rsidRDefault="00FA78A9">
      <w:pPr>
        <w:ind w:firstLine="420"/>
        <w:rPr>
          <w:lang w:eastAsia="zh-CN"/>
        </w:rPr>
      </w:pPr>
      <w:r>
        <w:rPr>
          <w:rFonts w:hint="eastAsia"/>
          <w:lang w:eastAsia="zh-Hans"/>
        </w:rPr>
        <w:t>基于数字化</w:t>
      </w:r>
      <w:r>
        <w:rPr>
          <w:lang w:eastAsia="zh-CN"/>
        </w:rPr>
        <w:t>重建全市行政文</w:t>
      </w:r>
      <w:r>
        <w:rPr>
          <w:rFonts w:hint="eastAsia"/>
          <w:lang w:eastAsia="zh-Hans"/>
        </w:rPr>
        <w:t>献</w:t>
      </w:r>
      <w:r>
        <w:rPr>
          <w:lang w:eastAsia="zh-CN"/>
        </w:rPr>
        <w:t>，威尼斯时间机器项目正在构建一个多维模型威尼斯及其在整个千年中的演变。</w:t>
      </w:r>
    </w:p>
    <w:p w14:paraId="27CCF2CD" w14:textId="77777777" w:rsidR="00A56D21" w:rsidRDefault="00FA78A9">
      <w:pPr>
        <w:rPr>
          <w:lang w:eastAsia="zh-CN"/>
        </w:rPr>
      </w:pPr>
      <w:r>
        <w:rPr>
          <w:lang w:eastAsia="zh-CN"/>
        </w:rPr>
        <w:t>威尼斯文献的多样性、数量和准确性在西方历史上是独一无二的。威尼斯时间机器</w:t>
      </w:r>
      <w:r>
        <w:rPr>
          <w:rFonts w:hint="eastAsia"/>
          <w:lang w:eastAsia="zh-Hans"/>
        </w:rPr>
        <w:t>通过</w:t>
      </w:r>
      <w:r>
        <w:rPr>
          <w:lang w:eastAsia="zh-CN"/>
        </w:rPr>
        <w:t>运行技术管道来</w:t>
      </w:r>
      <w:r>
        <w:rPr>
          <w:rFonts w:hint="eastAsia"/>
          <w:lang w:eastAsia="zh-Hans"/>
        </w:rPr>
        <w:t>转换</w:t>
      </w:r>
      <w:r>
        <w:rPr>
          <w:lang w:eastAsia="zh-CN"/>
        </w:rPr>
        <w:t>过去大数据的遗产。它结合了数据科学和文档</w:t>
      </w:r>
      <w:r>
        <w:rPr>
          <w:rFonts w:hint="eastAsia"/>
          <w:lang w:eastAsia="zh-Hans"/>
        </w:rPr>
        <w:t>数字化</w:t>
      </w:r>
      <w:r>
        <w:rPr>
          <w:lang w:eastAsia="zh-CN"/>
        </w:rPr>
        <w:t>重建</w:t>
      </w:r>
      <w:r>
        <w:rPr>
          <w:rFonts w:hint="eastAsia"/>
          <w:lang w:eastAsia="zh-Hans"/>
        </w:rPr>
        <w:t>来</w:t>
      </w:r>
      <w:r>
        <w:rPr>
          <w:lang w:eastAsia="zh-CN"/>
        </w:rPr>
        <w:t>构</w:t>
      </w:r>
      <w:r>
        <w:rPr>
          <w:rFonts w:hint="eastAsia"/>
          <w:lang w:eastAsia="zh-Hans"/>
        </w:rPr>
        <w:t>造</w:t>
      </w:r>
      <w:r>
        <w:rPr>
          <w:lang w:eastAsia="zh-CN"/>
        </w:rPr>
        <w:t>数字人</w:t>
      </w:r>
      <w:r>
        <w:rPr>
          <w:rFonts w:hint="eastAsia"/>
          <w:lang w:eastAsia="zh-Hans"/>
        </w:rPr>
        <w:t>类</w:t>
      </w:r>
      <w:r>
        <w:rPr>
          <w:lang w:eastAsia="zh-CN"/>
        </w:rPr>
        <w:t>文开放档案。</w:t>
      </w:r>
    </w:p>
    <w:p w14:paraId="7C8B74E4" w14:textId="77777777" w:rsidR="00A56D21" w:rsidRDefault="00FA78A9">
      <w:pPr>
        <w:ind w:firstLine="420"/>
        <w:rPr>
          <w:lang w:eastAsia="zh-CN"/>
        </w:rPr>
      </w:pPr>
      <w:r>
        <w:rPr>
          <w:lang w:eastAsia="zh-CN"/>
        </w:rPr>
        <w:t>EPFL长期以来一直是创新的关键参与者，</w:t>
      </w:r>
      <w:r>
        <w:rPr>
          <w:rFonts w:hint="eastAsia"/>
          <w:lang w:eastAsia="zh-Hans"/>
        </w:rPr>
        <w:t>它</w:t>
      </w:r>
      <w:r>
        <w:rPr>
          <w:lang w:eastAsia="zh-CN"/>
        </w:rPr>
        <w:t>通过促进与行业</w:t>
      </w:r>
      <w:r>
        <w:rPr>
          <w:rFonts w:hint="eastAsia"/>
          <w:lang w:eastAsia="zh-Hans"/>
        </w:rPr>
        <w:t>交互</w:t>
      </w:r>
      <w:r>
        <w:rPr>
          <w:lang w:eastAsia="zh-Hans"/>
        </w:rPr>
        <w:t>、</w:t>
      </w:r>
      <w:r>
        <w:rPr>
          <w:lang w:eastAsia="zh-CN"/>
        </w:rPr>
        <w:t>鼓励创业并发起倡议以加强通过技术转让与企业合作。创新</w:t>
      </w:r>
      <w:r>
        <w:rPr>
          <w:rFonts w:hint="eastAsia"/>
          <w:lang w:eastAsia="zh-Hans"/>
        </w:rPr>
        <w:t>是</w:t>
      </w:r>
      <w:r>
        <w:rPr>
          <w:lang w:eastAsia="zh-CN"/>
        </w:rPr>
        <w:t>瑞士经济健康发展</w:t>
      </w:r>
      <w:r>
        <w:rPr>
          <w:rFonts w:hint="eastAsia"/>
          <w:lang w:eastAsia="zh-Hans"/>
        </w:rPr>
        <w:t>的主心骨</w:t>
      </w:r>
      <w:r>
        <w:rPr>
          <w:lang w:eastAsia="zh-CN"/>
        </w:rPr>
        <w:t>，公司</w:t>
      </w:r>
      <w:r>
        <w:rPr>
          <w:rFonts w:hint="eastAsia"/>
          <w:lang w:eastAsia="zh-Hans"/>
        </w:rPr>
        <w:t>依靠发展技术和</w:t>
      </w:r>
      <w:r>
        <w:rPr>
          <w:lang w:eastAsia="zh-CN"/>
        </w:rPr>
        <w:t>创造新价值进行竞争。</w:t>
      </w:r>
    </w:p>
    <w:p w14:paraId="0D10478B" w14:textId="77777777" w:rsidR="00A56D21" w:rsidRDefault="00A56D21">
      <w:pPr>
        <w:rPr>
          <w:lang w:eastAsia="zh-CN"/>
        </w:rPr>
      </w:pPr>
    </w:p>
    <w:p w14:paraId="44954496" w14:textId="77777777" w:rsidR="00A56D21" w:rsidRDefault="00A56D21">
      <w:pPr>
        <w:rPr>
          <w:lang w:eastAsia="zh-CN"/>
        </w:rPr>
      </w:pPr>
    </w:p>
    <w:p w14:paraId="2D7504F6" w14:textId="77777777" w:rsidR="00A56D21" w:rsidRDefault="00A56D21">
      <w:pPr>
        <w:rPr>
          <w:lang w:eastAsia="zh-CN"/>
        </w:rPr>
      </w:pPr>
    </w:p>
    <w:p w14:paraId="7D4C1C5E" w14:textId="77777777" w:rsidR="00A56D21" w:rsidRDefault="00A56D21">
      <w:pPr>
        <w:rPr>
          <w:lang w:eastAsia="zh-CN"/>
        </w:rPr>
      </w:pPr>
    </w:p>
    <w:p w14:paraId="6BE93B88" w14:textId="77777777" w:rsidR="00A56D21" w:rsidRDefault="00FA78A9">
      <w:pPr>
        <w:rPr>
          <w:lang w:eastAsia="zh-CN"/>
        </w:rPr>
      </w:pPr>
      <w:r>
        <w:rPr>
          <w:noProof/>
        </w:rPr>
        <mc:AlternateContent>
          <mc:Choice Requires="wpg">
            <w:drawing>
              <wp:anchor distT="0" distB="0" distL="0" distR="0" simplePos="0" relativeHeight="251654656" behindDoc="0" locked="0" layoutInCell="1" allowOverlap="1" wp14:anchorId="5C9A1143" wp14:editId="1D951C92">
                <wp:simplePos x="0" y="0"/>
                <wp:positionH relativeFrom="page">
                  <wp:posOffset>368300</wp:posOffset>
                </wp:positionH>
                <wp:positionV relativeFrom="paragraph">
                  <wp:posOffset>293370</wp:posOffset>
                </wp:positionV>
                <wp:extent cx="616585" cy="19050"/>
                <wp:effectExtent l="0" t="0" r="0" b="0"/>
                <wp:wrapTopAndBottom/>
                <wp:docPr id="1550" name="组合 1430"/>
                <wp:cNvGraphicFramePr/>
                <a:graphic xmlns:a="http://schemas.openxmlformats.org/drawingml/2006/main">
                  <a:graphicData uri="http://schemas.microsoft.com/office/word/2010/wordprocessingGroup">
                    <wpg:wgp>
                      <wpg:cNvGrpSpPr/>
                      <wpg:grpSpPr>
                        <a:xfrm>
                          <a:off x="0" y="0"/>
                          <a:ext cx="616585" cy="19050"/>
                          <a:chOff x="580" y="462"/>
                          <a:chExt cx="971" cy="30"/>
                        </a:xfrm>
                      </wpg:grpSpPr>
                      <wps:wsp>
                        <wps:cNvPr id="252" name="直线 1434"/>
                        <wps:cNvCnPr/>
                        <wps:spPr>
                          <a:xfrm>
                            <a:off x="580" y="470"/>
                            <a:ext cx="970" cy="0"/>
                          </a:xfrm>
                          <a:prstGeom prst="line">
                            <a:avLst/>
                          </a:prstGeom>
                          <a:ln w="9477" cap="flat" cmpd="sng">
                            <a:solidFill>
                              <a:srgbClr val="999999"/>
                            </a:solidFill>
                            <a:prstDash val="solid"/>
                            <a:headEnd type="none" w="med" len="med"/>
                            <a:tailEnd type="none" w="med" len="med"/>
                          </a:ln>
                        </wps:spPr>
                        <wps:bodyPr/>
                      </wps:wsp>
                      <wps:wsp>
                        <wps:cNvPr id="253" name="直线 1433"/>
                        <wps:cNvCnPr/>
                        <wps:spPr>
                          <a:xfrm>
                            <a:off x="580" y="485"/>
                            <a:ext cx="970" cy="0"/>
                          </a:xfrm>
                          <a:prstGeom prst="line">
                            <a:avLst/>
                          </a:prstGeom>
                          <a:ln w="9477" cap="flat" cmpd="sng">
                            <a:solidFill>
                              <a:srgbClr val="EDEDED"/>
                            </a:solidFill>
                            <a:prstDash val="solid"/>
                            <a:headEnd type="none" w="med" len="med"/>
                            <a:tailEnd type="none" w="med" len="med"/>
                          </a:ln>
                        </wps:spPr>
                        <wps:bodyPr/>
                      </wps:wsp>
                      <wps:wsp>
                        <wps:cNvPr id="254" name="任意多边形 1432"/>
                        <wps:cNvSpPr/>
                        <wps:spPr>
                          <a:xfrm>
                            <a:off x="1535" y="462"/>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55" name="任意多边形 1431"/>
                        <wps:cNvSpPr/>
                        <wps:spPr>
                          <a:xfrm>
                            <a:off x="580" y="462"/>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73D17320" id="组合 1430" o:spid="_x0000_s1026" style="position:absolute;margin-left:29pt;margin-top:23.1pt;width:48.55pt;height:1.5pt;z-index:251654656;mso-wrap-distance-left:0;mso-wrap-distance-right:0;mso-position-horizontal-relative:page" coordorigin="580,462"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">
                <v:line id="直线 1434" o:spid="_x0000_s1027" style="position:absolute;visibility:visible;mso-wrap-style:square" from="580,470" to="1550,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" strokecolor="#999" strokeweight=".26325mm"/>
                <v:line id="直线 1433" o:spid="_x0000_s1028" style="position:absolute;visibility:visible;mso-wrap-style:square" from="580,485" to="155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" strokecolor="#ededed" strokeweight=".26325mm"/>
                <v:shape id="任意多边形 1432" o:spid="_x0000_s1029" style="position:absolute;left:1535;top:462;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" path="m15,30l,30,,15,15,r,30xe" fillcolor="#ededed" stroked="f">
                  <v:path arrowok="t" textboxrect="0,0,15,30"/>
                </v:shape>
                <v:shape id="任意多边形 1431" o:spid="_x0000_s1030" style="position:absolute;left:580;top:462;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" path="m,30l,,15,r,15l,30xe" fillcolor="#999" stroked="f">
                  <v:path arrowok="t" textboxrect="0,0,15,30"/>
                </v:shape>
                <w10:wrap type="topAndBottom" anchorx="page"/>
              </v:group>
            </w:pict>
          </mc:Fallback>
        </mc:AlternateContent>
      </w:r>
    </w:p>
    <w:p w14:paraId="6D9DB422" w14:textId="77777777" w:rsidR="00A56D21" w:rsidRDefault="00A56D21">
      <w:pPr>
        <w:rPr>
          <w:lang w:eastAsia="zh-CN"/>
        </w:rPr>
      </w:pPr>
    </w:p>
    <w:p w14:paraId="56147390" w14:textId="77777777" w:rsidR="00A56D21" w:rsidRDefault="00A56D21">
      <w:pPr>
        <w:rPr>
          <w:lang w:eastAsia="zh-CN"/>
        </w:rPr>
        <w:sectPr w:rsidR="00A56D21">
          <w:pgSz w:w="11920" w:h="16860"/>
          <w:pgMar w:top="480" w:right="460" w:bottom="280" w:left="460" w:header="720" w:footer="720" w:gutter="0"/>
          <w:cols w:space="720"/>
        </w:sectPr>
      </w:pPr>
    </w:p>
    <w:p w14:paraId="69A234D9" w14:textId="77777777" w:rsidR="00A56D21" w:rsidRDefault="00FA78A9">
      <w:pPr>
        <w:rPr>
          <w:lang w:eastAsia="zh-CN"/>
        </w:rPr>
      </w:pPr>
      <w:r>
        <w:rPr>
          <w:lang w:eastAsia="zh-CN"/>
        </w:rPr>
        <w:t>第 54 页</w:t>
      </w:r>
    </w:p>
    <w:p w14:paraId="0ED26B5C" w14:textId="77777777" w:rsidR="00A56D21" w:rsidRDefault="00FA78A9">
      <w:pPr>
        <w:rPr>
          <w:lang w:eastAsia="zh-CN"/>
        </w:rPr>
      </w:pPr>
      <w:r>
        <w:rPr>
          <w:lang w:eastAsia="zh-CN"/>
        </w:rPr>
        <w:t>26</w:t>
      </w:r>
    </w:p>
    <w:p w14:paraId="396D6BEF" w14:textId="77777777" w:rsidR="00A56D21" w:rsidRDefault="00FA78A9">
      <w:pPr>
        <w:rPr>
          <w:lang w:eastAsia="zh-CN"/>
        </w:rPr>
      </w:pPr>
      <w:r>
        <w:rPr>
          <w:lang w:eastAsia="zh-CN"/>
        </w:rPr>
        <w:br w:type="column"/>
      </w:r>
    </w:p>
    <w:p w14:paraId="35D27C8D" w14:textId="77777777" w:rsidR="00A56D21" w:rsidRDefault="00FA78A9">
      <w:pPr>
        <w:rPr>
          <w:lang w:eastAsia="zh-CN"/>
        </w:rPr>
      </w:pPr>
      <w:r>
        <w:rPr>
          <w:lang w:eastAsia="zh-CN"/>
        </w:rPr>
        <w:t>2 知识交换的系统方法</w:t>
      </w:r>
    </w:p>
    <w:p w14:paraId="6701070F"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2D78C27C" w14:textId="77777777" w:rsidR="00A56D21" w:rsidRDefault="00A56D21">
      <w:pPr>
        <w:rPr>
          <w:lang w:eastAsia="zh-CN"/>
        </w:rPr>
      </w:pPr>
    </w:p>
    <w:p w14:paraId="0CC9E871" w14:textId="77777777" w:rsidR="00A56D21" w:rsidRDefault="00FA78A9">
      <w:pPr>
        <w:ind w:firstLine="420"/>
        <w:rPr>
          <w:lang w:eastAsia="zh-CN"/>
        </w:rPr>
      </w:pPr>
      <w:r>
        <w:rPr>
          <w:lang w:eastAsia="zh-CN"/>
        </w:rPr>
        <w:t>创新团队充当学术界和工业界之间的接口。它的</w:t>
      </w:r>
      <w:r>
        <w:rPr>
          <w:rFonts w:hint="eastAsia"/>
          <w:lang w:eastAsia="zh-Hans"/>
        </w:rPr>
        <w:t>使命</w:t>
      </w:r>
      <w:r>
        <w:rPr>
          <w:lang w:eastAsia="zh-CN"/>
        </w:rPr>
        <w:t>是确保EPFL</w:t>
      </w:r>
      <w:r>
        <w:rPr>
          <w:rFonts w:hint="eastAsia"/>
          <w:lang w:eastAsia="zh-Hans"/>
        </w:rPr>
        <w:t>的</w:t>
      </w:r>
      <w:r>
        <w:rPr>
          <w:lang w:eastAsia="zh-CN"/>
        </w:rPr>
        <w:t>研究</w:t>
      </w:r>
      <w:r>
        <w:rPr>
          <w:rFonts w:hint="eastAsia"/>
          <w:lang w:eastAsia="zh-Hans"/>
        </w:rPr>
        <w:t>产生真正的</w:t>
      </w:r>
      <w:r>
        <w:rPr>
          <w:lang w:eastAsia="zh-CN"/>
        </w:rPr>
        <w:t>影响。它</w:t>
      </w:r>
      <w:r>
        <w:rPr>
          <w:rFonts w:hint="eastAsia"/>
          <w:lang w:eastAsia="zh-Hans"/>
        </w:rPr>
        <w:t>将</w:t>
      </w:r>
      <w:r>
        <w:rPr>
          <w:lang w:eastAsia="zh-CN"/>
        </w:rPr>
        <w:t>EPFL实验室以多种方式</w:t>
      </w:r>
      <w:r>
        <w:rPr>
          <w:rFonts w:hint="eastAsia"/>
          <w:lang w:eastAsia="zh-Hans"/>
        </w:rPr>
        <w:t>与</w:t>
      </w:r>
      <w:r>
        <w:rPr>
          <w:lang w:eastAsia="zh-CN"/>
        </w:rPr>
        <w:t>工业合作伙伴</w:t>
      </w:r>
      <w:r>
        <w:rPr>
          <w:rFonts w:hint="eastAsia"/>
          <w:lang w:eastAsia="zh-Hans"/>
        </w:rPr>
        <w:t>相结合</w:t>
      </w:r>
      <w:r>
        <w:rPr>
          <w:lang w:eastAsia="zh-CN"/>
        </w:rPr>
        <w:t>。通过协调多样化的研究基础设施，EPFL</w:t>
      </w:r>
      <w:r>
        <w:rPr>
          <w:rFonts w:hint="eastAsia"/>
          <w:lang w:eastAsia="zh-Hans"/>
        </w:rPr>
        <w:t>促成研究成果</w:t>
      </w:r>
      <w:r>
        <w:rPr>
          <w:lang w:eastAsia="zh-CN"/>
        </w:rPr>
        <w:t>和</w:t>
      </w:r>
      <w:r>
        <w:rPr>
          <w:rFonts w:hint="eastAsia"/>
          <w:lang w:eastAsia="zh-Hans"/>
        </w:rPr>
        <w:t>技术转让的结合</w:t>
      </w:r>
      <w:r>
        <w:rPr>
          <w:lang w:eastAsia="zh-Hans"/>
        </w:rPr>
        <w:t>，</w:t>
      </w:r>
      <w:r>
        <w:rPr>
          <w:rFonts w:hint="eastAsia"/>
          <w:lang w:eastAsia="zh-Hans"/>
        </w:rPr>
        <w:t>使学生</w:t>
      </w:r>
      <w:r>
        <w:rPr>
          <w:lang w:eastAsia="zh-Hans"/>
        </w:rPr>
        <w:t>、</w:t>
      </w:r>
      <w:r>
        <w:rPr>
          <w:lang w:eastAsia="zh-CN"/>
        </w:rPr>
        <w:t>研究人员和企业家积极参与知识</w:t>
      </w:r>
      <w:r>
        <w:rPr>
          <w:rFonts w:hint="eastAsia"/>
          <w:lang w:eastAsia="zh-Hans"/>
        </w:rPr>
        <w:t>和思想的</w:t>
      </w:r>
      <w:r>
        <w:rPr>
          <w:lang w:eastAsia="zh-CN"/>
        </w:rPr>
        <w:t>交换。</w:t>
      </w:r>
    </w:p>
    <w:p w14:paraId="38E6DEEA" w14:textId="77777777" w:rsidR="00A56D21" w:rsidRDefault="00FA78A9">
      <w:pPr>
        <w:ind w:firstLine="420"/>
        <w:rPr>
          <w:lang w:eastAsia="zh-CN"/>
        </w:rPr>
      </w:pPr>
      <w:r>
        <w:rPr>
          <w:lang w:eastAsia="zh-CN"/>
        </w:rPr>
        <w:t>例如，EPFL和苏黎世联邦理工学院创建了一个国家数据科学</w:t>
      </w:r>
      <w:r>
        <w:rPr>
          <w:rFonts w:hint="eastAsia"/>
          <w:lang w:eastAsia="zh-Hans"/>
        </w:rPr>
        <w:t>中心以培育</w:t>
      </w:r>
      <w:r>
        <w:rPr>
          <w:lang w:eastAsia="zh-CN"/>
        </w:rPr>
        <w:t>开放数据科学的创新，旨在使瑞士具有全球竞争力[1]。该中心将</w:t>
      </w:r>
      <w:r>
        <w:rPr>
          <w:rFonts w:hint="eastAsia"/>
          <w:lang w:eastAsia="zh-Hans"/>
        </w:rPr>
        <w:t>创建</w:t>
      </w:r>
      <w:r>
        <w:rPr>
          <w:lang w:eastAsia="zh-CN"/>
        </w:rPr>
        <w:t>一个开放的一站式</w:t>
      </w:r>
      <w:r>
        <w:rPr>
          <w:rFonts w:hint="eastAsia"/>
          <w:lang w:eastAsia="zh-Hans"/>
        </w:rPr>
        <w:t>模式以存储</w:t>
      </w:r>
      <w:r>
        <w:rPr>
          <w:lang w:eastAsia="zh-CN"/>
        </w:rPr>
        <w:t>、</w:t>
      </w:r>
      <w:r>
        <w:rPr>
          <w:rFonts w:hint="eastAsia"/>
          <w:lang w:eastAsia="zh-Hans"/>
        </w:rPr>
        <w:t>挖掘和</w:t>
      </w:r>
      <w:r>
        <w:rPr>
          <w:lang w:eastAsia="zh-CN"/>
        </w:rPr>
        <w:t>分析</w:t>
      </w:r>
      <w:r>
        <w:rPr>
          <w:rFonts w:hint="eastAsia"/>
          <w:lang w:eastAsia="zh-Hans"/>
        </w:rPr>
        <w:t>被</w:t>
      </w:r>
      <w:r>
        <w:rPr>
          <w:lang w:eastAsia="zh-CN"/>
        </w:rPr>
        <w:t>策划、校准和匿名</w:t>
      </w:r>
      <w:r>
        <w:rPr>
          <w:rFonts w:hint="eastAsia"/>
          <w:lang w:eastAsia="zh-Hans"/>
        </w:rPr>
        <w:t>的</w:t>
      </w:r>
      <w:r>
        <w:rPr>
          <w:lang w:eastAsia="zh-CN"/>
        </w:rPr>
        <w:t>数据。</w:t>
      </w:r>
    </w:p>
    <w:p w14:paraId="0C0282C4" w14:textId="77777777" w:rsidR="00A56D21" w:rsidRDefault="00FA78A9">
      <w:pPr>
        <w:ind w:firstLine="420"/>
        <w:rPr>
          <w:lang w:eastAsia="zh-CN"/>
        </w:rPr>
      </w:pPr>
      <w:r>
        <w:rPr>
          <w:lang w:eastAsia="zh-CN"/>
        </w:rPr>
        <w:t>这种合作战略</w:t>
      </w:r>
      <w:r>
        <w:rPr>
          <w:rFonts w:hint="eastAsia"/>
          <w:lang w:eastAsia="zh-Hans"/>
        </w:rPr>
        <w:t>事业</w:t>
      </w:r>
      <w:r>
        <w:rPr>
          <w:lang w:eastAsia="zh-CN"/>
        </w:rPr>
        <w:t>是由治理结构</w:t>
      </w:r>
      <w:r>
        <w:rPr>
          <w:rFonts w:hint="eastAsia"/>
          <w:lang w:eastAsia="zh-Hans"/>
        </w:rPr>
        <w:t>来</w:t>
      </w:r>
      <w:r>
        <w:rPr>
          <w:lang w:eastAsia="zh-CN"/>
        </w:rPr>
        <w:t>实现的。EPFL与瑞士联邦委员会直接对话，以确保EPFL</w:t>
      </w:r>
      <w:r>
        <w:rPr>
          <w:rFonts w:hint="eastAsia"/>
          <w:lang w:eastAsia="zh-Hans"/>
        </w:rPr>
        <w:t>的发展</w:t>
      </w:r>
      <w:r>
        <w:rPr>
          <w:lang w:eastAsia="zh-CN"/>
        </w:rPr>
        <w:t>方向与国家目标相关。EPFL</w:t>
      </w:r>
      <w:r>
        <w:rPr>
          <w:rFonts w:hint="eastAsia"/>
          <w:lang w:eastAsia="zh-Hans"/>
        </w:rPr>
        <w:t>由</w:t>
      </w:r>
      <w:r>
        <w:rPr>
          <w:lang w:eastAsia="zh-CN"/>
        </w:rPr>
        <w:t>联邦委员会任命</w:t>
      </w:r>
      <w:r>
        <w:rPr>
          <w:rFonts w:hint="eastAsia"/>
          <w:lang w:eastAsia="zh-Hans"/>
        </w:rPr>
        <w:t>的</w:t>
      </w:r>
      <w:r>
        <w:rPr>
          <w:lang w:eastAsia="zh-CN"/>
        </w:rPr>
        <w:t>ETH</w:t>
      </w:r>
      <w:r>
        <w:rPr>
          <w:rFonts w:hint="eastAsia"/>
          <w:lang w:eastAsia="zh-Hans"/>
        </w:rPr>
        <w:t>董事会</w:t>
      </w:r>
      <w:r>
        <w:rPr>
          <w:lang w:eastAsia="zh-CN"/>
        </w:rPr>
        <w:t>指导。董事会负责</w:t>
      </w:r>
      <w:r>
        <w:rPr>
          <w:rFonts w:hint="eastAsia"/>
          <w:lang w:eastAsia="zh-Hans"/>
        </w:rPr>
        <w:t>实施</w:t>
      </w:r>
      <w:r>
        <w:rPr>
          <w:lang w:eastAsia="zh-CN"/>
        </w:rPr>
        <w:t>联邦委员会战略目标，EPFL</w:t>
      </w:r>
      <w:r>
        <w:rPr>
          <w:rFonts w:hint="eastAsia"/>
          <w:lang w:eastAsia="zh-Hans"/>
        </w:rPr>
        <w:t>的战略</w:t>
      </w:r>
      <w:r>
        <w:rPr>
          <w:lang w:eastAsia="zh-CN"/>
        </w:rPr>
        <w:t>，以及向该机构分配联邦资金。</w:t>
      </w:r>
    </w:p>
    <w:p w14:paraId="575F3ED1" w14:textId="77777777" w:rsidR="00A56D21" w:rsidRDefault="00FA78A9">
      <w:pPr>
        <w:ind w:firstLine="420"/>
        <w:rPr>
          <w:lang w:eastAsia="zh-CN"/>
        </w:rPr>
      </w:pPr>
      <w:r>
        <w:rPr>
          <w:rFonts w:hint="eastAsia"/>
          <w:lang w:eastAsia="zh-Hans"/>
        </w:rPr>
        <w:t>以上</w:t>
      </w:r>
      <w:r>
        <w:rPr>
          <w:lang w:eastAsia="zh-CN"/>
        </w:rPr>
        <w:t>根据EPFL通信服务</w:t>
      </w:r>
      <w:r>
        <w:rPr>
          <w:rFonts w:hint="eastAsia"/>
          <w:lang w:eastAsia="zh-Hans"/>
        </w:rPr>
        <w:t>部门</w:t>
      </w:r>
      <w:r>
        <w:rPr>
          <w:lang w:eastAsia="zh-CN"/>
        </w:rPr>
        <w:t>提供的</w:t>
      </w:r>
      <w:r>
        <w:rPr>
          <w:rFonts w:hint="eastAsia"/>
          <w:lang w:eastAsia="zh-Hans"/>
        </w:rPr>
        <w:t>材料成文</w:t>
      </w:r>
      <w:r>
        <w:rPr>
          <w:lang w:eastAsia="zh-CN"/>
        </w:rPr>
        <w:t>，Mediacom，洛桑，瑞士。</w:t>
      </w:r>
    </w:p>
    <w:p w14:paraId="7BF9B8CE" w14:textId="77777777" w:rsidR="00A56D21" w:rsidRDefault="00A56D21">
      <w:pPr>
        <w:rPr>
          <w:lang w:eastAsia="zh-CN"/>
        </w:rPr>
        <w:sectPr w:rsidR="00A56D21">
          <w:type w:val="continuous"/>
          <w:pgSz w:w="11920" w:h="16860"/>
          <w:pgMar w:top="640" w:right="460" w:bottom="280" w:left="460" w:header="720" w:footer="720" w:gutter="0"/>
          <w:cols w:space="720"/>
        </w:sectPr>
      </w:pPr>
    </w:p>
    <w:p w14:paraId="3633B1B8" w14:textId="77777777" w:rsidR="00A56D21" w:rsidRDefault="00FA78A9">
      <w:pPr>
        <w:rPr>
          <w:lang w:eastAsia="zh-CN"/>
        </w:rPr>
      </w:pPr>
      <w:r>
        <w:rPr>
          <w:lang w:eastAsia="zh-CN"/>
        </w:rPr>
        <w:lastRenderedPageBreak/>
        <w:t>参考</w:t>
      </w:r>
      <w:r>
        <w:rPr>
          <w:rFonts w:hint="eastAsia"/>
          <w:lang w:eastAsia="zh-Hans"/>
        </w:rPr>
        <w:t>文献</w:t>
      </w:r>
    </w:p>
    <w:p w14:paraId="7835B57C" w14:textId="77777777" w:rsidR="00A56D21" w:rsidRDefault="00FA78A9">
      <w:pPr>
        <w:rPr>
          <w:lang w:eastAsia="zh-CN"/>
        </w:rPr>
      </w:pPr>
      <w:r>
        <w:rPr>
          <w:lang w:eastAsia="zh-CN"/>
        </w:rPr>
        <w:t>EPFL(2018)年度报告。</w:t>
      </w:r>
      <w:hyperlink r:id="rId6">
        <w:r>
          <w:rPr>
            <w:rStyle w:val="Hyperlink"/>
            <w:lang w:eastAsia="zh-CN"/>
          </w:rPr>
          <w:t>https://www.epfl.ch/about/overview/annual-</w:t>
        </w:r>
      </w:hyperlink>
      <w:r>
        <w:rPr>
          <w:rStyle w:val="Hyperlink"/>
          <w:rFonts w:hint="eastAsia"/>
          <w:lang w:eastAsia="zh-Hans"/>
        </w:rPr>
        <w:t>report</w:t>
      </w:r>
      <w:r>
        <w:rPr>
          <w:lang w:eastAsia="zh-CN"/>
        </w:rPr>
        <w:t>/ 2020年1月20日</w:t>
      </w:r>
      <w:r>
        <w:rPr>
          <w:rFonts w:hint="eastAsia"/>
          <w:lang w:eastAsia="zh-Hans"/>
        </w:rPr>
        <w:t>查询</w:t>
      </w:r>
    </w:p>
    <w:p w14:paraId="3F80477D" w14:textId="77777777" w:rsidR="00A56D21" w:rsidRDefault="00A56D21">
      <w:pPr>
        <w:rPr>
          <w:lang w:eastAsia="zh-CN"/>
        </w:rPr>
      </w:pPr>
    </w:p>
    <w:p w14:paraId="3743608D" w14:textId="77777777" w:rsidR="00A56D21" w:rsidRDefault="00A56D21">
      <w:pPr>
        <w:rPr>
          <w:lang w:eastAsia="zh-CN"/>
        </w:rPr>
      </w:pPr>
    </w:p>
    <w:p w14:paraId="2EDBC868"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2</w:t>
      </w:r>
      <w:r>
        <w:rPr>
          <w:rFonts w:hint="eastAsia"/>
          <w:b/>
          <w:bCs/>
          <w:sz w:val="24"/>
          <w:szCs w:val="24"/>
          <w:lang w:eastAsia="zh-Hans"/>
        </w:rPr>
        <w:t>.</w:t>
      </w:r>
      <w:r>
        <w:rPr>
          <w:b/>
          <w:bCs/>
          <w:sz w:val="24"/>
          <w:szCs w:val="24"/>
          <w:lang w:eastAsia="zh-Hans"/>
        </w:rPr>
        <w:t xml:space="preserve">3 </w:t>
      </w:r>
      <w:r>
        <w:rPr>
          <w:rFonts w:hint="eastAsia"/>
          <w:b/>
          <w:bCs/>
          <w:sz w:val="24"/>
          <w:szCs w:val="24"/>
          <w:lang w:eastAsia="zh-CN"/>
        </w:rPr>
        <w:t>知识</w:t>
      </w:r>
      <w:r>
        <w:rPr>
          <w:rFonts w:hint="eastAsia"/>
          <w:b/>
          <w:bCs/>
          <w:sz w:val="24"/>
          <w:szCs w:val="24"/>
          <w:lang w:eastAsia="zh-Hans"/>
        </w:rPr>
        <w:t>交换</w:t>
      </w:r>
      <w:r>
        <w:rPr>
          <w:rFonts w:hint="eastAsia"/>
          <w:b/>
          <w:bCs/>
          <w:sz w:val="24"/>
          <w:szCs w:val="24"/>
          <w:lang w:eastAsia="zh-CN"/>
        </w:rPr>
        <w:t>的人文和文化特征</w:t>
      </w:r>
    </w:p>
    <w:p w14:paraId="40A406B0" w14:textId="77777777" w:rsidR="00A56D21" w:rsidRDefault="00A56D21">
      <w:pPr>
        <w:rPr>
          <w:lang w:eastAsia="zh-CN"/>
        </w:rPr>
      </w:pPr>
    </w:p>
    <w:p w14:paraId="6FA15DA9" w14:textId="77777777" w:rsidR="00A56D21" w:rsidRDefault="00FA78A9">
      <w:pPr>
        <w:rPr>
          <w:lang w:eastAsia="zh-CN"/>
        </w:rPr>
      </w:pPr>
      <w:r>
        <w:rPr>
          <w:lang w:eastAsia="zh-CN"/>
        </w:rPr>
        <w:t>知识交换本质上是</w:t>
      </w:r>
      <w:r>
        <w:rPr>
          <w:rFonts w:hint="eastAsia"/>
          <w:lang w:eastAsia="zh-Hans"/>
        </w:rPr>
        <w:t>人类的一种</w:t>
      </w:r>
      <w:r>
        <w:rPr>
          <w:lang w:eastAsia="zh-CN"/>
        </w:rPr>
        <w:t>努力，</w:t>
      </w:r>
      <w:r>
        <w:rPr>
          <w:rFonts w:hint="eastAsia"/>
          <w:lang w:eastAsia="zh-Hans"/>
        </w:rPr>
        <w:t>它</w:t>
      </w:r>
      <w:r>
        <w:rPr>
          <w:lang w:eastAsia="zh-CN"/>
        </w:rPr>
        <w:t>要</w:t>
      </w:r>
      <w:r>
        <w:rPr>
          <w:rFonts w:hint="eastAsia"/>
          <w:lang w:eastAsia="zh-Hans"/>
        </w:rPr>
        <w:t>求人们的沟通</w:t>
      </w:r>
      <w:r>
        <w:rPr>
          <w:lang w:eastAsia="zh-CN"/>
        </w:rPr>
        <w:t>和信任。在教育</w:t>
      </w:r>
      <w:r>
        <w:rPr>
          <w:rFonts w:hint="eastAsia"/>
          <w:lang w:eastAsia="zh-Hans"/>
        </w:rPr>
        <w:t>领域</w:t>
      </w:r>
      <w:r>
        <w:rPr>
          <w:lang w:eastAsia="zh-CN"/>
        </w:rPr>
        <w:t>中，知识交换的主要机制自新毕业生进入工作生</w:t>
      </w:r>
      <w:r>
        <w:rPr>
          <w:rFonts w:hint="eastAsia"/>
          <w:lang w:eastAsia="zh-Hans"/>
        </w:rPr>
        <w:t>涯而建立</w:t>
      </w:r>
      <w:r>
        <w:rPr>
          <w:lang w:eastAsia="zh-CN"/>
        </w:rPr>
        <w:t>——从字面上看，</w:t>
      </w:r>
      <w:r>
        <w:rPr>
          <w:rFonts w:hint="eastAsia"/>
          <w:lang w:eastAsia="zh-Hans"/>
        </w:rPr>
        <w:t>也就是</w:t>
      </w:r>
      <w:r>
        <w:rPr>
          <w:lang w:eastAsia="zh-CN"/>
        </w:rPr>
        <w:t>人类传播知识。在研究和催化创新</w:t>
      </w:r>
      <w:r>
        <w:rPr>
          <w:rFonts w:hint="eastAsia"/>
          <w:lang w:eastAsia="zh-Hans"/>
        </w:rPr>
        <w:t>领域</w:t>
      </w:r>
      <w:r>
        <w:rPr>
          <w:lang w:eastAsia="zh-CN"/>
        </w:rPr>
        <w:t>，</w:t>
      </w:r>
      <w:r>
        <w:rPr>
          <w:rFonts w:hint="eastAsia"/>
          <w:lang w:eastAsia="zh-Hans"/>
        </w:rPr>
        <w:t>当</w:t>
      </w:r>
      <w:r>
        <w:rPr>
          <w:lang w:eastAsia="zh-CN"/>
        </w:rPr>
        <w:t>大学</w:t>
      </w:r>
      <w:r>
        <w:rPr>
          <w:rFonts w:hint="eastAsia"/>
          <w:lang w:eastAsia="zh-Hans"/>
        </w:rPr>
        <w:t>与合作伙伴</w:t>
      </w:r>
      <w:r>
        <w:rPr>
          <w:lang w:eastAsia="zh-CN"/>
        </w:rPr>
        <w:t>对口人员之间的各个层面的有效沟通</w:t>
      </w:r>
      <w:r>
        <w:rPr>
          <w:rFonts w:hint="eastAsia"/>
          <w:lang w:eastAsia="zh-Hans"/>
        </w:rPr>
        <w:t>形成时</w:t>
      </w:r>
      <w:r>
        <w:rPr>
          <w:lang w:eastAsia="zh-CN"/>
        </w:rPr>
        <w:t>，知识交换</w:t>
      </w:r>
      <w:r>
        <w:rPr>
          <w:rFonts w:hint="eastAsia"/>
          <w:lang w:eastAsia="zh-Hans"/>
        </w:rPr>
        <w:t>就</w:t>
      </w:r>
      <w:r>
        <w:rPr>
          <w:lang w:eastAsia="zh-CN"/>
        </w:rPr>
        <w:t>是有效的[17]。知识流动的路径建立在共同的愿景之上，</w:t>
      </w:r>
      <w:r>
        <w:rPr>
          <w:rFonts w:hint="eastAsia"/>
          <w:lang w:eastAsia="zh-Hans"/>
        </w:rPr>
        <w:t>以及</w:t>
      </w:r>
      <w:r>
        <w:rPr>
          <w:lang w:eastAsia="zh-CN"/>
        </w:rPr>
        <w:t>非正式互动</w:t>
      </w:r>
      <w:r>
        <w:rPr>
          <w:rFonts w:hint="eastAsia"/>
          <w:lang w:eastAsia="zh-Hans"/>
        </w:rPr>
        <w:t>和</w:t>
      </w:r>
      <w:r>
        <w:rPr>
          <w:lang w:eastAsia="zh-CN"/>
        </w:rPr>
        <w:t>同行之间频繁的公开双向讨论</w:t>
      </w:r>
      <w:r>
        <w:rPr>
          <w:rFonts w:hint="eastAsia"/>
          <w:lang w:eastAsia="zh-Hans"/>
        </w:rPr>
        <w:t>之上</w:t>
      </w:r>
      <w:r>
        <w:rPr>
          <w:lang w:eastAsia="zh-CN"/>
        </w:rPr>
        <w:t>[18]。这些非正式的互动与</w:t>
      </w:r>
      <w:r>
        <w:rPr>
          <w:rFonts w:hint="eastAsia"/>
          <w:lang w:eastAsia="zh-Hans"/>
        </w:rPr>
        <w:t>出版</w:t>
      </w:r>
      <w:r>
        <w:rPr>
          <w:lang w:eastAsia="zh-CN"/>
        </w:rPr>
        <w:t>、</w:t>
      </w:r>
      <w:r>
        <w:rPr>
          <w:rFonts w:hint="eastAsia"/>
          <w:lang w:eastAsia="zh-Hans"/>
        </w:rPr>
        <w:t>授权</w:t>
      </w:r>
      <w:r>
        <w:rPr>
          <w:lang w:eastAsia="zh-CN"/>
        </w:rPr>
        <w:t>和讲</w:t>
      </w:r>
      <w:r>
        <w:rPr>
          <w:rFonts w:hint="eastAsia"/>
          <w:lang w:eastAsia="zh-Hans"/>
        </w:rPr>
        <w:t>座等形式的正式互动形成对比</w:t>
      </w:r>
      <w:r>
        <w:rPr>
          <w:lang w:eastAsia="zh-Hans"/>
        </w:rPr>
        <w:t>。</w:t>
      </w:r>
      <w:r>
        <w:rPr>
          <w:lang w:eastAsia="zh-CN"/>
        </w:rPr>
        <w:t>正式机制很重要，但</w:t>
      </w:r>
      <w:r>
        <w:rPr>
          <w:rFonts w:hint="eastAsia"/>
          <w:lang w:eastAsia="zh-Hans"/>
        </w:rPr>
        <w:t>单凭它不</w:t>
      </w:r>
      <w:r>
        <w:rPr>
          <w:lang w:eastAsia="zh-CN"/>
        </w:rPr>
        <w:t>足以进行有效的知识交换[19]。</w:t>
      </w:r>
    </w:p>
    <w:p w14:paraId="1C93006D" w14:textId="77777777" w:rsidR="00A56D21" w:rsidRDefault="00FA78A9">
      <w:pPr>
        <w:ind w:firstLine="420"/>
        <w:rPr>
          <w:lang w:eastAsia="zh-CN"/>
        </w:rPr>
      </w:pPr>
      <w:r>
        <w:rPr>
          <w:lang w:eastAsia="zh-CN"/>
        </w:rPr>
        <w:t>在</w:t>
      </w:r>
      <w:r>
        <w:rPr>
          <w:rFonts w:hint="eastAsia"/>
          <w:lang w:eastAsia="zh-Hans"/>
        </w:rPr>
        <w:t>合作双方都共同信任的人员</w:t>
      </w:r>
      <w:r>
        <w:rPr>
          <w:lang w:eastAsia="zh-CN"/>
        </w:rPr>
        <w:t>推动下，知识交换效果最好。随着时间的推移，</w:t>
      </w:r>
      <w:r>
        <w:rPr>
          <w:rFonts w:hint="eastAsia"/>
          <w:lang w:eastAsia="zh-Hans"/>
        </w:rPr>
        <w:t>双方对彼此人员和团队建立互信</w:t>
      </w:r>
      <w:r>
        <w:rPr>
          <w:lang w:eastAsia="zh-CN"/>
        </w:rPr>
        <w:t>。这种人类信任建立了对知识</w:t>
      </w:r>
      <w:r>
        <w:rPr>
          <w:rFonts w:hint="eastAsia"/>
          <w:lang w:eastAsia="zh-Hans"/>
        </w:rPr>
        <w:t>交换</w:t>
      </w:r>
      <w:r>
        <w:rPr>
          <w:lang w:eastAsia="zh-CN"/>
        </w:rPr>
        <w:t>有效性的信心。最终，</w:t>
      </w:r>
      <w:r>
        <w:rPr>
          <w:rFonts w:hint="eastAsia"/>
          <w:lang w:eastAsia="zh-Hans"/>
        </w:rPr>
        <w:t>双方上下成为拥护知识交换</w:t>
      </w:r>
      <w:r>
        <w:rPr>
          <w:lang w:eastAsia="zh-Hans"/>
        </w:rPr>
        <w:t>，</w:t>
      </w:r>
      <w:r>
        <w:rPr>
          <w:lang w:eastAsia="zh-CN"/>
        </w:rPr>
        <w:t>特别是在合作伙伴处采用新知识</w:t>
      </w:r>
      <w:r>
        <w:rPr>
          <w:rFonts w:hint="eastAsia"/>
          <w:lang w:eastAsia="zh-Hans"/>
        </w:rPr>
        <w:t>的推手</w:t>
      </w:r>
      <w:r>
        <w:rPr>
          <w:lang w:eastAsia="zh-CN"/>
        </w:rPr>
        <w:t>。我们</w:t>
      </w:r>
      <w:r>
        <w:rPr>
          <w:rFonts w:hint="eastAsia"/>
          <w:lang w:eastAsia="zh-Hans"/>
        </w:rPr>
        <w:t>将在第</w:t>
      </w:r>
      <w:r>
        <w:rPr>
          <w:lang w:eastAsia="zh-Hans"/>
        </w:rPr>
        <w:t>5</w:t>
      </w:r>
      <w:r>
        <w:rPr>
          <w:rFonts w:hint="eastAsia"/>
          <w:lang w:eastAsia="zh-Hans"/>
        </w:rPr>
        <w:t>章</w:t>
      </w:r>
      <w:r>
        <w:rPr>
          <w:lang w:eastAsia="zh-CN"/>
        </w:rPr>
        <w:t>回到这</w:t>
      </w:r>
      <w:r>
        <w:rPr>
          <w:rFonts w:hint="eastAsia"/>
          <w:lang w:eastAsia="zh-Hans"/>
        </w:rPr>
        <w:t>个</w:t>
      </w:r>
      <w:r>
        <w:rPr>
          <w:lang w:eastAsia="zh-CN"/>
        </w:rPr>
        <w:t>将</w:t>
      </w:r>
      <w:r>
        <w:rPr>
          <w:rFonts w:hint="eastAsia"/>
          <w:lang w:eastAsia="zh-Hans"/>
        </w:rPr>
        <w:t>“</w:t>
      </w:r>
      <w:r>
        <w:rPr>
          <w:lang w:eastAsia="zh-CN"/>
        </w:rPr>
        <w:t>知识交换作为人类努力</w:t>
      </w:r>
      <w:r>
        <w:rPr>
          <w:rFonts w:hint="eastAsia"/>
          <w:lang w:eastAsia="zh-Hans"/>
        </w:rPr>
        <w:t>”</w:t>
      </w:r>
      <w:r>
        <w:rPr>
          <w:lang w:eastAsia="zh-CN"/>
        </w:rPr>
        <w:t>的主题。</w:t>
      </w:r>
    </w:p>
    <w:p w14:paraId="4E841BF4" w14:textId="77777777" w:rsidR="00A56D21" w:rsidRDefault="00A56D21">
      <w:pPr>
        <w:rPr>
          <w:lang w:eastAsia="zh-CN"/>
        </w:rPr>
      </w:pPr>
    </w:p>
    <w:p w14:paraId="3D314EFC" w14:textId="77777777" w:rsidR="00A56D21" w:rsidRDefault="00A56D21">
      <w:pPr>
        <w:rPr>
          <w:lang w:eastAsia="zh-CN"/>
        </w:rPr>
      </w:pPr>
    </w:p>
    <w:p w14:paraId="27AFF03E" w14:textId="77777777" w:rsidR="00A56D21" w:rsidRDefault="00A56D21">
      <w:pPr>
        <w:rPr>
          <w:lang w:eastAsia="zh-CN"/>
        </w:rPr>
      </w:pPr>
    </w:p>
    <w:p w14:paraId="23A03412" w14:textId="77777777" w:rsidR="00A56D21" w:rsidRDefault="00FA78A9">
      <w:pPr>
        <w:rPr>
          <w:lang w:eastAsia="zh-CN"/>
        </w:rPr>
      </w:pPr>
      <w:r>
        <w:rPr>
          <w:noProof/>
        </w:rPr>
        <mc:AlternateContent>
          <mc:Choice Requires="wpg">
            <w:drawing>
              <wp:anchor distT="0" distB="0" distL="0" distR="0" simplePos="0" relativeHeight="251655680" behindDoc="0" locked="0" layoutInCell="1" allowOverlap="1" wp14:anchorId="7C75CFB9" wp14:editId="4EAEDF5F">
                <wp:simplePos x="0" y="0"/>
                <wp:positionH relativeFrom="page">
                  <wp:posOffset>368300</wp:posOffset>
                </wp:positionH>
                <wp:positionV relativeFrom="paragraph">
                  <wp:posOffset>177165</wp:posOffset>
                </wp:positionV>
                <wp:extent cx="616585" cy="19050"/>
                <wp:effectExtent l="0" t="0" r="0" b="0"/>
                <wp:wrapTopAndBottom/>
                <wp:docPr id="1551" name="组合 1425"/>
                <wp:cNvGraphicFramePr/>
                <a:graphic xmlns:a="http://schemas.openxmlformats.org/drawingml/2006/main">
                  <a:graphicData uri="http://schemas.microsoft.com/office/word/2010/wordprocessingGroup">
                    <wpg:wgp>
                      <wpg:cNvGrpSpPr/>
                      <wpg:grpSpPr>
                        <a:xfrm>
                          <a:off x="0" y="0"/>
                          <a:ext cx="616585" cy="19050"/>
                          <a:chOff x="580" y="279"/>
                          <a:chExt cx="971" cy="30"/>
                        </a:xfrm>
                      </wpg:grpSpPr>
                      <wps:wsp>
                        <wps:cNvPr id="257" name="直线 1429"/>
                        <wps:cNvCnPr/>
                        <wps:spPr>
                          <a:xfrm>
                            <a:off x="580" y="287"/>
                            <a:ext cx="970" cy="0"/>
                          </a:xfrm>
                          <a:prstGeom prst="line">
                            <a:avLst/>
                          </a:prstGeom>
                          <a:ln w="9477" cap="flat" cmpd="sng">
                            <a:solidFill>
                              <a:srgbClr val="999999"/>
                            </a:solidFill>
                            <a:prstDash val="solid"/>
                            <a:headEnd type="none" w="med" len="med"/>
                            <a:tailEnd type="none" w="med" len="med"/>
                          </a:ln>
                        </wps:spPr>
                        <wps:bodyPr/>
                      </wps:wsp>
                      <wps:wsp>
                        <wps:cNvPr id="258" name="直线 1428"/>
                        <wps:cNvCnPr/>
                        <wps:spPr>
                          <a:xfrm>
                            <a:off x="580" y="301"/>
                            <a:ext cx="970" cy="0"/>
                          </a:xfrm>
                          <a:prstGeom prst="line">
                            <a:avLst/>
                          </a:prstGeom>
                          <a:ln w="9477" cap="flat" cmpd="sng">
                            <a:solidFill>
                              <a:srgbClr val="EDEDED"/>
                            </a:solidFill>
                            <a:prstDash val="solid"/>
                            <a:headEnd type="none" w="med" len="med"/>
                            <a:tailEnd type="none" w="med" len="med"/>
                          </a:ln>
                        </wps:spPr>
                        <wps:bodyPr/>
                      </wps:wsp>
                      <wps:wsp>
                        <wps:cNvPr id="259" name="任意多边形 1427"/>
                        <wps:cNvSpPr/>
                        <wps:spPr>
                          <a:xfrm>
                            <a:off x="1535" y="27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60" name="任意多边形 1426"/>
                        <wps:cNvSpPr/>
                        <wps:spPr>
                          <a:xfrm>
                            <a:off x="580" y="27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4FE0A5B6" id="组合 1425" o:spid="_x0000_s1026" style="position:absolute;margin-left:29pt;margin-top:13.95pt;width:48.55pt;height:1.5pt;z-index:251655680;mso-wrap-distance-left:0;mso-wrap-distance-right:0;mso-position-horizontal-relative:page" coordorigin="580,279"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">
                <v:line id="直线 1429" o:spid="_x0000_s1027" style="position:absolute;visibility:visible;mso-wrap-style:square" from="580,287" to="1550,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" strokecolor="#999" strokeweight=".26325mm"/>
                <v:line id="直线 1428" o:spid="_x0000_s1028" style="position:absolute;visibility:visible;mso-wrap-style:square" from="580,301" to="1550,3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" strokecolor="#ededed" strokeweight=".26325mm"/>
                <v:shape id="任意多边形 1427" o:spid="_x0000_s1029" style="position:absolute;left:1535;top:27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" path="m15,30l,30,,15,15,r,30xe" fillcolor="#ededed" stroked="f">
                  <v:path arrowok="t" textboxrect="0,0,15,30"/>
                </v:shape>
                <v:shape id="任意多边形 1426" o:spid="_x0000_s1030" style="position:absolute;left:580;top:27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" path="m,30l,,15,r,15l,30xe" fillcolor="#999" stroked="f">
                  <v:path arrowok="t" textboxrect="0,0,15,30"/>
                </v:shape>
                <w10:wrap type="topAndBottom" anchorx="page"/>
              </v:group>
            </w:pict>
          </mc:Fallback>
        </mc:AlternateContent>
      </w:r>
    </w:p>
    <w:p w14:paraId="53FA5D32" w14:textId="77777777" w:rsidR="00A56D21" w:rsidRDefault="00A56D21">
      <w:pPr>
        <w:rPr>
          <w:lang w:eastAsia="zh-CN"/>
        </w:rPr>
      </w:pPr>
    </w:p>
    <w:p w14:paraId="46D62C04" w14:textId="77777777" w:rsidR="00A56D21" w:rsidRDefault="00A56D21">
      <w:pPr>
        <w:rPr>
          <w:lang w:eastAsia="zh-CN"/>
        </w:rPr>
        <w:sectPr w:rsidR="00A56D21">
          <w:pgSz w:w="11920" w:h="16860"/>
          <w:pgMar w:top="480" w:right="460" w:bottom="280" w:left="460" w:header="720" w:footer="720" w:gutter="0"/>
          <w:cols w:space="720"/>
        </w:sectPr>
      </w:pPr>
    </w:p>
    <w:p w14:paraId="21638207" w14:textId="77777777" w:rsidR="00A56D21" w:rsidRDefault="00FA78A9">
      <w:pPr>
        <w:rPr>
          <w:lang w:eastAsia="zh-CN"/>
        </w:rPr>
      </w:pPr>
      <w:r>
        <w:rPr>
          <w:lang w:eastAsia="zh-CN"/>
        </w:rPr>
        <w:t>第 55 页</w:t>
      </w:r>
    </w:p>
    <w:p w14:paraId="01800197" w14:textId="77777777" w:rsidR="00A56D21" w:rsidRDefault="00FA78A9">
      <w:pPr>
        <w:rPr>
          <w:lang w:eastAsia="zh-CN"/>
        </w:rPr>
      </w:pPr>
      <w:r>
        <w:rPr>
          <w:lang w:eastAsia="zh-CN"/>
        </w:rPr>
        <w:br w:type="column"/>
      </w:r>
      <w:r>
        <w:rPr>
          <w:lang w:eastAsia="zh-CN"/>
        </w:rPr>
        <w:t>加强知识交换的系统方法</w:t>
      </w:r>
      <w:r>
        <w:rPr>
          <w:lang w:eastAsia="zh-CN"/>
        </w:rPr>
        <w:tab/>
        <w:t>27</w:t>
      </w:r>
    </w:p>
    <w:p w14:paraId="26C9B66E"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236852C3" w14:textId="77777777" w:rsidR="00A56D21" w:rsidRDefault="00A56D21">
      <w:pPr>
        <w:rPr>
          <w:lang w:eastAsia="zh-CN"/>
        </w:rPr>
      </w:pPr>
    </w:p>
    <w:p w14:paraId="743BB5AD" w14:textId="77777777" w:rsidR="00A56D21" w:rsidRDefault="00A56D21">
      <w:pPr>
        <w:rPr>
          <w:lang w:eastAsia="zh-CN"/>
        </w:rPr>
      </w:pPr>
    </w:p>
    <w:p w14:paraId="31B5A433" w14:textId="77777777" w:rsidR="00A56D21" w:rsidRDefault="00FA78A9">
      <w:pPr>
        <w:ind w:firstLine="420"/>
        <w:rPr>
          <w:lang w:eastAsia="zh-CN"/>
        </w:rPr>
      </w:pPr>
      <w:r>
        <w:rPr>
          <w:lang w:eastAsia="zh-CN"/>
        </w:rPr>
        <w:t>知识交换应尊重和适应大学及其</w:t>
      </w:r>
      <w:r>
        <w:rPr>
          <w:rFonts w:hint="eastAsia"/>
          <w:lang w:eastAsia="zh-Hans"/>
        </w:rPr>
        <w:t>合作伙伴</w:t>
      </w:r>
      <w:r>
        <w:rPr>
          <w:lang w:eastAsia="zh-CN"/>
        </w:rPr>
        <w:t>的目标和文化。事实</w:t>
      </w:r>
      <w:r>
        <w:rPr>
          <w:rFonts w:hint="eastAsia"/>
          <w:lang w:eastAsia="zh-Hans"/>
        </w:rPr>
        <w:t>上</w:t>
      </w:r>
      <w:r>
        <w:rPr>
          <w:lang w:eastAsia="zh-CN"/>
        </w:rPr>
        <w:t>大学和他们的合作伙伴有不同的目标、价值观和优先</w:t>
      </w:r>
      <w:r>
        <w:rPr>
          <w:rFonts w:hint="eastAsia"/>
          <w:lang w:eastAsia="zh-Hans"/>
        </w:rPr>
        <w:t>级</w:t>
      </w:r>
      <w:r>
        <w:rPr>
          <w:lang w:eastAsia="zh-CN"/>
        </w:rPr>
        <w:t xml:space="preserve"> [ 20]。他们在不同的时间、资金模型和激励措施尺度上运作[21 ]。在与国际伙伴合作时，</w:t>
      </w:r>
      <w:r>
        <w:rPr>
          <w:rFonts w:hint="eastAsia"/>
          <w:lang w:eastAsia="zh-Hans"/>
        </w:rPr>
        <w:t>还</w:t>
      </w:r>
      <w:r>
        <w:rPr>
          <w:lang w:eastAsia="zh-CN"/>
        </w:rPr>
        <w:t>会有不同的国家文化规范[ 22]。为了</w:t>
      </w:r>
      <w:r>
        <w:rPr>
          <w:rFonts w:hint="eastAsia"/>
          <w:lang w:eastAsia="zh-Hans"/>
        </w:rPr>
        <w:t>使知识交换</w:t>
      </w:r>
      <w:r>
        <w:rPr>
          <w:lang w:eastAsia="zh-CN"/>
        </w:rPr>
        <w:t>有效，必须承认这些差异并寻求相互尊重</w:t>
      </w:r>
      <w:r>
        <w:rPr>
          <w:rFonts w:hint="eastAsia"/>
          <w:lang w:eastAsia="zh-Hans"/>
        </w:rPr>
        <w:t>并彼此知会</w:t>
      </w:r>
      <w:r>
        <w:rPr>
          <w:lang w:eastAsia="zh-CN"/>
        </w:rPr>
        <w:t>[23 ]。大学</w:t>
      </w:r>
      <w:r>
        <w:rPr>
          <w:rFonts w:hint="eastAsia"/>
          <w:lang w:eastAsia="zh-Hans"/>
        </w:rPr>
        <w:t>的精神</w:t>
      </w:r>
      <w:r>
        <w:rPr>
          <w:lang w:eastAsia="zh-CN"/>
        </w:rPr>
        <w:t>和行政领袖，以及他们的合作伙伴</w:t>
      </w:r>
      <w:r>
        <w:rPr>
          <w:rFonts w:hint="eastAsia"/>
          <w:lang w:eastAsia="zh-Hans"/>
        </w:rPr>
        <w:t>的领袖人物应该很好地确</w:t>
      </w:r>
      <w:r>
        <w:rPr>
          <w:lang w:eastAsia="zh-CN"/>
        </w:rPr>
        <w:t>认这些差异并迅速行动</w:t>
      </w:r>
      <w:r>
        <w:rPr>
          <w:rFonts w:hint="eastAsia"/>
          <w:lang w:eastAsia="zh-Hans"/>
        </w:rPr>
        <w:t>投入</w:t>
      </w:r>
      <w:r>
        <w:rPr>
          <w:lang w:eastAsia="zh-CN"/>
        </w:rPr>
        <w:t>促进创新和创业的实质性关系</w:t>
      </w:r>
      <w:r>
        <w:rPr>
          <w:rFonts w:hint="eastAsia"/>
          <w:lang w:eastAsia="zh-Hans"/>
        </w:rPr>
        <w:t>中</w:t>
      </w:r>
      <w:r>
        <w:rPr>
          <w:lang w:eastAsia="zh-CN"/>
        </w:rPr>
        <w:t>。</w:t>
      </w:r>
    </w:p>
    <w:p w14:paraId="2068FB71" w14:textId="77777777" w:rsidR="00A56D21" w:rsidRDefault="00FA78A9">
      <w:pPr>
        <w:ind w:firstLine="420"/>
        <w:rPr>
          <w:lang w:eastAsia="zh-CN"/>
        </w:rPr>
      </w:pPr>
      <w:r>
        <w:rPr>
          <w:lang w:eastAsia="zh-CN"/>
        </w:rPr>
        <w:t>在上面的讨论中，我们确定了知识</w:t>
      </w:r>
      <w:r>
        <w:rPr>
          <w:rFonts w:hint="eastAsia"/>
          <w:lang w:eastAsia="zh-Hans"/>
        </w:rPr>
        <w:t>交换</w:t>
      </w:r>
      <w:r>
        <w:rPr>
          <w:lang w:eastAsia="zh-CN"/>
        </w:rPr>
        <w:t>的一些基本特征。虽然它的一部分可</w:t>
      </w:r>
      <w:r>
        <w:rPr>
          <w:rFonts w:hint="eastAsia"/>
          <w:lang w:eastAsia="zh-Hans"/>
        </w:rPr>
        <w:t>能会</w:t>
      </w:r>
      <w:r>
        <w:rPr>
          <w:lang w:eastAsia="zh-CN"/>
        </w:rPr>
        <w:t>自发</w:t>
      </w:r>
      <w:r>
        <w:rPr>
          <w:rFonts w:hint="eastAsia"/>
          <w:lang w:eastAsia="zh-Hans"/>
        </w:rPr>
        <w:t>产</w:t>
      </w:r>
      <w:r>
        <w:rPr>
          <w:lang w:eastAsia="zh-CN"/>
        </w:rPr>
        <w:t>生，但</w:t>
      </w:r>
      <w:r>
        <w:rPr>
          <w:rFonts w:hint="eastAsia"/>
          <w:lang w:eastAsia="zh-Hans"/>
        </w:rPr>
        <w:t>如果没有</w:t>
      </w:r>
      <w:r>
        <w:rPr>
          <w:lang w:eastAsia="zh-CN"/>
        </w:rPr>
        <w:t>系统地规划、运作和激励，</w:t>
      </w:r>
      <w:r>
        <w:rPr>
          <w:rFonts w:hint="eastAsia"/>
          <w:lang w:eastAsia="zh-Hans"/>
        </w:rPr>
        <w:t>它就不可能深植于大学的思考和行动中</w:t>
      </w:r>
      <w:r>
        <w:rPr>
          <w:lang w:eastAsia="zh-CN"/>
        </w:rPr>
        <w:t>。我们现在提出一种</w:t>
      </w:r>
      <w:r>
        <w:rPr>
          <w:rFonts w:hint="eastAsia"/>
          <w:lang w:eastAsia="zh-Hans"/>
        </w:rPr>
        <w:t>考量</w:t>
      </w:r>
      <w:r>
        <w:rPr>
          <w:lang w:eastAsia="zh-CN"/>
        </w:rPr>
        <w:t>知识交换</w:t>
      </w:r>
      <w:r>
        <w:rPr>
          <w:rFonts w:hint="eastAsia"/>
          <w:lang w:eastAsia="zh-Hans"/>
        </w:rPr>
        <w:t>本质</w:t>
      </w:r>
      <w:r>
        <w:rPr>
          <w:lang w:eastAsia="zh-CN"/>
        </w:rPr>
        <w:t>特</w:t>
      </w:r>
      <w:r>
        <w:rPr>
          <w:rFonts w:hint="eastAsia"/>
          <w:lang w:eastAsia="zh-Hans"/>
        </w:rPr>
        <w:t>征的</w:t>
      </w:r>
      <w:r>
        <w:rPr>
          <w:lang w:eastAsia="zh-CN"/>
        </w:rPr>
        <w:t>系统方法。它</w:t>
      </w:r>
      <w:r>
        <w:rPr>
          <w:rFonts w:hint="eastAsia"/>
          <w:lang w:eastAsia="zh-Hans"/>
        </w:rPr>
        <w:t>从热衷创新的</w:t>
      </w:r>
      <w:r>
        <w:rPr>
          <w:lang w:eastAsia="zh-CN"/>
        </w:rPr>
        <w:t>研究型大学的</w:t>
      </w:r>
      <w:r>
        <w:rPr>
          <w:rFonts w:hint="eastAsia"/>
          <w:lang w:eastAsia="zh-Hans"/>
        </w:rPr>
        <w:t>环境</w:t>
      </w:r>
      <w:r>
        <w:rPr>
          <w:lang w:eastAsia="zh-CN"/>
        </w:rPr>
        <w:t>下</w:t>
      </w:r>
      <w:r>
        <w:rPr>
          <w:rFonts w:hint="eastAsia"/>
          <w:lang w:eastAsia="zh-Hans"/>
        </w:rPr>
        <w:t>产生</w:t>
      </w:r>
      <w:r>
        <w:rPr>
          <w:lang w:eastAsia="zh-CN"/>
        </w:rPr>
        <w:t>。该方法</w:t>
      </w:r>
      <w:r>
        <w:rPr>
          <w:rFonts w:hint="eastAsia"/>
          <w:lang w:eastAsia="zh-Hans"/>
        </w:rPr>
        <w:t>只</w:t>
      </w:r>
      <w:r>
        <w:rPr>
          <w:lang w:eastAsia="zh-CN"/>
        </w:rPr>
        <w:t>是一个参考，而不</w:t>
      </w:r>
      <w:r>
        <w:rPr>
          <w:rFonts w:hint="eastAsia"/>
          <w:lang w:eastAsia="zh-Hans"/>
        </w:rPr>
        <w:t>是</w:t>
      </w:r>
      <w:r>
        <w:rPr>
          <w:lang w:eastAsia="zh-CN"/>
        </w:rPr>
        <w:t>要</w:t>
      </w:r>
      <w:r>
        <w:rPr>
          <w:rFonts w:hint="eastAsia"/>
          <w:lang w:eastAsia="zh-Hans"/>
        </w:rPr>
        <w:t>求</w:t>
      </w:r>
      <w:r>
        <w:rPr>
          <w:lang w:eastAsia="zh-CN"/>
        </w:rPr>
        <w:t>每所大学</w:t>
      </w:r>
      <w:r>
        <w:rPr>
          <w:rFonts w:hint="eastAsia"/>
          <w:lang w:eastAsia="zh-Hans"/>
        </w:rPr>
        <w:t>都</w:t>
      </w:r>
      <w:r>
        <w:rPr>
          <w:lang w:eastAsia="zh-CN"/>
        </w:rPr>
        <w:t>进行</w:t>
      </w:r>
      <w:r>
        <w:rPr>
          <w:rFonts w:hint="eastAsia"/>
          <w:lang w:eastAsia="zh-Hans"/>
        </w:rPr>
        <w:t>审视</w:t>
      </w:r>
      <w:r>
        <w:rPr>
          <w:lang w:eastAsia="zh-CN"/>
        </w:rPr>
        <w:t>和</w:t>
      </w:r>
      <w:r>
        <w:rPr>
          <w:rFonts w:hint="eastAsia"/>
          <w:lang w:eastAsia="zh-Hans"/>
        </w:rPr>
        <w:t>按之</w:t>
      </w:r>
      <w:r>
        <w:rPr>
          <w:lang w:eastAsia="zh-CN"/>
        </w:rPr>
        <w:t>调整</w:t>
      </w:r>
      <w:r>
        <w:rPr>
          <w:rFonts w:hint="eastAsia"/>
          <w:lang w:eastAsia="zh-Hans"/>
        </w:rPr>
        <w:t>的</w:t>
      </w:r>
      <w:r>
        <w:rPr>
          <w:lang w:eastAsia="zh-CN"/>
        </w:rPr>
        <w:t>规定</w:t>
      </w:r>
      <w:r>
        <w:rPr>
          <w:rFonts w:hint="eastAsia"/>
          <w:lang w:eastAsia="zh-Hans"/>
        </w:rPr>
        <w:t>性工作</w:t>
      </w:r>
      <w:r>
        <w:rPr>
          <w:lang w:eastAsia="zh-CN"/>
        </w:rPr>
        <w:t>。</w:t>
      </w:r>
    </w:p>
    <w:p w14:paraId="7682D964" w14:textId="77777777" w:rsidR="00A56D21" w:rsidRDefault="00A56D21">
      <w:pPr>
        <w:rPr>
          <w:lang w:eastAsia="zh-CN"/>
        </w:rPr>
      </w:pPr>
    </w:p>
    <w:p w14:paraId="14DACC23" w14:textId="77777777" w:rsidR="00A56D21" w:rsidRDefault="00FA78A9">
      <w:pPr>
        <w:rPr>
          <w:b/>
          <w:bCs/>
          <w:sz w:val="28"/>
          <w:szCs w:val="28"/>
          <w:lang w:eastAsia="zh-CN"/>
        </w:rPr>
      </w:pPr>
      <w:r>
        <w:rPr>
          <w:b/>
          <w:bCs/>
          <w:sz w:val="28"/>
          <w:szCs w:val="28"/>
          <w:lang w:eastAsia="zh-CN"/>
        </w:rPr>
        <w:t>2</w:t>
      </w:r>
      <w:r>
        <w:rPr>
          <w:rFonts w:hint="eastAsia"/>
          <w:b/>
          <w:bCs/>
          <w:sz w:val="28"/>
          <w:szCs w:val="28"/>
          <w:lang w:eastAsia="zh-Hans"/>
        </w:rPr>
        <w:t>.</w:t>
      </w:r>
      <w:r>
        <w:rPr>
          <w:b/>
          <w:bCs/>
          <w:sz w:val="28"/>
          <w:szCs w:val="28"/>
          <w:lang w:eastAsia="zh-Hans"/>
        </w:rPr>
        <w:t xml:space="preserve">3 </w:t>
      </w:r>
      <w:r>
        <w:rPr>
          <w:b/>
          <w:bCs/>
          <w:sz w:val="28"/>
          <w:szCs w:val="28"/>
          <w:lang w:eastAsia="zh-CN"/>
        </w:rPr>
        <w:t>加强知识</w:t>
      </w:r>
      <w:r>
        <w:rPr>
          <w:rFonts w:hint="eastAsia"/>
          <w:b/>
          <w:bCs/>
          <w:sz w:val="28"/>
          <w:szCs w:val="28"/>
          <w:lang w:eastAsia="zh-Hans"/>
        </w:rPr>
        <w:t>交换</w:t>
      </w:r>
      <w:r>
        <w:rPr>
          <w:b/>
          <w:bCs/>
          <w:sz w:val="28"/>
          <w:szCs w:val="28"/>
          <w:lang w:eastAsia="zh-CN"/>
        </w:rPr>
        <w:t>的系统方法</w:t>
      </w:r>
    </w:p>
    <w:p w14:paraId="28D62977" w14:textId="77777777" w:rsidR="00A56D21" w:rsidRDefault="00A56D21">
      <w:pPr>
        <w:rPr>
          <w:lang w:eastAsia="zh-CN"/>
        </w:rPr>
      </w:pPr>
    </w:p>
    <w:p w14:paraId="3B019066" w14:textId="77777777" w:rsidR="00A56D21" w:rsidRDefault="00A56D21">
      <w:pPr>
        <w:rPr>
          <w:lang w:eastAsia="zh-CN"/>
        </w:rPr>
      </w:pPr>
    </w:p>
    <w:p w14:paraId="460D6E8C"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3</w:t>
      </w:r>
      <w:r>
        <w:rPr>
          <w:rFonts w:hint="eastAsia"/>
          <w:b/>
          <w:bCs/>
          <w:sz w:val="24"/>
          <w:szCs w:val="24"/>
          <w:lang w:eastAsia="zh-Hans"/>
        </w:rPr>
        <w:t>.</w:t>
      </w:r>
      <w:r>
        <w:rPr>
          <w:b/>
          <w:bCs/>
          <w:sz w:val="24"/>
          <w:szCs w:val="24"/>
          <w:lang w:eastAsia="zh-Hans"/>
        </w:rPr>
        <w:t xml:space="preserve">1 </w:t>
      </w:r>
      <w:r>
        <w:rPr>
          <w:b/>
          <w:bCs/>
          <w:sz w:val="24"/>
          <w:szCs w:val="24"/>
          <w:lang w:eastAsia="zh-CN"/>
        </w:rPr>
        <w:t>系统知识</w:t>
      </w:r>
      <w:r>
        <w:rPr>
          <w:rFonts w:hint="eastAsia"/>
          <w:b/>
          <w:bCs/>
          <w:sz w:val="24"/>
          <w:szCs w:val="24"/>
          <w:lang w:eastAsia="zh-Hans"/>
        </w:rPr>
        <w:t>交换</w:t>
      </w:r>
      <w:r>
        <w:rPr>
          <w:b/>
          <w:bCs/>
          <w:sz w:val="24"/>
          <w:szCs w:val="24"/>
          <w:lang w:eastAsia="zh-CN"/>
        </w:rPr>
        <w:t>的三个关键</w:t>
      </w:r>
      <w:r>
        <w:rPr>
          <w:rFonts w:hint="eastAsia"/>
          <w:b/>
          <w:bCs/>
          <w:sz w:val="24"/>
          <w:szCs w:val="24"/>
          <w:lang w:eastAsia="zh-Hans"/>
        </w:rPr>
        <w:t>行动</w:t>
      </w:r>
    </w:p>
    <w:p w14:paraId="0C56D45E" w14:textId="77777777" w:rsidR="00A56D21" w:rsidRDefault="00A56D21">
      <w:pPr>
        <w:rPr>
          <w:lang w:eastAsia="zh-CN"/>
        </w:rPr>
      </w:pPr>
    </w:p>
    <w:p w14:paraId="7A1DD603" w14:textId="77777777" w:rsidR="00A56D21" w:rsidRDefault="00A56D21">
      <w:pPr>
        <w:rPr>
          <w:lang w:eastAsia="zh-CN"/>
        </w:rPr>
      </w:pPr>
    </w:p>
    <w:p w14:paraId="65A8364F" w14:textId="77777777" w:rsidR="00A56D21" w:rsidRDefault="00FA78A9">
      <w:pPr>
        <w:rPr>
          <w:lang w:eastAsia="zh-CN"/>
        </w:rPr>
      </w:pPr>
      <w:r>
        <w:rPr>
          <w:lang w:eastAsia="zh-CN"/>
        </w:rPr>
        <w:t>以系统的方式</w:t>
      </w:r>
      <w:r>
        <w:rPr>
          <w:rFonts w:hint="eastAsia"/>
          <w:lang w:eastAsia="zh-Hans"/>
        </w:rPr>
        <w:t>考察</w:t>
      </w:r>
      <w:r>
        <w:rPr>
          <w:lang w:eastAsia="zh-CN"/>
        </w:rPr>
        <w:t>知识交换</w:t>
      </w:r>
      <w:r>
        <w:rPr>
          <w:rFonts w:hint="eastAsia"/>
          <w:lang w:eastAsia="zh-Hans"/>
        </w:rPr>
        <w:t>的概念</w:t>
      </w:r>
      <w:r>
        <w:rPr>
          <w:lang w:eastAsia="zh-CN"/>
        </w:rPr>
        <w:t>将有助于我们理解和改进它。这将有利于社会、合作伙伴和大学[24]。知识交换需要激活一系列不同的组织互动和</w:t>
      </w:r>
      <w:r>
        <w:rPr>
          <w:rFonts w:hint="eastAsia"/>
          <w:lang w:eastAsia="zh-Hans"/>
        </w:rPr>
        <w:t>发生在大学及合作伙伴间</w:t>
      </w:r>
      <w:r>
        <w:rPr>
          <w:lang w:eastAsia="zh-CN"/>
        </w:rPr>
        <w:t>边界上的关系 [25 ]。框</w:t>
      </w:r>
      <w:r>
        <w:rPr>
          <w:rFonts w:hint="eastAsia"/>
          <w:lang w:eastAsia="zh-Hans"/>
        </w:rPr>
        <w:t>栏</w:t>
      </w:r>
      <w:r>
        <w:rPr>
          <w:lang w:eastAsia="zh-CN"/>
        </w:rPr>
        <w:t>2.3的原则</w:t>
      </w:r>
      <w:r>
        <w:rPr>
          <w:rFonts w:hint="eastAsia"/>
          <w:lang w:eastAsia="zh-Hans"/>
        </w:rPr>
        <w:t>提供了</w:t>
      </w:r>
      <w:r>
        <w:rPr>
          <w:lang w:eastAsia="zh-CN"/>
        </w:rPr>
        <w:t>进一步发展系统方法</w:t>
      </w:r>
      <w:r>
        <w:rPr>
          <w:rFonts w:hint="eastAsia"/>
          <w:lang w:eastAsia="zh-Hans"/>
        </w:rPr>
        <w:t>的指导</w:t>
      </w:r>
      <w:r>
        <w:rPr>
          <w:lang w:eastAsia="zh-CN"/>
        </w:rPr>
        <w:t>。</w:t>
      </w:r>
    </w:p>
    <w:p w14:paraId="01387368" w14:textId="77777777" w:rsidR="00A56D21" w:rsidRDefault="00A56D21">
      <w:pPr>
        <w:rPr>
          <w:lang w:eastAsia="zh-CN"/>
        </w:rPr>
      </w:pPr>
    </w:p>
    <w:p w14:paraId="6DB0162D" w14:textId="77777777" w:rsidR="00A56D21" w:rsidRDefault="00FA78A9">
      <w:pPr>
        <w:rPr>
          <w:lang w:eastAsia="zh-CN"/>
        </w:rPr>
      </w:pPr>
      <w:r>
        <w:rPr>
          <w:rFonts w:hint="eastAsia"/>
          <w:b/>
          <w:bCs/>
          <w:lang w:eastAsia="zh-Hans"/>
        </w:rPr>
        <w:t>框</w:t>
      </w:r>
      <w:r>
        <w:rPr>
          <w:b/>
          <w:bCs/>
          <w:lang w:eastAsia="zh-CN"/>
        </w:rPr>
        <w:t>栏 2.3 系统</w:t>
      </w:r>
      <w:r>
        <w:rPr>
          <w:rFonts w:hint="eastAsia"/>
          <w:b/>
          <w:bCs/>
          <w:lang w:eastAsia="zh-Hans"/>
        </w:rPr>
        <w:t>的</w:t>
      </w:r>
      <w:r>
        <w:rPr>
          <w:b/>
          <w:bCs/>
          <w:lang w:eastAsia="zh-CN"/>
        </w:rPr>
        <w:t>知识交换的原则</w:t>
      </w:r>
    </w:p>
    <w:p w14:paraId="174F9B70" w14:textId="77777777" w:rsidR="00A56D21" w:rsidRDefault="00FA78A9">
      <w:pPr>
        <w:rPr>
          <w:lang w:eastAsia="zh-CN"/>
        </w:rPr>
      </w:pPr>
      <w:r>
        <w:rPr>
          <w:rFonts w:hint="eastAsia"/>
          <w:lang w:eastAsia="zh-Hans"/>
        </w:rPr>
        <w:t>一种</w:t>
      </w:r>
      <w:r>
        <w:rPr>
          <w:lang w:eastAsia="zh-CN"/>
        </w:rPr>
        <w:t>系统</w:t>
      </w:r>
      <w:r>
        <w:rPr>
          <w:rFonts w:hint="eastAsia"/>
          <w:lang w:eastAsia="zh-Hans"/>
        </w:rPr>
        <w:t>方法将使</w:t>
      </w:r>
      <w:r>
        <w:rPr>
          <w:lang w:eastAsia="zh-CN"/>
        </w:rPr>
        <w:t>知识交换更有效。这种方法仔细地确定合作伙伴</w:t>
      </w:r>
      <w:r>
        <w:rPr>
          <w:rFonts w:hint="eastAsia"/>
          <w:lang w:eastAsia="zh-Hans"/>
        </w:rPr>
        <w:t>和社会</w:t>
      </w:r>
      <w:r>
        <w:rPr>
          <w:lang w:eastAsia="zh-CN"/>
        </w:rPr>
        <w:t>的需求，以对这些需求的</w:t>
      </w:r>
      <w:r>
        <w:rPr>
          <w:rFonts w:hint="eastAsia"/>
          <w:lang w:eastAsia="zh-Hans"/>
        </w:rPr>
        <w:t>迫切</w:t>
      </w:r>
      <w:r>
        <w:rPr>
          <w:lang w:eastAsia="zh-CN"/>
        </w:rPr>
        <w:t>性开展大学活动，以及积极与合作伙伴交</w:t>
      </w:r>
      <w:r>
        <w:rPr>
          <w:rFonts w:hint="eastAsia"/>
          <w:lang w:eastAsia="zh-Hans"/>
        </w:rPr>
        <w:t>换</w:t>
      </w:r>
      <w:r>
        <w:rPr>
          <w:lang w:eastAsia="zh-CN"/>
        </w:rPr>
        <w:t>大学成果。</w:t>
      </w:r>
    </w:p>
    <w:p w14:paraId="640AC3AB" w14:textId="77777777" w:rsidR="00A56D21" w:rsidRDefault="00A56D21">
      <w:pPr>
        <w:rPr>
          <w:lang w:eastAsia="zh-CN"/>
        </w:rPr>
      </w:pPr>
    </w:p>
    <w:p w14:paraId="0C0168DE" w14:textId="77777777" w:rsidR="00A56D21" w:rsidRDefault="00FA78A9">
      <w:pPr>
        <w:rPr>
          <w:lang w:eastAsia="zh-CN"/>
        </w:rPr>
      </w:pPr>
      <w:r>
        <w:rPr>
          <w:lang w:eastAsia="zh-CN"/>
        </w:rPr>
        <w:t>我们提出的</w:t>
      </w:r>
      <w:r>
        <w:rPr>
          <w:rFonts w:hint="eastAsia"/>
          <w:lang w:eastAsia="zh-CN"/>
        </w:rPr>
        <w:t>系统</w:t>
      </w:r>
      <w:r>
        <w:rPr>
          <w:lang w:eastAsia="zh-CN"/>
        </w:rPr>
        <w:t>方法建立在定义</w:t>
      </w:r>
      <w:r>
        <w:rPr>
          <w:rFonts w:hint="eastAsia"/>
          <w:lang w:eastAsia="zh-Hans"/>
        </w:rPr>
        <w:t>于框栏</w:t>
      </w:r>
      <w:r>
        <w:rPr>
          <w:lang w:eastAsia="zh-Hans"/>
        </w:rPr>
        <w:t>2</w:t>
      </w:r>
      <w:r>
        <w:rPr>
          <w:rFonts w:hint="eastAsia"/>
          <w:lang w:eastAsia="zh-Hans"/>
        </w:rPr>
        <w:t>.</w:t>
      </w:r>
      <w:r>
        <w:rPr>
          <w:lang w:eastAsia="zh-Hans"/>
        </w:rPr>
        <w:t>1</w:t>
      </w:r>
      <w:r>
        <w:rPr>
          <w:rFonts w:hint="eastAsia"/>
          <w:lang w:eastAsia="zh-Hans"/>
        </w:rPr>
        <w:t>中</w:t>
      </w:r>
      <w:r>
        <w:rPr>
          <w:lang w:eastAsia="zh-CN"/>
        </w:rPr>
        <w:t>的</w:t>
      </w:r>
      <w:r>
        <w:rPr>
          <w:rFonts w:hint="eastAsia"/>
          <w:lang w:eastAsia="zh-Hans"/>
        </w:rPr>
        <w:t>知识交换</w:t>
      </w:r>
      <w:r>
        <w:rPr>
          <w:lang w:eastAsia="zh-CN"/>
        </w:rPr>
        <w:t>基本特征的基础上。 它涉及三个关键行动，应该适应</w:t>
      </w:r>
      <w:r>
        <w:rPr>
          <w:rFonts w:hint="eastAsia"/>
          <w:lang w:eastAsia="zh-Hans"/>
        </w:rPr>
        <w:t>于</w:t>
      </w:r>
      <w:r>
        <w:rPr>
          <w:lang w:eastAsia="zh-CN"/>
        </w:rPr>
        <w:t>每个学术领域：教育、研究和</w:t>
      </w:r>
      <w:r>
        <w:rPr>
          <w:rFonts w:hint="eastAsia"/>
          <w:lang w:eastAsia="zh-Hans"/>
        </w:rPr>
        <w:t>催化创新</w:t>
      </w:r>
      <w:r>
        <w:rPr>
          <w:lang w:eastAsia="zh-CN"/>
        </w:rPr>
        <w:t>。首先，大学应该与特别相关的合作伙伴进行合作，他们可以做出贡献并从中获益。</w:t>
      </w:r>
      <w:r>
        <w:rPr>
          <w:rFonts w:hint="eastAsia"/>
          <w:lang w:eastAsia="zh-Hans"/>
        </w:rPr>
        <w:t>首先</w:t>
      </w:r>
      <w:r>
        <w:rPr>
          <w:lang w:eastAsia="zh-CN"/>
        </w:rPr>
        <w:t>应该</w:t>
      </w:r>
      <w:r>
        <w:rPr>
          <w:rFonts w:hint="eastAsia"/>
          <w:lang w:eastAsia="zh-Hans"/>
        </w:rPr>
        <w:t>找出</w:t>
      </w:r>
      <w:r>
        <w:rPr>
          <w:lang w:eastAsia="zh-CN"/>
        </w:rPr>
        <w:t>社会、合作伙伴和大学的需求。其次，大学的</w:t>
      </w:r>
      <w:r>
        <w:rPr>
          <w:rFonts w:hint="eastAsia"/>
          <w:lang w:eastAsia="zh-Hans"/>
        </w:rPr>
        <w:t>行</w:t>
      </w:r>
      <w:r>
        <w:rPr>
          <w:lang w:eastAsia="zh-CN"/>
        </w:rPr>
        <w:t>动应该</w:t>
      </w:r>
      <w:r>
        <w:rPr>
          <w:rFonts w:hint="eastAsia"/>
          <w:lang w:eastAsia="zh-Hans"/>
        </w:rPr>
        <w:t>采取</w:t>
      </w:r>
      <w:r>
        <w:rPr>
          <w:lang w:eastAsia="zh-CN"/>
        </w:rPr>
        <w:t>对社会和合作伙伴</w:t>
      </w:r>
      <w:r>
        <w:rPr>
          <w:rFonts w:hint="eastAsia"/>
          <w:lang w:eastAsia="zh-Hans"/>
        </w:rPr>
        <w:t>的</w:t>
      </w:r>
      <w:r>
        <w:rPr>
          <w:lang w:eastAsia="zh-CN"/>
        </w:rPr>
        <w:t>需求</w:t>
      </w:r>
      <w:r>
        <w:rPr>
          <w:rFonts w:hint="eastAsia"/>
          <w:lang w:eastAsia="zh-Hans"/>
        </w:rPr>
        <w:t>强弱具有敏感性和响应度</w:t>
      </w:r>
      <w:r>
        <w:rPr>
          <w:lang w:eastAsia="zh-CN"/>
        </w:rPr>
        <w:t>的方式</w:t>
      </w:r>
      <w:r>
        <w:rPr>
          <w:rFonts w:hint="eastAsia"/>
          <w:lang w:eastAsia="zh-Hans"/>
        </w:rPr>
        <w:t>来实施</w:t>
      </w:r>
      <w:r>
        <w:rPr>
          <w:lang w:eastAsia="zh-CN"/>
        </w:rPr>
        <w:t>。最后，应该有一个与合作伙伴</w:t>
      </w:r>
      <w:r>
        <w:rPr>
          <w:rFonts w:hint="eastAsia"/>
          <w:lang w:eastAsia="zh-Hans"/>
        </w:rPr>
        <w:t>切</w:t>
      </w:r>
      <w:r>
        <w:rPr>
          <w:lang w:eastAsia="zh-CN"/>
        </w:rPr>
        <w:t>实交</w:t>
      </w:r>
      <w:r>
        <w:rPr>
          <w:rFonts w:hint="eastAsia"/>
          <w:lang w:eastAsia="zh-Hans"/>
        </w:rPr>
        <w:t>换</w:t>
      </w:r>
      <w:r>
        <w:rPr>
          <w:lang w:eastAsia="zh-CN"/>
        </w:rPr>
        <w:t>知识并支持</w:t>
      </w:r>
      <w:r>
        <w:rPr>
          <w:rFonts w:hint="eastAsia"/>
          <w:lang w:eastAsia="zh-Hans"/>
        </w:rPr>
        <w:t>他们应用到实际问题中</w:t>
      </w:r>
      <w:r>
        <w:rPr>
          <w:lang w:eastAsia="zh-CN"/>
        </w:rPr>
        <w:t>的积极过程。这个过程</w:t>
      </w:r>
      <w:r>
        <w:rPr>
          <w:rFonts w:hint="eastAsia"/>
          <w:lang w:eastAsia="zh-Hans"/>
        </w:rPr>
        <w:t>也</w:t>
      </w:r>
      <w:r>
        <w:rPr>
          <w:lang w:eastAsia="zh-CN"/>
        </w:rPr>
        <w:t>包括有才</w:t>
      </w:r>
      <w:r>
        <w:rPr>
          <w:rFonts w:hint="eastAsia"/>
          <w:lang w:eastAsia="zh-Hans"/>
        </w:rPr>
        <w:t>能</w:t>
      </w:r>
      <w:r>
        <w:rPr>
          <w:lang w:eastAsia="zh-CN"/>
        </w:rPr>
        <w:t>的学生</w:t>
      </w:r>
      <w:r>
        <w:rPr>
          <w:rFonts w:hint="eastAsia"/>
          <w:lang w:eastAsia="zh-Hans"/>
        </w:rPr>
        <w:t>获得高</w:t>
      </w:r>
      <w:r>
        <w:rPr>
          <w:lang w:eastAsia="zh-CN"/>
        </w:rPr>
        <w:t>报酬就业</w:t>
      </w:r>
      <w:r>
        <w:rPr>
          <w:rFonts w:hint="eastAsia"/>
          <w:lang w:eastAsia="zh-Hans"/>
        </w:rPr>
        <w:t>这样的迁移</w:t>
      </w:r>
      <w:r>
        <w:rPr>
          <w:lang w:eastAsia="zh-CN"/>
        </w:rPr>
        <w:t>[26 ]。这些关键行动总结在框</w:t>
      </w:r>
      <w:r>
        <w:rPr>
          <w:rFonts w:hint="eastAsia"/>
          <w:lang w:eastAsia="zh-Hans"/>
        </w:rPr>
        <w:t>栏</w:t>
      </w:r>
      <w:r>
        <w:rPr>
          <w:lang w:eastAsia="zh-CN"/>
        </w:rPr>
        <w:t>2.4中.</w:t>
      </w:r>
    </w:p>
    <w:p w14:paraId="2D20B5C9" w14:textId="77777777" w:rsidR="00A56D21" w:rsidRDefault="00A56D21">
      <w:pPr>
        <w:rPr>
          <w:lang w:eastAsia="zh-CN"/>
        </w:rPr>
      </w:pPr>
    </w:p>
    <w:p w14:paraId="5AEAAF24" w14:textId="77777777" w:rsidR="00A56D21" w:rsidRDefault="00A56D21">
      <w:pPr>
        <w:ind w:firstLine="420"/>
        <w:rPr>
          <w:lang w:eastAsia="zh-CN"/>
        </w:rPr>
      </w:pPr>
    </w:p>
    <w:p w14:paraId="784DF116" w14:textId="77777777" w:rsidR="00A56D21" w:rsidRDefault="00A56D21">
      <w:pPr>
        <w:rPr>
          <w:lang w:eastAsia="zh-CN"/>
        </w:rPr>
      </w:pPr>
    </w:p>
    <w:p w14:paraId="6126C03E" w14:textId="77777777" w:rsidR="00A56D21" w:rsidRDefault="00A56D21">
      <w:pPr>
        <w:rPr>
          <w:lang w:eastAsia="zh-CN"/>
        </w:rPr>
      </w:pPr>
    </w:p>
    <w:p w14:paraId="26A9F00E" w14:textId="77777777" w:rsidR="00A56D21" w:rsidRDefault="00FA78A9">
      <w:pPr>
        <w:rPr>
          <w:lang w:eastAsia="zh-CN"/>
        </w:rPr>
      </w:pPr>
      <w:r>
        <w:rPr>
          <w:noProof/>
        </w:rPr>
        <mc:AlternateContent>
          <mc:Choice Requires="wpg">
            <w:drawing>
              <wp:anchor distT="0" distB="0" distL="0" distR="0" simplePos="0" relativeHeight="251656704" behindDoc="0" locked="0" layoutInCell="1" allowOverlap="1" wp14:anchorId="25BC2065" wp14:editId="3D339736">
                <wp:simplePos x="0" y="0"/>
                <wp:positionH relativeFrom="page">
                  <wp:posOffset>368300</wp:posOffset>
                </wp:positionH>
                <wp:positionV relativeFrom="paragraph">
                  <wp:posOffset>281305</wp:posOffset>
                </wp:positionV>
                <wp:extent cx="616585" cy="19050"/>
                <wp:effectExtent l="0" t="0" r="0" b="0"/>
                <wp:wrapTopAndBottom/>
                <wp:docPr id="1552" name="组合 1420"/>
                <wp:cNvGraphicFramePr/>
                <a:graphic xmlns:a="http://schemas.openxmlformats.org/drawingml/2006/main">
                  <a:graphicData uri="http://schemas.microsoft.com/office/word/2010/wordprocessingGroup">
                    <wpg:wgp>
                      <wpg:cNvGrpSpPr/>
                      <wpg:grpSpPr>
                        <a:xfrm>
                          <a:off x="0" y="0"/>
                          <a:ext cx="616585" cy="19050"/>
                          <a:chOff x="580" y="443"/>
                          <a:chExt cx="971" cy="30"/>
                        </a:xfrm>
                      </wpg:grpSpPr>
                      <wps:wsp>
                        <wps:cNvPr id="262" name="直线 1424"/>
                        <wps:cNvCnPr/>
                        <wps:spPr>
                          <a:xfrm>
                            <a:off x="580" y="451"/>
                            <a:ext cx="970" cy="0"/>
                          </a:xfrm>
                          <a:prstGeom prst="line">
                            <a:avLst/>
                          </a:prstGeom>
                          <a:ln w="9477" cap="flat" cmpd="sng">
                            <a:solidFill>
                              <a:srgbClr val="999999"/>
                            </a:solidFill>
                            <a:prstDash val="solid"/>
                            <a:headEnd type="none" w="med" len="med"/>
                            <a:tailEnd type="none" w="med" len="med"/>
                          </a:ln>
                        </wps:spPr>
                        <wps:bodyPr/>
                      </wps:wsp>
                      <wps:wsp>
                        <wps:cNvPr id="263" name="直线 1423"/>
                        <wps:cNvCnPr/>
                        <wps:spPr>
                          <a:xfrm>
                            <a:off x="580" y="466"/>
                            <a:ext cx="970" cy="0"/>
                          </a:xfrm>
                          <a:prstGeom prst="line">
                            <a:avLst/>
                          </a:prstGeom>
                          <a:ln w="9477" cap="flat" cmpd="sng">
                            <a:solidFill>
                              <a:srgbClr val="EDEDED"/>
                            </a:solidFill>
                            <a:prstDash val="solid"/>
                            <a:headEnd type="none" w="med" len="med"/>
                            <a:tailEnd type="none" w="med" len="med"/>
                          </a:ln>
                        </wps:spPr>
                        <wps:bodyPr/>
                      </wps:wsp>
                      <wps:wsp>
                        <wps:cNvPr id="264" name="任意多边形 1422"/>
                        <wps:cNvSpPr/>
                        <wps:spPr>
                          <a:xfrm>
                            <a:off x="1535" y="443"/>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65" name="任意多边形 1421"/>
                        <wps:cNvSpPr/>
                        <wps:spPr>
                          <a:xfrm>
                            <a:off x="580" y="443"/>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40C232B7" id="组合 1420" o:spid="_x0000_s1026" style="position:absolute;margin-left:29pt;margin-top:22.15pt;width:48.55pt;height:1.5pt;z-index:251656704;mso-wrap-distance-left:0;mso-wrap-distance-right:0;mso-position-horizontal-relative:page" coordorigin="580,443"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">
                <v:line id="直线 1424" o:spid="_x0000_s1027" style="position:absolute;visibility:visible;mso-wrap-style:square" from="580,451" to="1550,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" strokecolor="#999" strokeweight=".26325mm"/>
                <v:line id="直线 1423" o:spid="_x0000_s1028" style="position:absolute;visibility:visible;mso-wrap-style:square" from="580,466" to="1550,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" strokecolor="#ededed" strokeweight=".26325mm"/>
                <v:shape id="任意多边形 1422" o:spid="_x0000_s1029" style="position:absolute;left:1535;top:443;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" path="m15,30l,30,,15,15,r,30xe" fillcolor="#ededed" stroked="f">
                  <v:path arrowok="t" textboxrect="0,0,15,30"/>
                </v:shape>
                <v:shape id="任意多边形 1421" o:spid="_x0000_s1030" style="position:absolute;left:580;top:443;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" path="m,30l,,15,r,15l,30xe" fillcolor="#999" stroked="f">
                  <v:path arrowok="t" textboxrect="0,0,15,30"/>
                </v:shape>
                <w10:wrap type="topAndBottom" anchorx="page"/>
              </v:group>
            </w:pict>
          </mc:Fallback>
        </mc:AlternateContent>
      </w:r>
    </w:p>
    <w:p w14:paraId="606B0148" w14:textId="77777777" w:rsidR="00A56D21" w:rsidRDefault="00A56D21">
      <w:pPr>
        <w:rPr>
          <w:lang w:eastAsia="zh-CN"/>
        </w:rPr>
      </w:pPr>
    </w:p>
    <w:p w14:paraId="041D09D7" w14:textId="77777777" w:rsidR="00A56D21" w:rsidRDefault="00A56D21">
      <w:pPr>
        <w:rPr>
          <w:lang w:eastAsia="zh-CN"/>
        </w:rPr>
        <w:sectPr w:rsidR="00A56D21">
          <w:pgSz w:w="11920" w:h="16860"/>
          <w:pgMar w:top="540" w:right="460" w:bottom="280" w:left="460" w:header="720" w:footer="720" w:gutter="0"/>
          <w:cols w:space="720"/>
        </w:sectPr>
      </w:pPr>
    </w:p>
    <w:p w14:paraId="690F390C" w14:textId="77777777" w:rsidR="00A56D21" w:rsidRDefault="00FA78A9">
      <w:pPr>
        <w:rPr>
          <w:lang w:eastAsia="zh-CN"/>
        </w:rPr>
      </w:pPr>
      <w:r>
        <w:rPr>
          <w:lang w:eastAsia="zh-CN"/>
        </w:rPr>
        <w:t>第 56 页</w:t>
      </w:r>
    </w:p>
    <w:p w14:paraId="080C6731" w14:textId="77777777" w:rsidR="00A56D21" w:rsidRDefault="00FA78A9">
      <w:pPr>
        <w:rPr>
          <w:lang w:eastAsia="zh-CN"/>
        </w:rPr>
      </w:pPr>
      <w:r>
        <w:rPr>
          <w:lang w:eastAsia="zh-CN"/>
        </w:rPr>
        <w:t>28</w:t>
      </w:r>
    </w:p>
    <w:p w14:paraId="5EDF7081" w14:textId="77777777" w:rsidR="00A56D21" w:rsidRDefault="00FA78A9">
      <w:pPr>
        <w:rPr>
          <w:lang w:eastAsia="zh-CN"/>
        </w:rPr>
      </w:pPr>
      <w:r>
        <w:rPr>
          <w:lang w:eastAsia="zh-CN"/>
        </w:rPr>
        <w:br w:type="column"/>
      </w:r>
    </w:p>
    <w:p w14:paraId="3CEBFD6C" w14:textId="77777777" w:rsidR="00A56D21" w:rsidRDefault="00FA78A9">
      <w:pPr>
        <w:rPr>
          <w:lang w:eastAsia="zh-CN"/>
        </w:rPr>
      </w:pPr>
      <w:r>
        <w:rPr>
          <w:lang w:eastAsia="zh-CN"/>
        </w:rPr>
        <w:t>2 知识交换的系统方法</w:t>
      </w:r>
    </w:p>
    <w:p w14:paraId="4465FC0A"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1782E360" w14:textId="77777777" w:rsidR="00A56D21" w:rsidRDefault="00A56D21">
      <w:pPr>
        <w:rPr>
          <w:lang w:eastAsia="zh-CN"/>
        </w:rPr>
      </w:pPr>
    </w:p>
    <w:p w14:paraId="1359A841" w14:textId="77777777" w:rsidR="00A56D21" w:rsidRDefault="00A56D21">
      <w:pPr>
        <w:rPr>
          <w:lang w:eastAsia="zh-CN"/>
        </w:rPr>
      </w:pPr>
    </w:p>
    <w:p w14:paraId="719878F0" w14:textId="77777777" w:rsidR="00A56D21" w:rsidRDefault="00A56D21">
      <w:pPr>
        <w:rPr>
          <w:lang w:eastAsia="zh-CN"/>
        </w:rPr>
      </w:pPr>
    </w:p>
    <w:p w14:paraId="0164794A" w14:textId="77777777" w:rsidR="00A56D21" w:rsidRDefault="00FA78A9">
      <w:pPr>
        <w:rPr>
          <w:b/>
          <w:bCs/>
          <w:lang w:eastAsia="zh-CN"/>
        </w:rPr>
      </w:pPr>
      <w:r>
        <w:rPr>
          <w:b/>
          <w:bCs/>
          <w:lang w:eastAsia="zh-CN"/>
        </w:rPr>
        <w:t>框</w:t>
      </w:r>
      <w:r>
        <w:rPr>
          <w:rFonts w:hint="eastAsia"/>
          <w:b/>
          <w:bCs/>
          <w:lang w:eastAsia="zh-Hans"/>
        </w:rPr>
        <w:t>栏</w:t>
      </w:r>
      <w:r>
        <w:rPr>
          <w:b/>
          <w:bCs/>
          <w:lang w:eastAsia="zh-CN"/>
        </w:rPr>
        <w:t xml:space="preserve"> 2.4 知识交换的系统方法</w:t>
      </w:r>
    </w:p>
    <w:p w14:paraId="068DC728" w14:textId="77777777" w:rsidR="00A56D21" w:rsidRDefault="00A56D21">
      <w:pPr>
        <w:rPr>
          <w:b/>
          <w:bCs/>
          <w:lang w:eastAsia="zh-CN"/>
        </w:rPr>
      </w:pPr>
    </w:p>
    <w:p w14:paraId="081DF0A6" w14:textId="77777777" w:rsidR="00A56D21" w:rsidRDefault="00FA78A9">
      <w:pPr>
        <w:rPr>
          <w:lang w:eastAsia="zh-CN"/>
        </w:rPr>
      </w:pPr>
      <w:r>
        <w:rPr>
          <w:rFonts w:hint="eastAsia"/>
          <w:lang w:eastAsia="zh-Hans"/>
        </w:rPr>
        <w:t>我们所</w:t>
      </w:r>
      <w:r>
        <w:rPr>
          <w:lang w:eastAsia="zh-CN"/>
        </w:rPr>
        <w:t>建议的知识交换</w:t>
      </w:r>
      <w:r>
        <w:rPr>
          <w:rFonts w:hint="eastAsia"/>
          <w:lang w:eastAsia="zh-Hans"/>
        </w:rPr>
        <w:t>的</w:t>
      </w:r>
      <w:r>
        <w:rPr>
          <w:lang w:eastAsia="zh-CN"/>
        </w:rPr>
        <w:t>系统方法包含三个关键行动：</w:t>
      </w:r>
    </w:p>
    <w:p w14:paraId="7FA5C83B" w14:textId="52DCF0B7" w:rsidR="00A56D21" w:rsidRDefault="00FA78A9">
      <w:pPr>
        <w:numPr>
          <w:ilvl w:val="0"/>
          <w:numId w:val="1"/>
        </w:numPr>
        <w:rPr>
          <w:lang w:eastAsia="zh-CN"/>
        </w:rPr>
      </w:pPr>
      <w:r>
        <w:rPr>
          <w:lang w:eastAsia="zh-CN"/>
        </w:rPr>
        <w:t>仔细</w:t>
      </w:r>
      <w:r>
        <w:rPr>
          <w:rFonts w:hint="eastAsia"/>
          <w:lang w:eastAsia="zh-Hans"/>
        </w:rPr>
        <w:t>挑选</w:t>
      </w:r>
      <w:r>
        <w:rPr>
          <w:lang w:eastAsia="zh-CN"/>
        </w:rPr>
        <w:t>知识交换中的</w:t>
      </w:r>
      <w:del w:id="92" w:author="Microsoft Office User" w:date="2021-11-04T10:22:00Z">
        <w:r w:rsidDel="003C1002">
          <w:rPr>
            <w:rFonts w:hint="eastAsia"/>
            <w:lang w:eastAsia="zh-Hans"/>
          </w:rPr>
          <w:delText>合</w:delText>
        </w:r>
      </w:del>
      <w:r>
        <w:rPr>
          <w:rFonts w:hint="eastAsia"/>
          <w:lang w:eastAsia="zh-Hans"/>
        </w:rPr>
        <w:t>适</w:t>
      </w:r>
      <w:ins w:id="93" w:author="Microsoft Office User" w:date="2021-11-04T10:22:00Z">
        <w:r w:rsidR="003C1002">
          <w:rPr>
            <w:rFonts w:hint="eastAsia"/>
            <w:lang w:eastAsia="zh-CN"/>
          </w:rPr>
          <w:t>当</w:t>
        </w:r>
      </w:ins>
      <w:r>
        <w:rPr>
          <w:lang w:eastAsia="zh-CN"/>
        </w:rPr>
        <w:t>合作伙伴，</w:t>
      </w:r>
      <w:r>
        <w:rPr>
          <w:rFonts w:hint="eastAsia"/>
          <w:lang w:eastAsia="zh-Hans"/>
        </w:rPr>
        <w:t>然后</w:t>
      </w:r>
      <w:r>
        <w:rPr>
          <w:lang w:eastAsia="zh-CN"/>
        </w:rPr>
        <w:t>对社会、合作伙伴和大学需求</w:t>
      </w:r>
      <w:r>
        <w:rPr>
          <w:rFonts w:hint="eastAsia"/>
          <w:lang w:eastAsia="zh-Hans"/>
        </w:rPr>
        <w:t>开展</w:t>
      </w:r>
      <w:r>
        <w:rPr>
          <w:lang w:eastAsia="zh-CN"/>
        </w:rPr>
        <w:t>双向讨论。</w:t>
      </w:r>
    </w:p>
    <w:p w14:paraId="15FF7BA6" w14:textId="77777777" w:rsidR="00A56D21" w:rsidRDefault="00FA78A9">
      <w:pPr>
        <w:numPr>
          <w:ilvl w:val="0"/>
          <w:numId w:val="1"/>
        </w:numPr>
        <w:rPr>
          <w:lang w:eastAsia="zh-CN"/>
        </w:rPr>
      </w:pPr>
      <w:r>
        <w:rPr>
          <w:lang w:eastAsia="zh-CN"/>
        </w:rPr>
        <w:t>在开展教育、研究</w:t>
      </w:r>
      <w:r>
        <w:rPr>
          <w:rFonts w:hint="eastAsia"/>
          <w:lang w:eastAsia="zh-Hans"/>
        </w:rPr>
        <w:t>和</w:t>
      </w:r>
      <w:r>
        <w:rPr>
          <w:lang w:eastAsia="zh-CN"/>
        </w:rPr>
        <w:t>促进创新时对这些需求的敏感</w:t>
      </w:r>
      <w:r>
        <w:rPr>
          <w:rFonts w:hint="eastAsia"/>
          <w:lang w:eastAsia="zh-Hans"/>
        </w:rPr>
        <w:t>度</w:t>
      </w:r>
      <w:r>
        <w:rPr>
          <w:lang w:eastAsia="zh-CN"/>
        </w:rPr>
        <w:t>和响应能力</w:t>
      </w:r>
      <w:r>
        <w:rPr>
          <w:rFonts w:hint="eastAsia"/>
          <w:lang w:eastAsia="zh-Hans"/>
        </w:rPr>
        <w:t>的分析</w:t>
      </w:r>
      <w:r>
        <w:rPr>
          <w:lang w:eastAsia="zh-CN"/>
        </w:rPr>
        <w:t>。</w:t>
      </w:r>
    </w:p>
    <w:p w14:paraId="053750DF" w14:textId="77777777" w:rsidR="00A56D21" w:rsidRDefault="00FA78A9">
      <w:pPr>
        <w:numPr>
          <w:ilvl w:val="0"/>
          <w:numId w:val="1"/>
        </w:numPr>
        <w:rPr>
          <w:lang w:eastAsia="zh-CN"/>
        </w:rPr>
      </w:pPr>
      <w:r>
        <w:rPr>
          <w:rFonts w:hint="eastAsia"/>
          <w:lang w:eastAsia="zh-Hans"/>
        </w:rPr>
        <w:t>实施</w:t>
      </w:r>
      <w:r>
        <w:rPr>
          <w:lang w:eastAsia="zh-CN"/>
        </w:rPr>
        <w:t>一个积极主动的过程，</w:t>
      </w:r>
      <w:r>
        <w:rPr>
          <w:rFonts w:hint="eastAsia"/>
          <w:lang w:eastAsia="zh-Hans"/>
        </w:rPr>
        <w:t>以</w:t>
      </w:r>
      <w:r>
        <w:rPr>
          <w:lang w:eastAsia="zh-CN"/>
        </w:rPr>
        <w:t>交</w:t>
      </w:r>
      <w:r>
        <w:rPr>
          <w:rFonts w:hint="eastAsia"/>
          <w:lang w:eastAsia="zh-Hans"/>
        </w:rPr>
        <w:t>换</w:t>
      </w:r>
      <w:r>
        <w:rPr>
          <w:lang w:eastAsia="zh-CN"/>
        </w:rPr>
        <w:t>有才</w:t>
      </w:r>
      <w:r>
        <w:rPr>
          <w:rFonts w:hint="eastAsia"/>
          <w:lang w:eastAsia="zh-Hans"/>
        </w:rPr>
        <w:t>能</w:t>
      </w:r>
      <w:r>
        <w:rPr>
          <w:lang w:eastAsia="zh-CN"/>
        </w:rPr>
        <w:t>的毕业生、</w:t>
      </w:r>
      <w:r>
        <w:rPr>
          <w:rFonts w:hint="eastAsia"/>
          <w:lang w:eastAsia="zh-Hans"/>
        </w:rPr>
        <w:t>研究</w:t>
      </w:r>
      <w:r>
        <w:rPr>
          <w:lang w:eastAsia="zh-CN"/>
        </w:rPr>
        <w:t>发现和大学的创</w:t>
      </w:r>
      <w:r>
        <w:rPr>
          <w:rFonts w:hint="eastAsia"/>
          <w:lang w:eastAsia="zh-Hans"/>
        </w:rPr>
        <w:t>新</w:t>
      </w:r>
      <w:r>
        <w:rPr>
          <w:lang w:eastAsia="zh-CN"/>
        </w:rPr>
        <w:t>成果，并</w:t>
      </w:r>
      <w:r>
        <w:rPr>
          <w:rFonts w:hint="eastAsia"/>
          <w:lang w:eastAsia="zh-Hans"/>
        </w:rPr>
        <w:t>帮</w:t>
      </w:r>
      <w:r>
        <w:rPr>
          <w:lang w:eastAsia="zh-CN"/>
        </w:rPr>
        <w:t>助</w:t>
      </w:r>
      <w:r>
        <w:rPr>
          <w:rFonts w:hint="eastAsia"/>
          <w:lang w:eastAsia="zh-Hans"/>
        </w:rPr>
        <w:t>合作伙伴采用它们</w:t>
      </w:r>
      <w:r>
        <w:rPr>
          <w:lang w:eastAsia="zh-CN"/>
        </w:rPr>
        <w:t>。</w:t>
      </w:r>
    </w:p>
    <w:p w14:paraId="36262C04" w14:textId="77777777" w:rsidR="00A56D21" w:rsidRDefault="00A56D21">
      <w:pPr>
        <w:rPr>
          <w:lang w:eastAsia="zh-CN"/>
        </w:rPr>
      </w:pPr>
    </w:p>
    <w:p w14:paraId="71736759" w14:textId="77777777" w:rsidR="00A56D21" w:rsidRDefault="00FA78A9">
      <w:pPr>
        <w:rPr>
          <w:lang w:eastAsia="zh-CN"/>
        </w:rPr>
      </w:pPr>
      <w:r>
        <w:rPr>
          <w:lang w:eastAsia="zh-CN"/>
        </w:rPr>
        <w:t>系统</w:t>
      </w:r>
      <w:r>
        <w:rPr>
          <w:rFonts w:hint="eastAsia"/>
          <w:lang w:eastAsia="zh-Hans"/>
        </w:rPr>
        <w:t>的</w:t>
      </w:r>
      <w:r>
        <w:rPr>
          <w:lang w:eastAsia="zh-CN"/>
        </w:rPr>
        <w:t>知识交换的基础是承认大学的学术领域，并</w:t>
      </w:r>
      <w:r>
        <w:rPr>
          <w:rFonts w:hint="eastAsia"/>
          <w:lang w:eastAsia="zh-Hans"/>
        </w:rPr>
        <w:t>将</w:t>
      </w:r>
      <w:r>
        <w:rPr>
          <w:lang w:eastAsia="zh-CN"/>
        </w:rPr>
        <w:t>三个关键行动</w:t>
      </w:r>
      <w:r>
        <w:rPr>
          <w:rFonts w:hint="eastAsia"/>
          <w:lang w:eastAsia="zh-Hans"/>
        </w:rPr>
        <w:t>融入</w:t>
      </w:r>
      <w:r>
        <w:rPr>
          <w:lang w:eastAsia="zh-CN"/>
        </w:rPr>
        <w:t>每个领域。每个</w:t>
      </w:r>
      <w:r>
        <w:rPr>
          <w:rFonts w:hint="eastAsia"/>
          <w:lang w:eastAsia="zh-Hans"/>
        </w:rPr>
        <w:t>学术</w:t>
      </w:r>
      <w:r>
        <w:rPr>
          <w:lang w:eastAsia="zh-CN"/>
        </w:rPr>
        <w:t>领域——教育、</w:t>
      </w:r>
      <w:r>
        <w:rPr>
          <w:rFonts w:hint="eastAsia"/>
          <w:lang w:eastAsia="zh-Hans"/>
        </w:rPr>
        <w:t>研究</w:t>
      </w:r>
      <w:r>
        <w:rPr>
          <w:lang w:eastAsia="zh-CN"/>
        </w:rPr>
        <w:t>和催化创新——</w:t>
      </w:r>
      <w:r>
        <w:rPr>
          <w:rFonts w:hint="eastAsia"/>
          <w:lang w:eastAsia="zh-Hans"/>
        </w:rPr>
        <w:t>都</w:t>
      </w:r>
      <w:r>
        <w:rPr>
          <w:lang w:eastAsia="zh-CN"/>
        </w:rPr>
        <w:t>有自己的合作伙伴和他们的</w:t>
      </w:r>
      <w:r>
        <w:rPr>
          <w:rFonts w:hint="eastAsia"/>
          <w:lang w:eastAsia="zh-Hans"/>
        </w:rPr>
        <w:t>相关的</w:t>
      </w:r>
      <w:r>
        <w:rPr>
          <w:lang w:eastAsia="zh-CN"/>
        </w:rPr>
        <w:t>需求。每个领域都有自己的目标、行为模式、结果和交换机制（图 2.1）。虽然我们</w:t>
      </w:r>
      <w:r>
        <w:rPr>
          <w:rFonts w:hint="eastAsia"/>
          <w:lang w:eastAsia="zh-Hans"/>
        </w:rPr>
        <w:t>在此</w:t>
      </w:r>
      <w:r>
        <w:rPr>
          <w:lang w:eastAsia="zh-CN"/>
        </w:rPr>
        <w:t>描述了</w:t>
      </w:r>
      <w:r>
        <w:rPr>
          <w:rFonts w:hint="eastAsia"/>
          <w:lang w:eastAsia="zh-Hans"/>
        </w:rPr>
        <w:t>这个</w:t>
      </w:r>
      <w:r>
        <w:rPr>
          <w:lang w:eastAsia="zh-CN"/>
        </w:rPr>
        <w:t>系统</w:t>
      </w:r>
      <w:r>
        <w:rPr>
          <w:rFonts w:hint="eastAsia"/>
          <w:lang w:eastAsia="zh-Hans"/>
        </w:rPr>
        <w:t>方法</w:t>
      </w:r>
      <w:r>
        <w:rPr>
          <w:lang w:eastAsia="zh-CN"/>
        </w:rPr>
        <w:t>的通用版本，</w:t>
      </w:r>
      <w:r>
        <w:rPr>
          <w:rFonts w:hint="eastAsia"/>
          <w:lang w:eastAsia="zh-Hans"/>
        </w:rPr>
        <w:t>实</w:t>
      </w:r>
      <w:r>
        <w:rPr>
          <w:lang w:eastAsia="zh-CN"/>
        </w:rPr>
        <w:t>际上它必须适应每个领域</w:t>
      </w:r>
      <w:r>
        <w:rPr>
          <w:rFonts w:hint="eastAsia"/>
          <w:lang w:eastAsia="zh-Hans"/>
        </w:rPr>
        <w:t>的需要</w:t>
      </w:r>
      <w:r>
        <w:rPr>
          <w:lang w:eastAsia="zh-CN"/>
        </w:rPr>
        <w:t>，</w:t>
      </w:r>
      <w:r>
        <w:rPr>
          <w:rFonts w:hint="eastAsia"/>
          <w:lang w:eastAsia="zh-Hans"/>
        </w:rPr>
        <w:t>正</w:t>
      </w:r>
      <w:r>
        <w:rPr>
          <w:lang w:eastAsia="zh-CN"/>
        </w:rPr>
        <w:t>如下</w:t>
      </w:r>
      <w:r>
        <w:rPr>
          <w:rFonts w:hint="eastAsia"/>
          <w:lang w:eastAsia="zh-Hans"/>
        </w:rPr>
        <w:t>面的</w:t>
      </w:r>
      <w:r>
        <w:rPr>
          <w:lang w:eastAsia="zh-CN"/>
        </w:rPr>
        <w:t>章节2.5–2.7中</w:t>
      </w:r>
      <w:r>
        <w:rPr>
          <w:rFonts w:hint="eastAsia"/>
          <w:lang w:eastAsia="zh-Hans"/>
        </w:rPr>
        <w:t>的</w:t>
      </w:r>
      <w:r>
        <w:rPr>
          <w:lang w:eastAsia="zh-CN"/>
        </w:rPr>
        <w:t>讨</w:t>
      </w:r>
      <w:r>
        <w:rPr>
          <w:rFonts w:hint="eastAsia"/>
          <w:lang w:eastAsia="zh-Hans"/>
        </w:rPr>
        <w:t>论</w:t>
      </w:r>
      <w:r>
        <w:rPr>
          <w:lang w:eastAsia="zh-CN"/>
        </w:rPr>
        <w:t>。</w:t>
      </w:r>
    </w:p>
    <w:p w14:paraId="7350AFA0" w14:textId="77777777" w:rsidR="00A56D21" w:rsidRDefault="00A56D21">
      <w:pPr>
        <w:rPr>
          <w:lang w:eastAsia="zh-CN"/>
        </w:rPr>
      </w:pPr>
    </w:p>
    <w:p w14:paraId="796E7559" w14:textId="77777777" w:rsidR="00A56D21" w:rsidRDefault="00A56D21">
      <w:pPr>
        <w:rPr>
          <w:lang w:eastAsia="zh-CN"/>
        </w:rPr>
        <w:sectPr w:rsidR="00A56D21">
          <w:type w:val="continuous"/>
          <w:pgSz w:w="11920" w:h="16860"/>
          <w:pgMar w:top="640" w:right="460" w:bottom="280" w:left="460" w:header="720" w:footer="720" w:gutter="0"/>
          <w:cols w:space="720"/>
        </w:sectPr>
      </w:pPr>
    </w:p>
    <w:p w14:paraId="1D98CAA6" w14:textId="77777777" w:rsidR="00A56D21" w:rsidRDefault="00A56D21">
      <w:pPr>
        <w:rPr>
          <w:lang w:eastAsia="zh-CN"/>
        </w:rPr>
      </w:pPr>
    </w:p>
    <w:p w14:paraId="09A30AC4" w14:textId="77777777" w:rsidR="00A56D21" w:rsidRDefault="00FA78A9">
      <w:pPr>
        <w:rPr>
          <w:lang w:eastAsia="zh-CN"/>
        </w:rPr>
      </w:pPr>
      <w:r>
        <w:rPr>
          <w:b/>
          <w:bCs/>
          <w:sz w:val="24"/>
          <w:szCs w:val="24"/>
          <w:lang w:eastAsia="zh-CN"/>
        </w:rPr>
        <w:t>2</w:t>
      </w:r>
      <w:r>
        <w:rPr>
          <w:rFonts w:hint="eastAsia"/>
          <w:b/>
          <w:bCs/>
          <w:sz w:val="24"/>
          <w:szCs w:val="24"/>
          <w:lang w:eastAsia="zh-Hans"/>
        </w:rPr>
        <w:t>.</w:t>
      </w:r>
      <w:r>
        <w:rPr>
          <w:b/>
          <w:bCs/>
          <w:sz w:val="24"/>
          <w:szCs w:val="24"/>
          <w:lang w:eastAsia="zh-Hans"/>
        </w:rPr>
        <w:t>3</w:t>
      </w:r>
      <w:r>
        <w:rPr>
          <w:rFonts w:hint="eastAsia"/>
          <w:b/>
          <w:bCs/>
          <w:sz w:val="24"/>
          <w:szCs w:val="24"/>
          <w:lang w:eastAsia="zh-Hans"/>
        </w:rPr>
        <w:t>.</w:t>
      </w:r>
      <w:r>
        <w:rPr>
          <w:b/>
          <w:bCs/>
          <w:sz w:val="24"/>
          <w:szCs w:val="24"/>
          <w:lang w:eastAsia="zh-Hans"/>
        </w:rPr>
        <w:t xml:space="preserve">2 </w:t>
      </w:r>
      <w:r>
        <w:rPr>
          <w:rFonts w:hint="eastAsia"/>
          <w:b/>
          <w:bCs/>
          <w:sz w:val="24"/>
          <w:szCs w:val="24"/>
          <w:lang w:eastAsia="zh-CN"/>
        </w:rPr>
        <w:t>确定合作伙伴</w:t>
      </w:r>
      <w:r>
        <w:rPr>
          <w:rFonts w:hint="eastAsia"/>
          <w:b/>
          <w:bCs/>
          <w:sz w:val="24"/>
          <w:szCs w:val="24"/>
          <w:lang w:eastAsia="zh-Hans"/>
        </w:rPr>
        <w:t>和他们对</w:t>
      </w:r>
      <w:r>
        <w:rPr>
          <w:rFonts w:hint="eastAsia"/>
          <w:b/>
          <w:bCs/>
          <w:sz w:val="24"/>
          <w:szCs w:val="24"/>
          <w:lang w:eastAsia="zh-CN"/>
        </w:rPr>
        <w:t>知识</w:t>
      </w:r>
      <w:r>
        <w:rPr>
          <w:rFonts w:hint="eastAsia"/>
          <w:b/>
          <w:bCs/>
          <w:sz w:val="24"/>
          <w:szCs w:val="24"/>
          <w:lang w:eastAsia="zh-Hans"/>
        </w:rPr>
        <w:t>的</w:t>
      </w:r>
      <w:r>
        <w:rPr>
          <w:rFonts w:hint="eastAsia"/>
          <w:b/>
          <w:bCs/>
          <w:sz w:val="24"/>
          <w:szCs w:val="24"/>
          <w:lang w:eastAsia="zh-CN"/>
        </w:rPr>
        <w:t>需求</w:t>
      </w:r>
    </w:p>
    <w:p w14:paraId="4EE0A71E" w14:textId="77777777" w:rsidR="00A56D21" w:rsidRDefault="00A56D21">
      <w:pPr>
        <w:rPr>
          <w:lang w:eastAsia="zh-CN"/>
        </w:rPr>
      </w:pPr>
    </w:p>
    <w:p w14:paraId="1B78004B" w14:textId="77777777" w:rsidR="00A56D21" w:rsidRDefault="00FA78A9">
      <w:pPr>
        <w:rPr>
          <w:lang w:eastAsia="zh-CN"/>
        </w:rPr>
      </w:pPr>
      <w:r>
        <w:rPr>
          <w:lang w:eastAsia="zh-CN"/>
        </w:rPr>
        <w:t>合作伙伴是大学积极与之</w:t>
      </w:r>
      <w:r>
        <w:rPr>
          <w:rFonts w:hint="eastAsia"/>
          <w:lang w:eastAsia="zh-Hans"/>
        </w:rPr>
        <w:t>进行</w:t>
      </w:r>
      <w:r>
        <w:rPr>
          <w:lang w:eastAsia="zh-CN"/>
        </w:rPr>
        <w:t>知识</w:t>
      </w:r>
      <w:r>
        <w:rPr>
          <w:rFonts w:hint="eastAsia"/>
          <w:lang w:eastAsia="zh-Hans"/>
        </w:rPr>
        <w:t>交换</w:t>
      </w:r>
      <w:r>
        <w:rPr>
          <w:lang w:eastAsia="zh-CN"/>
        </w:rPr>
        <w:t>的利益相关者。这些合作伙伴可以是</w:t>
      </w:r>
      <w:r>
        <w:rPr>
          <w:rFonts w:hint="eastAsia"/>
          <w:lang w:eastAsia="zh-Hans"/>
        </w:rPr>
        <w:t>产</w:t>
      </w:r>
      <w:r>
        <w:rPr>
          <w:lang w:eastAsia="zh-CN"/>
        </w:rPr>
        <w:t>业、中小企业、政府组织，以及非营利组织、民间组织和其他类型的机构。合作伙伴应该与大学有共同的兴趣。他们应该愿意披露有关其需求的信息。最好他们也在一个建设性地利用大学成果</w:t>
      </w:r>
      <w:r>
        <w:rPr>
          <w:rFonts w:hint="eastAsia"/>
          <w:lang w:eastAsia="zh-Hans"/>
        </w:rPr>
        <w:t>的状态中</w:t>
      </w:r>
      <w:r>
        <w:rPr>
          <w:lang w:eastAsia="zh-CN"/>
        </w:rPr>
        <w:t>。</w:t>
      </w:r>
    </w:p>
    <w:p w14:paraId="65B00147" w14:textId="77777777" w:rsidR="00A56D21" w:rsidRDefault="00FA78A9">
      <w:pPr>
        <w:ind w:firstLine="420"/>
        <w:rPr>
          <w:lang w:eastAsia="zh-CN"/>
        </w:rPr>
      </w:pPr>
      <w:r>
        <w:rPr>
          <w:lang w:eastAsia="zh-CN"/>
        </w:rPr>
        <w:t>为了能够指导其活动取得相关成果，大学学者、学术单位和大学领导应</w:t>
      </w:r>
      <w:r>
        <w:rPr>
          <w:rFonts w:hint="eastAsia"/>
          <w:lang w:eastAsia="zh-Hans"/>
        </w:rPr>
        <w:t>结合起来</w:t>
      </w:r>
      <w:r>
        <w:rPr>
          <w:lang w:eastAsia="zh-CN"/>
        </w:rPr>
        <w:t>努力</w:t>
      </w:r>
      <w:r>
        <w:rPr>
          <w:rFonts w:hint="eastAsia"/>
          <w:lang w:eastAsia="zh-Hans"/>
        </w:rPr>
        <w:t>搞明白</w:t>
      </w:r>
      <w:r>
        <w:rPr>
          <w:lang w:eastAsia="zh-CN"/>
        </w:rPr>
        <w:t>合作伙伴的计划，以及他们的问题、机遇和挑战。这可以由学者</w:t>
      </w:r>
      <w:r>
        <w:rPr>
          <w:rFonts w:hint="eastAsia"/>
          <w:lang w:eastAsia="zh-Hans"/>
        </w:rPr>
        <w:t>个人</w:t>
      </w:r>
      <w:r>
        <w:rPr>
          <w:lang w:eastAsia="zh-CN"/>
        </w:rPr>
        <w:t>以非正式的方式完成。或者</w:t>
      </w:r>
      <w:r>
        <w:rPr>
          <w:rFonts w:hint="eastAsia"/>
          <w:lang w:eastAsia="zh-Hans"/>
        </w:rPr>
        <w:t>也</w:t>
      </w:r>
      <w:r>
        <w:rPr>
          <w:lang w:eastAsia="zh-CN"/>
        </w:rPr>
        <w:t>可以通过参与更正式的双向对话，</w:t>
      </w:r>
      <w:r>
        <w:rPr>
          <w:rFonts w:hint="eastAsia"/>
          <w:lang w:eastAsia="zh-Hans"/>
        </w:rPr>
        <w:t>使</w:t>
      </w:r>
      <w:r>
        <w:rPr>
          <w:lang w:eastAsia="zh-CN"/>
        </w:rPr>
        <w:t>大学</w:t>
      </w:r>
      <w:r>
        <w:rPr>
          <w:rFonts w:hint="eastAsia"/>
          <w:lang w:eastAsia="zh-Hans"/>
        </w:rPr>
        <w:t>和合作伙伴彼此仔细地交谈和倾听</w:t>
      </w:r>
      <w:r>
        <w:rPr>
          <w:lang w:eastAsia="zh-CN"/>
        </w:rPr>
        <w:t>。有时</w:t>
      </w:r>
      <w:r>
        <w:rPr>
          <w:rFonts w:hint="eastAsia"/>
          <w:lang w:eastAsia="zh-Hans"/>
        </w:rPr>
        <w:t>适当的引导也</w:t>
      </w:r>
      <w:r>
        <w:rPr>
          <w:lang w:eastAsia="zh-CN"/>
        </w:rPr>
        <w:t>可以</w:t>
      </w:r>
      <w:r>
        <w:rPr>
          <w:rFonts w:hint="eastAsia"/>
          <w:lang w:eastAsia="zh-Hans"/>
        </w:rPr>
        <w:t>帮助开展</w:t>
      </w:r>
      <w:r>
        <w:rPr>
          <w:lang w:eastAsia="zh-CN"/>
        </w:rPr>
        <w:t>这样的对话，通常需要几个周期才能达成</w:t>
      </w:r>
      <w:r>
        <w:rPr>
          <w:rFonts w:hint="eastAsia"/>
          <w:lang w:eastAsia="zh-Hans"/>
        </w:rPr>
        <w:t>彼此的</w:t>
      </w:r>
      <w:r>
        <w:rPr>
          <w:lang w:eastAsia="zh-CN"/>
        </w:rPr>
        <w:t>一致和</w:t>
      </w:r>
      <w:r>
        <w:rPr>
          <w:rFonts w:hint="eastAsia"/>
          <w:lang w:eastAsia="zh-Hans"/>
        </w:rPr>
        <w:t>相互</w:t>
      </w:r>
      <w:r>
        <w:rPr>
          <w:lang w:eastAsia="zh-CN"/>
        </w:rPr>
        <w:t>理解。这个对话</w:t>
      </w:r>
      <w:r>
        <w:rPr>
          <w:rFonts w:hint="eastAsia"/>
          <w:lang w:eastAsia="zh-Hans"/>
        </w:rPr>
        <w:t>步骤</w:t>
      </w:r>
      <w:r>
        <w:rPr>
          <w:lang w:eastAsia="zh-CN"/>
        </w:rPr>
        <w:t>在教育、研究和催化创新领域相对相似。我们在</w:t>
      </w:r>
      <w:r>
        <w:rPr>
          <w:rFonts w:hint="eastAsia"/>
          <w:lang w:eastAsia="zh-Hans"/>
        </w:rPr>
        <w:t>第</w:t>
      </w:r>
      <w:r>
        <w:rPr>
          <w:lang w:eastAsia="zh-Hans"/>
        </w:rPr>
        <w:t>5</w:t>
      </w:r>
      <w:r>
        <w:rPr>
          <w:rFonts w:hint="eastAsia"/>
          <w:lang w:eastAsia="zh-Hans"/>
        </w:rPr>
        <w:t>章助力</w:t>
      </w:r>
      <w:r>
        <w:rPr>
          <w:lang w:eastAsia="zh-CN"/>
        </w:rPr>
        <w:t>对话和协议的实践中</w:t>
      </w:r>
      <w:r>
        <w:rPr>
          <w:rFonts w:hint="eastAsia"/>
          <w:lang w:eastAsia="zh-Hans"/>
        </w:rPr>
        <w:t>会</w:t>
      </w:r>
      <w:r>
        <w:rPr>
          <w:lang w:eastAsia="zh-CN"/>
        </w:rPr>
        <w:t>回到这一</w:t>
      </w:r>
      <w:r>
        <w:rPr>
          <w:rFonts w:hint="eastAsia"/>
          <w:lang w:eastAsia="zh-Hans"/>
        </w:rPr>
        <w:t>问题</w:t>
      </w:r>
      <w:r>
        <w:rPr>
          <w:lang w:eastAsia="zh-Hans"/>
        </w:rPr>
        <w:t>。</w:t>
      </w:r>
    </w:p>
    <w:p w14:paraId="2C2DFE4D" w14:textId="77777777" w:rsidR="00A56D21" w:rsidRDefault="00A56D21">
      <w:pPr>
        <w:ind w:firstLine="420"/>
        <w:rPr>
          <w:lang w:eastAsia="zh-CN"/>
        </w:rPr>
      </w:pPr>
    </w:p>
    <w:p w14:paraId="7B818CF6" w14:textId="77777777" w:rsidR="00A56D21" w:rsidRDefault="00A56D21">
      <w:pPr>
        <w:rPr>
          <w:lang w:eastAsia="zh-CN"/>
        </w:rPr>
      </w:pPr>
    </w:p>
    <w:p w14:paraId="3409B407" w14:textId="77777777" w:rsidR="00A56D21" w:rsidRDefault="00A56D21">
      <w:pPr>
        <w:rPr>
          <w:lang w:eastAsia="zh-CN"/>
        </w:rPr>
      </w:pPr>
    </w:p>
    <w:p w14:paraId="734C315A" w14:textId="77777777" w:rsidR="00A56D21" w:rsidRDefault="00FA78A9">
      <w:pPr>
        <w:rPr>
          <w:lang w:eastAsia="zh-CN"/>
        </w:rPr>
      </w:pPr>
      <w:r>
        <w:rPr>
          <w:noProof/>
        </w:rPr>
        <mc:AlternateContent>
          <mc:Choice Requires="wpg">
            <w:drawing>
              <wp:anchor distT="0" distB="0" distL="0" distR="0" simplePos="0" relativeHeight="251657728" behindDoc="0" locked="0" layoutInCell="1" allowOverlap="1" wp14:anchorId="7F3CC842" wp14:editId="59DB7D6B">
                <wp:simplePos x="0" y="0"/>
                <wp:positionH relativeFrom="page">
                  <wp:posOffset>368300</wp:posOffset>
                </wp:positionH>
                <wp:positionV relativeFrom="paragraph">
                  <wp:posOffset>190500</wp:posOffset>
                </wp:positionV>
                <wp:extent cx="616585" cy="19050"/>
                <wp:effectExtent l="0" t="0" r="0" b="0"/>
                <wp:wrapTopAndBottom/>
                <wp:docPr id="1553" name="组合 1415"/>
                <wp:cNvGraphicFramePr/>
                <a:graphic xmlns:a="http://schemas.openxmlformats.org/drawingml/2006/main">
                  <a:graphicData uri="http://schemas.microsoft.com/office/word/2010/wordprocessingGroup">
                    <wpg:wgp>
                      <wpg:cNvGrpSpPr/>
                      <wpg:grpSpPr>
                        <a:xfrm>
                          <a:off x="0" y="0"/>
                          <a:ext cx="616585" cy="19050"/>
                          <a:chOff x="580" y="300"/>
                          <a:chExt cx="971" cy="30"/>
                        </a:xfrm>
                      </wpg:grpSpPr>
                      <wps:wsp>
                        <wps:cNvPr id="267" name="直线 1419"/>
                        <wps:cNvCnPr/>
                        <wps:spPr>
                          <a:xfrm>
                            <a:off x="580" y="308"/>
                            <a:ext cx="970" cy="0"/>
                          </a:xfrm>
                          <a:prstGeom prst="line">
                            <a:avLst/>
                          </a:prstGeom>
                          <a:ln w="9477" cap="flat" cmpd="sng">
                            <a:solidFill>
                              <a:srgbClr val="999999"/>
                            </a:solidFill>
                            <a:prstDash val="solid"/>
                            <a:headEnd type="none" w="med" len="med"/>
                            <a:tailEnd type="none" w="med" len="med"/>
                          </a:ln>
                        </wps:spPr>
                        <wps:bodyPr/>
                      </wps:wsp>
                      <wps:wsp>
                        <wps:cNvPr id="268" name="直线 1418"/>
                        <wps:cNvCnPr/>
                        <wps:spPr>
                          <a:xfrm>
                            <a:off x="580" y="323"/>
                            <a:ext cx="970" cy="0"/>
                          </a:xfrm>
                          <a:prstGeom prst="line">
                            <a:avLst/>
                          </a:prstGeom>
                          <a:ln w="9477" cap="flat" cmpd="sng">
                            <a:solidFill>
                              <a:srgbClr val="EDEDED"/>
                            </a:solidFill>
                            <a:prstDash val="solid"/>
                            <a:headEnd type="none" w="med" len="med"/>
                            <a:tailEnd type="none" w="med" len="med"/>
                          </a:ln>
                        </wps:spPr>
                        <wps:bodyPr/>
                      </wps:wsp>
                      <wps:wsp>
                        <wps:cNvPr id="269" name="任意多边形 1417"/>
                        <wps:cNvSpPr/>
                        <wps:spPr>
                          <a:xfrm>
                            <a:off x="1535" y="300"/>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70" name="任意多边形 1416"/>
                        <wps:cNvSpPr/>
                        <wps:spPr>
                          <a:xfrm>
                            <a:off x="580" y="300"/>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37F41371" id="组合 1415" o:spid="_x0000_s1026" style="position:absolute;margin-left:29pt;margin-top:15pt;width:48.55pt;height:1.5pt;z-index:251657728;mso-wrap-distance-left:0;mso-wrap-distance-right:0;mso-position-horizontal-relative:page" coordorigin="580,300"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">
                <v:line id="直线 1419" o:spid="_x0000_s1027" style="position:absolute;visibility:visible;mso-wrap-style:square" from="580,308" to="1550,3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" strokecolor="#999" strokeweight=".26325mm"/>
                <v:line id="直线 1418" o:spid="_x0000_s1028" style="position:absolute;visibility:visible;mso-wrap-style:square" from="580,323" to="1550,3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" strokecolor="#ededed" strokeweight=".26325mm"/>
                <v:shape id="任意多边形 1417" o:spid="_x0000_s1029" style="position:absolute;left:1535;top:300;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" path="m15,30l,30,,15,15,r,30xe" fillcolor="#ededed" stroked="f">
                  <v:path arrowok="t" textboxrect="0,0,15,30"/>
                </v:shape>
                <v:shape id="任意多边形 1416" o:spid="_x0000_s1030" style="position:absolute;left:580;top:300;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" path="m,30l,,15,r,15l,30xe" fillcolor="#999" stroked="f">
                  <v:path arrowok="t" textboxrect="0,0,15,30"/>
                </v:shape>
                <w10:wrap type="topAndBottom" anchorx="page"/>
              </v:group>
            </w:pict>
          </mc:Fallback>
        </mc:AlternateContent>
      </w:r>
    </w:p>
    <w:p w14:paraId="4D0E4E78" w14:textId="77777777" w:rsidR="00A56D21" w:rsidRDefault="00A56D21">
      <w:pPr>
        <w:rPr>
          <w:lang w:eastAsia="zh-CN"/>
        </w:rPr>
      </w:pPr>
    </w:p>
    <w:p w14:paraId="38E52657" w14:textId="77777777" w:rsidR="00A56D21" w:rsidRDefault="00A56D21">
      <w:pPr>
        <w:rPr>
          <w:lang w:eastAsia="zh-CN"/>
        </w:rPr>
        <w:sectPr w:rsidR="00A56D21">
          <w:pgSz w:w="11920" w:h="16860"/>
          <w:pgMar w:top="480" w:right="460" w:bottom="280" w:left="460" w:header="720" w:footer="720" w:gutter="0"/>
          <w:cols w:space="720"/>
        </w:sectPr>
      </w:pPr>
    </w:p>
    <w:p w14:paraId="49FC9BCA" w14:textId="77777777" w:rsidR="00A56D21" w:rsidRDefault="00FA78A9">
      <w:pPr>
        <w:rPr>
          <w:lang w:eastAsia="zh-CN"/>
        </w:rPr>
      </w:pPr>
      <w:r>
        <w:rPr>
          <w:lang w:eastAsia="zh-CN"/>
        </w:rPr>
        <w:t>第 57 页</w:t>
      </w:r>
    </w:p>
    <w:p w14:paraId="7AF17975" w14:textId="77777777" w:rsidR="00A56D21" w:rsidRDefault="00FA78A9">
      <w:pPr>
        <w:rPr>
          <w:lang w:eastAsia="zh-CN"/>
        </w:rPr>
      </w:pPr>
      <w:r>
        <w:rPr>
          <w:lang w:eastAsia="zh-CN"/>
        </w:rPr>
        <w:br w:type="column"/>
      </w:r>
      <w:r>
        <w:rPr>
          <w:lang w:eastAsia="zh-CN"/>
        </w:rPr>
        <w:t>2.3 加强知识交换的系统方法</w:t>
      </w:r>
      <w:r>
        <w:rPr>
          <w:lang w:eastAsia="zh-CN"/>
        </w:rPr>
        <w:tab/>
        <w:t>29</w:t>
      </w:r>
    </w:p>
    <w:p w14:paraId="1CCD7EFC"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128D383B" w14:textId="77777777" w:rsidR="00A56D21" w:rsidRDefault="00A56D21">
      <w:pPr>
        <w:rPr>
          <w:lang w:eastAsia="zh-CN"/>
        </w:rPr>
      </w:pPr>
    </w:p>
    <w:p w14:paraId="4EB2E921" w14:textId="77777777" w:rsidR="00A56D21" w:rsidRDefault="00FA78A9">
      <w:pPr>
        <w:ind w:firstLine="420"/>
        <w:rPr>
          <w:lang w:eastAsia="zh-CN"/>
        </w:rPr>
      </w:pPr>
      <w:r>
        <w:rPr>
          <w:lang w:eastAsia="zh-CN"/>
        </w:rPr>
        <w:t>这种确定合作伙伴及其需求的系统方法的一个例子是案例2.2“Skoltech——系统性知识交换以建立研究</w:t>
      </w:r>
      <w:r>
        <w:rPr>
          <w:rFonts w:hint="eastAsia"/>
          <w:lang w:eastAsia="zh-Hans"/>
        </w:rPr>
        <w:t>领域</w:t>
      </w:r>
      <w:r>
        <w:rPr>
          <w:lang w:eastAsia="zh-CN"/>
        </w:rPr>
        <w:t>” 在这里，一所初创大学与行业合作伙伴和科学同行</w:t>
      </w:r>
      <w:r>
        <w:rPr>
          <w:rFonts w:hint="eastAsia"/>
          <w:lang w:eastAsia="zh-Hans"/>
        </w:rPr>
        <w:t>深入合作以策划其</w:t>
      </w:r>
      <w:r>
        <w:rPr>
          <w:lang w:eastAsia="zh-CN"/>
        </w:rPr>
        <w:t>研究</w:t>
      </w:r>
      <w:r>
        <w:rPr>
          <w:rFonts w:hint="eastAsia"/>
          <w:lang w:eastAsia="zh-Hans"/>
        </w:rPr>
        <w:t>领域的</w:t>
      </w:r>
      <w:r>
        <w:rPr>
          <w:lang w:eastAsia="zh-CN"/>
        </w:rPr>
        <w:t>投资战略。</w:t>
      </w:r>
      <w:r>
        <w:rPr>
          <w:rFonts w:hint="eastAsia"/>
          <w:lang w:eastAsia="zh-Hans"/>
        </w:rPr>
        <w:t>该战</w:t>
      </w:r>
      <w:r>
        <w:rPr>
          <w:lang w:eastAsia="zh-CN"/>
        </w:rPr>
        <w:t>略</w:t>
      </w:r>
      <w:r>
        <w:rPr>
          <w:rFonts w:hint="eastAsia"/>
          <w:lang w:eastAsia="zh-Hans"/>
        </w:rPr>
        <w:t>以</w:t>
      </w:r>
      <w:r>
        <w:rPr>
          <w:lang w:eastAsia="zh-CN"/>
        </w:rPr>
        <w:t>满足学者的</w:t>
      </w:r>
      <w:r>
        <w:rPr>
          <w:rFonts w:hint="eastAsia"/>
          <w:lang w:eastAsia="zh-Hans"/>
        </w:rPr>
        <w:t>研究兴趣</w:t>
      </w:r>
      <w:r>
        <w:rPr>
          <w:lang w:eastAsia="zh-CN"/>
        </w:rPr>
        <w:t>和政府</w:t>
      </w:r>
      <w:r>
        <w:rPr>
          <w:rFonts w:hint="eastAsia"/>
          <w:lang w:eastAsia="zh-Hans"/>
        </w:rPr>
        <w:t>众多</w:t>
      </w:r>
      <w:r>
        <w:rPr>
          <w:lang w:eastAsia="zh-CN"/>
        </w:rPr>
        <w:t>利益相关者</w:t>
      </w:r>
      <w:r>
        <w:rPr>
          <w:rFonts w:hint="eastAsia"/>
          <w:lang w:eastAsia="zh-Hans"/>
        </w:rPr>
        <w:t>对大学影响力的要求为设计目标</w:t>
      </w:r>
      <w:r>
        <w:rPr>
          <w:lang w:eastAsia="zh-CN"/>
        </w:rPr>
        <w:t>。</w:t>
      </w:r>
    </w:p>
    <w:p w14:paraId="40A66B95" w14:textId="77777777" w:rsidR="00A56D21" w:rsidRDefault="00A56D21">
      <w:pPr>
        <w:rPr>
          <w:lang w:eastAsia="zh-CN"/>
        </w:rPr>
      </w:pPr>
    </w:p>
    <w:p w14:paraId="4B7A0FBD" w14:textId="77777777" w:rsidR="00A56D21" w:rsidRDefault="00FA78A9">
      <w:pPr>
        <w:rPr>
          <w:b/>
          <w:bCs/>
          <w:sz w:val="24"/>
          <w:szCs w:val="24"/>
          <w:lang w:eastAsia="zh-CN"/>
        </w:rPr>
      </w:pPr>
      <w:r>
        <w:rPr>
          <w:b/>
          <w:bCs/>
          <w:sz w:val="24"/>
          <w:szCs w:val="24"/>
          <w:lang w:eastAsia="zh-CN"/>
        </w:rPr>
        <w:t>案例 2.2 斯科尔科沃理工学院(Skoltech)—系统性知识交换以建立研究</w:t>
      </w:r>
      <w:r>
        <w:rPr>
          <w:rFonts w:hint="eastAsia"/>
          <w:b/>
          <w:bCs/>
          <w:sz w:val="24"/>
          <w:szCs w:val="24"/>
          <w:lang w:eastAsia="zh-Hans"/>
        </w:rPr>
        <w:t>领域</w:t>
      </w:r>
    </w:p>
    <w:p w14:paraId="24BAB2FC" w14:textId="77777777" w:rsidR="00A56D21" w:rsidRDefault="00FA78A9">
      <w:pPr>
        <w:rPr>
          <w:lang w:eastAsia="zh-CN"/>
        </w:rPr>
      </w:pPr>
      <w:r>
        <w:rPr>
          <w:rFonts w:hint="eastAsia"/>
          <w:b/>
          <w:bCs/>
          <w:sz w:val="24"/>
          <w:szCs w:val="24"/>
          <w:lang w:eastAsia="zh-CN"/>
        </w:rPr>
        <w:t>系统的</w:t>
      </w:r>
      <w:r>
        <w:rPr>
          <w:b/>
          <w:bCs/>
          <w:sz w:val="24"/>
          <w:szCs w:val="24"/>
          <w:lang w:eastAsia="zh-CN"/>
        </w:rPr>
        <w:t>知识交换</w:t>
      </w:r>
      <w:r>
        <w:rPr>
          <w:rFonts w:hint="eastAsia"/>
          <w:b/>
          <w:bCs/>
          <w:sz w:val="24"/>
          <w:szCs w:val="24"/>
          <w:lang w:eastAsia="zh-CN"/>
        </w:rPr>
        <w:t xml:space="preserve">方法是 </w:t>
      </w:r>
      <w:r>
        <w:rPr>
          <w:b/>
          <w:bCs/>
          <w:sz w:val="24"/>
          <w:szCs w:val="24"/>
          <w:lang w:eastAsia="zh-CN"/>
        </w:rPr>
        <w:t xml:space="preserve">Skoltech </w:t>
      </w:r>
      <w:r>
        <w:rPr>
          <w:rFonts w:hint="eastAsia"/>
          <w:b/>
          <w:bCs/>
          <w:sz w:val="24"/>
          <w:szCs w:val="24"/>
          <w:lang w:eastAsia="zh-CN"/>
        </w:rPr>
        <w:t>的基础加快发展为研究型创新型大学</w:t>
      </w:r>
    </w:p>
    <w:p w14:paraId="2971218C" w14:textId="77777777" w:rsidR="00A56D21" w:rsidRDefault="00A56D21">
      <w:pPr>
        <w:rPr>
          <w:lang w:eastAsia="zh-CN"/>
        </w:rPr>
      </w:pPr>
    </w:p>
    <w:p w14:paraId="7420D3F2" w14:textId="77777777" w:rsidR="00A56D21" w:rsidRDefault="00FA78A9">
      <w:pPr>
        <w:rPr>
          <w:lang w:eastAsia="zh-CN"/>
        </w:rPr>
      </w:pPr>
      <w:r>
        <w:rPr>
          <w:lang w:eastAsia="zh-CN"/>
        </w:rPr>
        <w:t>Skoltech成立于2011年，被</w:t>
      </w:r>
      <w:r>
        <w:rPr>
          <w:rFonts w:hint="eastAsia"/>
          <w:lang w:eastAsia="zh-Hans"/>
        </w:rPr>
        <w:t>计划建设成</w:t>
      </w:r>
      <w:r>
        <w:rPr>
          <w:lang w:eastAsia="zh-CN"/>
        </w:rPr>
        <w:t>一所</w:t>
      </w:r>
      <w:r>
        <w:rPr>
          <w:rFonts w:hint="eastAsia"/>
          <w:lang w:eastAsia="zh-Hans"/>
        </w:rPr>
        <w:t>在</w:t>
      </w:r>
      <w:r>
        <w:rPr>
          <w:lang w:eastAsia="zh-CN"/>
        </w:rPr>
        <w:t>信息技术、能源、生物医学和其</w:t>
      </w:r>
      <w:r>
        <w:rPr>
          <w:rFonts w:hint="eastAsia"/>
          <w:lang w:eastAsia="zh-Hans"/>
        </w:rPr>
        <w:t>它</w:t>
      </w:r>
      <w:r>
        <w:rPr>
          <w:lang w:eastAsia="zh-CN"/>
        </w:rPr>
        <w:t>相关的高科技领域专注于俄罗斯经济</w:t>
      </w:r>
      <w:r>
        <w:rPr>
          <w:rFonts w:hint="eastAsia"/>
          <w:lang w:eastAsia="zh-Hans"/>
        </w:rPr>
        <w:t>发展</w:t>
      </w:r>
      <w:r>
        <w:rPr>
          <w:lang w:eastAsia="zh-CN"/>
        </w:rPr>
        <w:t>的研究生大学。其使命是通过开发</w:t>
      </w:r>
      <w:r>
        <w:rPr>
          <w:rFonts w:hint="eastAsia"/>
          <w:lang w:eastAsia="zh-Hans"/>
        </w:rPr>
        <w:t>适当的</w:t>
      </w:r>
      <w:r>
        <w:rPr>
          <w:lang w:eastAsia="zh-CN"/>
        </w:rPr>
        <w:t>前沿科技来加速创新，推动</w:t>
      </w:r>
      <w:r>
        <w:rPr>
          <w:rFonts w:hint="eastAsia"/>
          <w:lang w:eastAsia="zh-Hans"/>
        </w:rPr>
        <w:t>其成果</w:t>
      </w:r>
      <w:r>
        <w:rPr>
          <w:lang w:eastAsia="zh-CN"/>
        </w:rPr>
        <w:t>快速有效地从学术界</w:t>
      </w:r>
      <w:r>
        <w:rPr>
          <w:rFonts w:hint="eastAsia"/>
          <w:lang w:eastAsia="zh-Hans"/>
        </w:rPr>
        <w:t>转移</w:t>
      </w:r>
      <w:r>
        <w:rPr>
          <w:lang w:eastAsia="zh-CN"/>
        </w:rPr>
        <w:t>到商业界。</w:t>
      </w:r>
    </w:p>
    <w:p w14:paraId="2A6FCDD2" w14:textId="77777777" w:rsidR="00A56D21" w:rsidRDefault="00FA78A9">
      <w:pPr>
        <w:ind w:firstLine="420"/>
        <w:rPr>
          <w:lang w:eastAsia="zh-CN"/>
        </w:rPr>
      </w:pPr>
      <w:r>
        <w:rPr>
          <w:rFonts w:hint="eastAsia"/>
          <w:lang w:eastAsia="zh-Hans"/>
        </w:rPr>
        <w:t>该校</w:t>
      </w:r>
      <w:r>
        <w:rPr>
          <w:lang w:eastAsia="zh-CN"/>
        </w:rPr>
        <w:t>创始团队的目标是确定并成功实施研究、教育和创新</w:t>
      </w:r>
      <w:r>
        <w:rPr>
          <w:rFonts w:hint="eastAsia"/>
          <w:lang w:eastAsia="zh-Hans"/>
        </w:rPr>
        <w:t>产生的机会</w:t>
      </w:r>
      <w:r>
        <w:rPr>
          <w:lang w:eastAsia="zh-CN"/>
        </w:rPr>
        <w:t>，</w:t>
      </w:r>
      <w:r>
        <w:rPr>
          <w:rFonts w:hint="eastAsia"/>
          <w:lang w:eastAsia="zh-Hans"/>
        </w:rPr>
        <w:t>以提供有技能</w:t>
      </w:r>
      <w:r>
        <w:rPr>
          <w:lang w:eastAsia="zh-CN"/>
        </w:rPr>
        <w:t>的毕业生，研究和创新成果，支持Skoltech的发展，以及对俄罗斯产生了重大影响。</w:t>
      </w:r>
    </w:p>
    <w:p w14:paraId="1E37C224" w14:textId="77777777" w:rsidR="00A56D21" w:rsidRDefault="00FA78A9">
      <w:pPr>
        <w:ind w:left="420" w:firstLine="420"/>
        <w:rPr>
          <w:lang w:eastAsia="zh-CN"/>
        </w:rPr>
      </w:pPr>
      <w:r>
        <w:rPr>
          <w:lang w:eastAsia="zh-CN"/>
        </w:rPr>
        <w:t>创</w:t>
      </w:r>
      <w:r>
        <w:rPr>
          <w:rFonts w:hint="eastAsia"/>
          <w:lang w:eastAsia="zh-Hans"/>
        </w:rPr>
        <w:t>校者</w:t>
      </w:r>
      <w:r>
        <w:rPr>
          <w:lang w:eastAsia="zh-CN"/>
        </w:rPr>
        <w:t>采用系统的知识交换方法来设置大学最初的研究重点。该方法包括</w:t>
      </w:r>
      <w:r>
        <w:rPr>
          <w:rFonts w:hint="eastAsia"/>
          <w:lang w:eastAsia="zh-Hans"/>
        </w:rPr>
        <w:t>的</w:t>
      </w:r>
      <w:r>
        <w:rPr>
          <w:lang w:eastAsia="zh-CN"/>
        </w:rPr>
        <w:t>三个</w:t>
      </w:r>
      <w:r>
        <w:rPr>
          <w:rFonts w:hint="eastAsia"/>
          <w:lang w:eastAsia="zh-Hans"/>
        </w:rPr>
        <w:t>部分</w:t>
      </w:r>
      <w:r>
        <w:rPr>
          <w:lang w:eastAsia="zh-CN"/>
        </w:rPr>
        <w:t>更</w:t>
      </w:r>
      <w:r>
        <w:rPr>
          <w:rFonts w:hint="eastAsia"/>
          <w:lang w:eastAsia="zh-Hans"/>
        </w:rPr>
        <w:t>为</w:t>
      </w:r>
      <w:r>
        <w:rPr>
          <w:lang w:eastAsia="zh-CN"/>
        </w:rPr>
        <w:t>详细</w:t>
      </w:r>
      <w:r>
        <w:rPr>
          <w:rFonts w:hint="eastAsia"/>
          <w:lang w:eastAsia="zh-Hans"/>
        </w:rPr>
        <w:t>地</w:t>
      </w:r>
      <w:r>
        <w:rPr>
          <w:lang w:eastAsia="zh-CN"/>
        </w:rPr>
        <w:t>描述</w:t>
      </w:r>
      <w:r>
        <w:rPr>
          <w:rFonts w:hint="eastAsia"/>
          <w:lang w:eastAsia="zh-Hans"/>
        </w:rPr>
        <w:t>于下</w:t>
      </w:r>
      <w:r>
        <w:rPr>
          <w:lang w:eastAsia="zh-CN"/>
        </w:rPr>
        <w:t>（</w:t>
      </w:r>
      <w:r>
        <w:rPr>
          <w:rFonts w:hint="eastAsia"/>
          <w:lang w:eastAsia="zh-Hans"/>
        </w:rPr>
        <w:t>见</w:t>
      </w:r>
      <w:r>
        <w:rPr>
          <w:lang w:eastAsia="zh-CN"/>
        </w:rPr>
        <w:t>图 2.3）。</w:t>
      </w:r>
      <w:r>
        <w:rPr>
          <w:rFonts w:hint="eastAsia"/>
          <w:lang w:eastAsia="zh-Hans"/>
        </w:rPr>
        <w:t>其</w:t>
      </w:r>
      <w:r>
        <w:rPr>
          <w:lang w:eastAsia="zh-CN"/>
        </w:rPr>
        <w:t>结果设定了第二个系统方法的阶段</w:t>
      </w:r>
      <w:r>
        <w:rPr>
          <w:rFonts w:hint="eastAsia"/>
          <w:lang w:eastAsia="zh-Hans"/>
        </w:rPr>
        <w:t>以</w:t>
      </w:r>
      <w:r>
        <w:rPr>
          <w:lang w:eastAsia="zh-CN"/>
        </w:rPr>
        <w:t>建立相应</w:t>
      </w:r>
      <w:r>
        <w:rPr>
          <w:rFonts w:hint="eastAsia"/>
          <w:lang w:eastAsia="zh-Hans"/>
        </w:rPr>
        <w:t>一套</w:t>
      </w:r>
      <w:r>
        <w:rPr>
          <w:lang w:eastAsia="zh-CN"/>
        </w:rPr>
        <w:t>研究、教育和创新中心 (CREI)。</w:t>
      </w:r>
    </w:p>
    <w:p w14:paraId="5C1F922E" w14:textId="77777777" w:rsidR="00A56D21" w:rsidRDefault="00A56D21">
      <w:pPr>
        <w:rPr>
          <w:lang w:eastAsia="zh-CN"/>
        </w:rPr>
        <w:sectPr w:rsidR="00A56D21">
          <w:type w:val="continuous"/>
          <w:pgSz w:w="11920" w:h="16860"/>
          <w:pgMar w:top="640" w:right="460" w:bottom="280" w:left="460" w:header="720" w:footer="720" w:gutter="0"/>
          <w:cols w:space="720"/>
        </w:sectPr>
      </w:pPr>
    </w:p>
    <w:p w14:paraId="4237C3E8" w14:textId="77777777" w:rsidR="00A56D21" w:rsidRDefault="00FA78A9">
      <w:pPr>
        <w:ind w:firstLine="420"/>
        <w:rPr>
          <w:lang w:eastAsia="zh-CN"/>
        </w:rPr>
      </w:pPr>
      <w:r>
        <w:rPr>
          <w:lang w:eastAsia="zh-CN"/>
        </w:rPr>
        <w:lastRenderedPageBreak/>
        <w:t>市场和</w:t>
      </w:r>
      <w:r>
        <w:rPr>
          <w:rFonts w:hint="eastAsia"/>
          <w:lang w:eastAsia="zh-Hans"/>
        </w:rPr>
        <w:t>产</w:t>
      </w:r>
      <w:r>
        <w:rPr>
          <w:lang w:eastAsia="zh-CN"/>
        </w:rPr>
        <w:t>业的需求</w:t>
      </w:r>
      <w:r>
        <w:rPr>
          <w:rFonts w:hint="eastAsia"/>
          <w:lang w:eastAsia="zh-Hans"/>
        </w:rPr>
        <w:t>产生</w:t>
      </w:r>
      <w:r>
        <w:rPr>
          <w:lang w:eastAsia="zh-CN"/>
        </w:rPr>
        <w:t>于市场上新的或改进的产品或服务创</w:t>
      </w:r>
      <w:r>
        <w:rPr>
          <w:rFonts w:hint="eastAsia"/>
          <w:lang w:eastAsia="zh-Hans"/>
        </w:rPr>
        <w:t>新</w:t>
      </w:r>
      <w:r>
        <w:rPr>
          <w:lang w:eastAsia="zh-CN"/>
        </w:rPr>
        <w:t>的愿望，以及来自</w:t>
      </w:r>
      <w:r>
        <w:rPr>
          <w:rFonts w:hint="eastAsia"/>
          <w:lang w:eastAsia="zh-Hans"/>
        </w:rPr>
        <w:t>产</w:t>
      </w:r>
      <w:r>
        <w:rPr>
          <w:lang w:eastAsia="zh-CN"/>
        </w:rPr>
        <w:t>业完善组织架构、推进制造业发展的愿望。这些需要通过与活跃在 Skoltech 重点领域的</w:t>
      </w:r>
      <w:r>
        <w:rPr>
          <w:rFonts w:hint="eastAsia"/>
          <w:lang w:eastAsia="zh-Hans"/>
        </w:rPr>
        <w:t>大型</w:t>
      </w:r>
      <w:r>
        <w:rPr>
          <w:lang w:eastAsia="zh-CN"/>
        </w:rPr>
        <w:t>跨国公司</w:t>
      </w:r>
      <w:r>
        <w:rPr>
          <w:rFonts w:hint="eastAsia"/>
          <w:lang w:eastAsia="zh-Hans"/>
        </w:rPr>
        <w:t>的</w:t>
      </w:r>
      <w:r>
        <w:rPr>
          <w:lang w:eastAsia="zh-CN"/>
        </w:rPr>
        <w:t>技术和营销领导者的访谈获得，类似</w:t>
      </w:r>
      <w:r>
        <w:rPr>
          <w:rFonts w:hint="eastAsia"/>
          <w:lang w:eastAsia="zh-Hans"/>
        </w:rPr>
        <w:t>访谈是和</w:t>
      </w:r>
      <w:r>
        <w:rPr>
          <w:lang w:eastAsia="zh-CN"/>
        </w:rPr>
        <w:t>斯科尔科沃基金会创新集群领导人</w:t>
      </w:r>
      <w:r>
        <w:rPr>
          <w:rFonts w:hint="eastAsia"/>
          <w:lang w:eastAsia="zh-Hans"/>
        </w:rPr>
        <w:t>进行</w:t>
      </w:r>
      <w:r>
        <w:rPr>
          <w:lang w:eastAsia="zh-CN"/>
        </w:rPr>
        <w:t>，</w:t>
      </w:r>
      <w:r>
        <w:rPr>
          <w:rFonts w:hint="eastAsia"/>
          <w:lang w:eastAsia="zh-Hans"/>
        </w:rPr>
        <w:t>他们</w:t>
      </w:r>
      <w:r>
        <w:rPr>
          <w:lang w:eastAsia="zh-CN"/>
        </w:rPr>
        <w:t>反映了俄罗斯的中小型企业</w:t>
      </w:r>
      <w:r>
        <w:rPr>
          <w:rFonts w:hint="eastAsia"/>
          <w:lang w:eastAsia="zh-Hans"/>
        </w:rPr>
        <w:t>的意见</w:t>
      </w:r>
      <w:r>
        <w:rPr>
          <w:lang w:eastAsia="zh-CN"/>
        </w:rPr>
        <w:t>。此外，麻省理工学院的工业联络计划</w:t>
      </w:r>
      <w:r>
        <w:rPr>
          <w:rFonts w:hint="eastAsia"/>
          <w:lang w:eastAsia="zh-Hans"/>
        </w:rPr>
        <w:t>部门</w:t>
      </w:r>
      <w:r>
        <w:rPr>
          <w:lang w:eastAsia="zh-CN"/>
        </w:rPr>
        <w:t>调查了几家成员公司。总共，大约 35 名高管和集群负责人参加了会议。一旦</w:t>
      </w:r>
      <w:r>
        <w:rPr>
          <w:rFonts w:hint="eastAsia"/>
          <w:lang w:eastAsia="zh-Hans"/>
        </w:rPr>
        <w:t>会议</w:t>
      </w:r>
      <w:r>
        <w:rPr>
          <w:lang w:eastAsia="zh-CN"/>
        </w:rPr>
        <w:t>主题</w:t>
      </w:r>
      <w:r>
        <w:rPr>
          <w:rFonts w:hint="eastAsia"/>
          <w:lang w:eastAsia="zh-Hans"/>
        </w:rPr>
        <w:t>范畴</w:t>
      </w:r>
      <w:r>
        <w:rPr>
          <w:lang w:eastAsia="zh-CN"/>
        </w:rPr>
        <w:t>确定</w:t>
      </w:r>
      <w:r>
        <w:rPr>
          <w:rFonts w:hint="eastAsia"/>
          <w:lang w:eastAsia="zh-Hans"/>
        </w:rPr>
        <w:t>下来</w:t>
      </w:r>
      <w:r>
        <w:rPr>
          <w:lang w:eastAsia="zh-CN"/>
        </w:rPr>
        <w:t>，</w:t>
      </w:r>
      <w:r>
        <w:rPr>
          <w:rFonts w:hint="eastAsia"/>
          <w:lang w:eastAsia="zh-Hans"/>
        </w:rPr>
        <w:t>一</w:t>
      </w:r>
      <w:r>
        <w:rPr>
          <w:lang w:eastAsia="zh-CN"/>
        </w:rPr>
        <w:t>系列与俄罗斯和国际</w:t>
      </w:r>
      <w:r>
        <w:rPr>
          <w:rFonts w:hint="eastAsia"/>
          <w:lang w:eastAsia="zh-Hans"/>
        </w:rPr>
        <w:t>产业</w:t>
      </w:r>
      <w:r>
        <w:rPr>
          <w:lang w:eastAsia="zh-CN"/>
        </w:rPr>
        <w:t>的扩展重点研讨会</w:t>
      </w:r>
      <w:r>
        <w:rPr>
          <w:rFonts w:hint="eastAsia"/>
          <w:lang w:eastAsia="zh-Hans"/>
        </w:rPr>
        <w:t>就</w:t>
      </w:r>
      <w:r>
        <w:rPr>
          <w:lang w:eastAsia="zh-CN"/>
        </w:rPr>
        <w:t>举行</w:t>
      </w:r>
      <w:r>
        <w:rPr>
          <w:rFonts w:hint="eastAsia"/>
          <w:lang w:eastAsia="zh-Hans"/>
        </w:rPr>
        <w:t>了</w:t>
      </w:r>
      <w:r>
        <w:rPr>
          <w:lang w:eastAsia="zh-CN"/>
        </w:rPr>
        <w:t>。</w:t>
      </w:r>
    </w:p>
    <w:p w14:paraId="706362E9" w14:textId="77777777" w:rsidR="00A56D21" w:rsidRDefault="00A56D21">
      <w:pPr>
        <w:rPr>
          <w:lang w:eastAsia="zh-CN"/>
        </w:rPr>
      </w:pPr>
    </w:p>
    <w:p w14:paraId="2FD6775C" w14:textId="77777777" w:rsidR="00A56D21" w:rsidRDefault="00A56D21">
      <w:pPr>
        <w:rPr>
          <w:lang w:eastAsia="zh-CN"/>
        </w:rPr>
      </w:pPr>
    </w:p>
    <w:p w14:paraId="51ADE1DB" w14:textId="77777777" w:rsidR="00A56D21" w:rsidRDefault="00A56D21">
      <w:pPr>
        <w:rPr>
          <w:lang w:eastAsia="zh-CN"/>
        </w:rPr>
      </w:pPr>
    </w:p>
    <w:p w14:paraId="16BE7BCF" w14:textId="77777777" w:rsidR="00A56D21" w:rsidRDefault="00A56D21">
      <w:pPr>
        <w:rPr>
          <w:lang w:eastAsia="zh-CN"/>
        </w:rPr>
      </w:pPr>
    </w:p>
    <w:p w14:paraId="24A0613C" w14:textId="77777777" w:rsidR="00A56D21" w:rsidRDefault="00FA78A9">
      <w:pPr>
        <w:rPr>
          <w:lang w:eastAsia="zh-CN"/>
        </w:rPr>
      </w:pPr>
      <w:r>
        <w:rPr>
          <w:noProof/>
        </w:rPr>
        <mc:AlternateContent>
          <mc:Choice Requires="wpg">
            <w:drawing>
              <wp:anchor distT="0" distB="0" distL="0" distR="0" simplePos="0" relativeHeight="251658752" behindDoc="0" locked="0" layoutInCell="1" allowOverlap="1" wp14:anchorId="54674C02" wp14:editId="19DBD646">
                <wp:simplePos x="0" y="0"/>
                <wp:positionH relativeFrom="page">
                  <wp:posOffset>368300</wp:posOffset>
                </wp:positionH>
                <wp:positionV relativeFrom="paragraph">
                  <wp:posOffset>258445</wp:posOffset>
                </wp:positionV>
                <wp:extent cx="616585" cy="19050"/>
                <wp:effectExtent l="0" t="0" r="0" b="0"/>
                <wp:wrapTopAndBottom/>
                <wp:docPr id="1666" name="组合 1410"/>
                <wp:cNvGraphicFramePr/>
                <a:graphic xmlns:a="http://schemas.openxmlformats.org/drawingml/2006/main">
                  <a:graphicData uri="http://schemas.microsoft.com/office/word/2010/wordprocessingGroup">
                    <wpg:wgp>
                      <wpg:cNvGrpSpPr/>
                      <wpg:grpSpPr>
                        <a:xfrm>
                          <a:off x="0" y="0"/>
                          <a:ext cx="616585" cy="19050"/>
                          <a:chOff x="580" y="407"/>
                          <a:chExt cx="971" cy="30"/>
                        </a:xfrm>
                      </wpg:grpSpPr>
                      <wps:wsp>
                        <wps:cNvPr id="272" name="直线 1414"/>
                        <wps:cNvCnPr/>
                        <wps:spPr>
                          <a:xfrm>
                            <a:off x="580" y="414"/>
                            <a:ext cx="970" cy="0"/>
                          </a:xfrm>
                          <a:prstGeom prst="line">
                            <a:avLst/>
                          </a:prstGeom>
                          <a:ln w="9477" cap="flat" cmpd="sng">
                            <a:solidFill>
                              <a:srgbClr val="999999"/>
                            </a:solidFill>
                            <a:prstDash val="solid"/>
                            <a:headEnd type="none" w="med" len="med"/>
                            <a:tailEnd type="none" w="med" len="med"/>
                          </a:ln>
                        </wps:spPr>
                        <wps:bodyPr/>
                      </wps:wsp>
                      <wps:wsp>
                        <wps:cNvPr id="273" name="直线 1413"/>
                        <wps:cNvCnPr/>
                        <wps:spPr>
                          <a:xfrm>
                            <a:off x="580" y="429"/>
                            <a:ext cx="970" cy="0"/>
                          </a:xfrm>
                          <a:prstGeom prst="line">
                            <a:avLst/>
                          </a:prstGeom>
                          <a:ln w="9477" cap="flat" cmpd="sng">
                            <a:solidFill>
                              <a:srgbClr val="EDEDED"/>
                            </a:solidFill>
                            <a:prstDash val="solid"/>
                            <a:headEnd type="none" w="med" len="med"/>
                            <a:tailEnd type="none" w="med" len="med"/>
                          </a:ln>
                        </wps:spPr>
                        <wps:bodyPr/>
                      </wps:wsp>
                      <wps:wsp>
                        <wps:cNvPr id="274" name="任意多边形 1412"/>
                        <wps:cNvSpPr/>
                        <wps:spPr>
                          <a:xfrm>
                            <a:off x="1535" y="406"/>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75" name="任意多边形 1411"/>
                        <wps:cNvSpPr/>
                        <wps:spPr>
                          <a:xfrm>
                            <a:off x="580" y="406"/>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34510F8F" id="组合 1410" o:spid="_x0000_s1026" style="position:absolute;margin-left:29pt;margin-top:20.35pt;width:48.55pt;height:1.5pt;z-index:251658752;mso-wrap-distance-left:0;mso-wrap-distance-right:0;mso-position-horizontal-relative:page" coordorigin="580,407"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">
                <v:line id="直线 1414" o:spid="_x0000_s1027" style="position:absolute;visibility:visible;mso-wrap-style:square" from="580,414" to="1550,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" strokecolor="#999" strokeweight=".26325mm"/>
                <v:line id="直线 1413" o:spid="_x0000_s1028" style="position:absolute;visibility:visible;mso-wrap-style:square" from="580,429" to="1550,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" strokecolor="#ededed" strokeweight=".26325mm"/>
                <v:shape id="任意多边形 1412" o:spid="_x0000_s1029" style="position:absolute;left:1535;top:406;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" path="m15,30l,30,,15,15,r,30xe" fillcolor="#ededed" stroked="f">
                  <v:path arrowok="t" textboxrect="0,0,15,30"/>
                </v:shape>
                <v:shape id="任意多边形 1411" o:spid="_x0000_s1030" style="position:absolute;left:580;top:406;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" path="m,30l,,15,r,15l,30xe" fillcolor="#999" stroked="f">
                  <v:path arrowok="t" textboxrect="0,0,15,30"/>
                </v:shape>
                <w10:wrap type="topAndBottom" anchorx="page"/>
              </v:group>
            </w:pict>
          </mc:Fallback>
        </mc:AlternateContent>
      </w:r>
    </w:p>
    <w:p w14:paraId="37BEF4A4" w14:textId="77777777" w:rsidR="00A56D21" w:rsidRDefault="00A56D21">
      <w:pPr>
        <w:rPr>
          <w:lang w:eastAsia="zh-CN"/>
        </w:rPr>
      </w:pPr>
    </w:p>
    <w:p w14:paraId="33BC1A1C" w14:textId="77777777" w:rsidR="00A56D21" w:rsidRDefault="00A56D21">
      <w:pPr>
        <w:rPr>
          <w:lang w:eastAsia="zh-CN"/>
        </w:rPr>
        <w:sectPr w:rsidR="00A56D21">
          <w:pgSz w:w="11920" w:h="16860"/>
          <w:pgMar w:top="480" w:right="460" w:bottom="280" w:left="460" w:header="720" w:footer="720" w:gutter="0"/>
          <w:cols w:space="720"/>
        </w:sectPr>
      </w:pPr>
    </w:p>
    <w:p w14:paraId="5242788A" w14:textId="77777777" w:rsidR="00A56D21" w:rsidRDefault="00FA78A9">
      <w:pPr>
        <w:rPr>
          <w:lang w:eastAsia="zh-CN"/>
        </w:rPr>
      </w:pPr>
      <w:r>
        <w:rPr>
          <w:lang w:eastAsia="zh-CN"/>
        </w:rPr>
        <w:t>第 58 页</w:t>
      </w:r>
    </w:p>
    <w:p w14:paraId="5B173433" w14:textId="77777777" w:rsidR="00A56D21" w:rsidRDefault="00FA78A9">
      <w:pPr>
        <w:rPr>
          <w:lang w:eastAsia="zh-CN"/>
        </w:rPr>
      </w:pPr>
      <w:r>
        <w:rPr>
          <w:lang w:eastAsia="zh-CN"/>
        </w:rPr>
        <w:t>30</w:t>
      </w:r>
    </w:p>
    <w:p w14:paraId="243A8237" w14:textId="77777777" w:rsidR="00A56D21" w:rsidRDefault="00FA78A9">
      <w:pPr>
        <w:rPr>
          <w:lang w:eastAsia="zh-CN"/>
        </w:rPr>
      </w:pPr>
      <w:r>
        <w:rPr>
          <w:lang w:eastAsia="zh-CN"/>
        </w:rPr>
        <w:br w:type="column"/>
      </w:r>
    </w:p>
    <w:p w14:paraId="73A22ADB" w14:textId="77777777" w:rsidR="00A56D21" w:rsidRDefault="00FA78A9">
      <w:pPr>
        <w:rPr>
          <w:lang w:eastAsia="zh-CN"/>
        </w:rPr>
      </w:pPr>
      <w:r>
        <w:rPr>
          <w:lang w:eastAsia="zh-CN"/>
        </w:rPr>
        <w:t>2 知识交换的系统方法</w:t>
      </w:r>
    </w:p>
    <w:p w14:paraId="2F52FA36"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1D55BDC4" w14:textId="77777777" w:rsidR="00A56D21" w:rsidRDefault="00A56D21">
      <w:pPr>
        <w:rPr>
          <w:lang w:eastAsia="zh-CN"/>
        </w:rPr>
      </w:pPr>
    </w:p>
    <w:p w14:paraId="7D5DBB00" w14:textId="77777777" w:rsidR="00A56D21" w:rsidRDefault="00A56D21">
      <w:pPr>
        <w:rPr>
          <w:lang w:eastAsia="zh-CN"/>
        </w:rPr>
      </w:pPr>
    </w:p>
    <w:p w14:paraId="0FDBF50D" w14:textId="77777777" w:rsidR="00A56D21" w:rsidRDefault="00A56D21">
      <w:pPr>
        <w:rPr>
          <w:lang w:eastAsia="zh-CN"/>
        </w:rPr>
        <w:sectPr w:rsidR="00A56D21">
          <w:type w:val="continuous"/>
          <w:pgSz w:w="11920" w:h="16860"/>
          <w:pgMar w:top="640" w:right="460" w:bottom="280" w:left="460" w:header="720" w:footer="720" w:gutter="0"/>
          <w:cols w:space="720"/>
        </w:sectPr>
      </w:pPr>
    </w:p>
    <w:p w14:paraId="0454A58E" w14:textId="77777777" w:rsidR="00A56D21" w:rsidRDefault="00A56D21">
      <w:pPr>
        <w:rPr>
          <w:lang w:eastAsia="zh-CN"/>
        </w:rPr>
      </w:pPr>
    </w:p>
    <w:p w14:paraId="3E5FE40B" w14:textId="77777777" w:rsidR="00A56D21" w:rsidRDefault="00A56D21">
      <w:pPr>
        <w:rPr>
          <w:lang w:eastAsia="zh-CN"/>
        </w:rPr>
      </w:pPr>
    </w:p>
    <w:p w14:paraId="7FBC6152" w14:textId="77777777" w:rsidR="00A56D21" w:rsidRDefault="00A56D21">
      <w:pPr>
        <w:rPr>
          <w:lang w:eastAsia="zh-CN"/>
        </w:rPr>
      </w:pPr>
    </w:p>
    <w:p w14:paraId="78EE7322" w14:textId="77777777" w:rsidR="00A56D21" w:rsidRDefault="00FA78A9">
      <w:pPr>
        <w:rPr>
          <w:lang w:eastAsia="zh-CN"/>
        </w:rPr>
      </w:pPr>
      <w:r>
        <w:rPr>
          <w:b/>
          <w:bCs/>
          <w:lang w:eastAsia="zh-CN"/>
        </w:rPr>
        <w:t>图 2.3</w:t>
      </w:r>
      <w:r>
        <w:rPr>
          <w:lang w:eastAsia="zh-CN"/>
        </w:rPr>
        <w:t xml:space="preserve">  </w:t>
      </w:r>
      <w:r>
        <w:rPr>
          <w:rFonts w:hint="eastAsia"/>
          <w:lang w:eastAsia="zh-Hans"/>
        </w:rPr>
        <w:t>科技</w:t>
      </w:r>
      <w:r>
        <w:rPr>
          <w:lang w:eastAsia="zh-CN"/>
        </w:rPr>
        <w:t>研究</w:t>
      </w:r>
      <w:r>
        <w:rPr>
          <w:rFonts w:hint="eastAsia"/>
          <w:lang w:eastAsia="zh-Hans"/>
        </w:rPr>
        <w:t>战略</w:t>
      </w:r>
      <w:r>
        <w:rPr>
          <w:lang w:eastAsia="zh-CN"/>
        </w:rPr>
        <w:t>前瞻</w:t>
      </w:r>
      <w:r>
        <w:rPr>
          <w:rFonts w:hint="eastAsia"/>
          <w:lang w:eastAsia="zh-Hans"/>
        </w:rPr>
        <w:t>性</w:t>
      </w:r>
      <w:r>
        <w:rPr>
          <w:lang w:eastAsia="zh-CN"/>
        </w:rPr>
        <w:t>研究的主要影响因素</w:t>
      </w:r>
    </w:p>
    <w:p w14:paraId="6EC3D25D" w14:textId="77777777" w:rsidR="00A56D21" w:rsidRDefault="00A56D21">
      <w:pPr>
        <w:rPr>
          <w:lang w:eastAsia="zh-CN"/>
        </w:rPr>
      </w:pPr>
    </w:p>
    <w:p w14:paraId="696A3318" w14:textId="77777777" w:rsidR="00A56D21" w:rsidRDefault="00FA78A9">
      <w:pPr>
        <w:ind w:firstLine="420"/>
        <w:rPr>
          <w:lang w:eastAsia="zh-CN"/>
        </w:rPr>
      </w:pPr>
      <w:r>
        <w:rPr>
          <w:lang w:eastAsia="zh-CN"/>
        </w:rPr>
        <w:t>预测科技发展趋势</w:t>
      </w:r>
      <w:r>
        <w:rPr>
          <w:rFonts w:hint="eastAsia"/>
          <w:lang w:eastAsia="zh-Hans"/>
        </w:rPr>
        <w:t>的工作</w:t>
      </w:r>
      <w:r>
        <w:rPr>
          <w:lang w:eastAsia="zh-CN"/>
        </w:rPr>
        <w:t>是由俄罗斯大学聘请约70名思想领袖和科学顾问</w:t>
      </w:r>
      <w:r>
        <w:rPr>
          <w:rFonts w:hint="eastAsia"/>
          <w:lang w:eastAsia="zh-Hans"/>
        </w:rPr>
        <w:t>参与</w:t>
      </w:r>
      <w:r>
        <w:rPr>
          <w:lang w:eastAsia="zh-Hans"/>
        </w:rPr>
        <w:t>，</w:t>
      </w:r>
      <w:r>
        <w:rPr>
          <w:rFonts w:hint="eastAsia"/>
          <w:lang w:eastAsia="zh-Hans"/>
        </w:rPr>
        <w:t>给这些学者每</w:t>
      </w:r>
      <w:r>
        <w:rPr>
          <w:lang w:eastAsia="zh-CN"/>
        </w:rPr>
        <w:t>人</w:t>
      </w:r>
      <w:r>
        <w:rPr>
          <w:rFonts w:hint="eastAsia"/>
          <w:lang w:eastAsia="zh-Hans"/>
        </w:rPr>
        <w:t>寄送</w:t>
      </w:r>
      <w:r>
        <w:rPr>
          <w:lang w:eastAsia="zh-CN"/>
        </w:rPr>
        <w:t>了一个针对Skoltech重点领域</w:t>
      </w:r>
      <w:r>
        <w:rPr>
          <w:rFonts w:hint="eastAsia"/>
          <w:lang w:eastAsia="zh-Hans"/>
        </w:rPr>
        <w:t>的</w:t>
      </w:r>
      <w:r>
        <w:rPr>
          <w:lang w:eastAsia="zh-CN"/>
        </w:rPr>
        <w:t>问</w:t>
      </w:r>
      <w:r>
        <w:rPr>
          <w:rFonts w:hint="eastAsia"/>
          <w:lang w:eastAsia="zh-Hans"/>
        </w:rPr>
        <w:t>卷</w:t>
      </w:r>
      <w:r>
        <w:rPr>
          <w:lang w:eastAsia="zh-Hans"/>
        </w:rPr>
        <w:t>，</w:t>
      </w:r>
      <w:r>
        <w:rPr>
          <w:rFonts w:hint="eastAsia"/>
          <w:lang w:eastAsia="zh-Hans"/>
        </w:rPr>
        <w:t>研究工作</w:t>
      </w:r>
      <w:r>
        <w:rPr>
          <w:lang w:eastAsia="zh-CN"/>
        </w:rPr>
        <w:t>在麻省理工学院</w:t>
      </w:r>
      <w:r>
        <w:rPr>
          <w:rFonts w:hint="eastAsia"/>
          <w:lang w:eastAsia="zh-Hans"/>
        </w:rPr>
        <w:t>用</w:t>
      </w:r>
      <w:r>
        <w:rPr>
          <w:lang w:eastAsia="zh-CN"/>
        </w:rPr>
        <w:t>3个月</w:t>
      </w:r>
      <w:r>
        <w:rPr>
          <w:rFonts w:hint="eastAsia"/>
          <w:lang w:eastAsia="zh-Hans"/>
        </w:rPr>
        <w:t>时间完成</w:t>
      </w:r>
      <w:r>
        <w:rPr>
          <w:lang w:eastAsia="zh-Hans"/>
        </w:rPr>
        <w:t>，</w:t>
      </w:r>
      <w:r>
        <w:rPr>
          <w:lang w:eastAsia="zh-CN"/>
        </w:rPr>
        <w:t>。</w:t>
      </w:r>
    </w:p>
    <w:p w14:paraId="2A36FC8E" w14:textId="77777777" w:rsidR="00A56D21" w:rsidRDefault="00FA78A9">
      <w:pPr>
        <w:ind w:firstLine="420"/>
        <w:rPr>
          <w:lang w:eastAsia="zh-CN"/>
        </w:rPr>
      </w:pPr>
      <w:r>
        <w:rPr>
          <w:lang w:eastAsia="zh-CN"/>
        </w:rPr>
        <w:t>确定并分析</w:t>
      </w:r>
      <w:r>
        <w:rPr>
          <w:rFonts w:hint="eastAsia"/>
          <w:lang w:eastAsia="zh-Hans"/>
        </w:rPr>
        <w:t>了</w:t>
      </w:r>
      <w:r>
        <w:rPr>
          <w:lang w:eastAsia="zh-CN"/>
        </w:rPr>
        <w:t>社会和立法的大趋势，</w:t>
      </w:r>
      <w:r>
        <w:rPr>
          <w:rFonts w:hint="eastAsia"/>
          <w:lang w:eastAsia="zh-Hans"/>
        </w:rPr>
        <w:t>回答“从何处</w:t>
      </w:r>
      <w:r>
        <w:rPr>
          <w:lang w:eastAsia="zh-Hans"/>
        </w:rPr>
        <w:t>、</w:t>
      </w:r>
      <w:r>
        <w:rPr>
          <w:rFonts w:hint="eastAsia"/>
          <w:lang w:eastAsia="zh-Hans"/>
        </w:rPr>
        <w:t>能够满足何种</w:t>
      </w:r>
      <w:r>
        <w:rPr>
          <w:lang w:eastAsia="zh-CN"/>
        </w:rPr>
        <w:t>需求</w:t>
      </w:r>
      <w:r>
        <w:rPr>
          <w:rFonts w:hint="eastAsia"/>
          <w:lang w:eastAsia="zh-Hans"/>
        </w:rPr>
        <w:t>“以获得</w:t>
      </w:r>
      <w:r>
        <w:rPr>
          <w:lang w:eastAsia="zh-CN"/>
        </w:rPr>
        <w:t>新解决方案和新技术</w:t>
      </w:r>
      <w:r>
        <w:rPr>
          <w:rFonts w:hint="eastAsia"/>
          <w:lang w:eastAsia="zh-Hans"/>
        </w:rPr>
        <w:t>的问题</w:t>
      </w:r>
      <w:r>
        <w:rPr>
          <w:lang w:eastAsia="zh-Hans"/>
        </w:rPr>
        <w:t>，</w:t>
      </w:r>
      <w:r>
        <w:rPr>
          <w:rFonts w:hint="eastAsia"/>
          <w:lang w:eastAsia="zh-Hans"/>
        </w:rPr>
        <w:t>诸</w:t>
      </w:r>
      <w:r>
        <w:rPr>
          <w:lang w:eastAsia="zh-CN"/>
        </w:rPr>
        <w:t>如，城市化、人口老龄化和气候调节</w:t>
      </w:r>
      <w:r>
        <w:rPr>
          <w:rFonts w:hint="eastAsia"/>
          <w:lang w:eastAsia="zh-Hans"/>
        </w:rPr>
        <w:t>问题的解决</w:t>
      </w:r>
      <w:r>
        <w:rPr>
          <w:lang w:eastAsia="zh-CN"/>
        </w:rPr>
        <w:t>。这个</w:t>
      </w:r>
      <w:r>
        <w:rPr>
          <w:rFonts w:hint="eastAsia"/>
          <w:lang w:eastAsia="zh-Hans"/>
        </w:rPr>
        <w:t>问卷的处理</w:t>
      </w:r>
      <w:r>
        <w:rPr>
          <w:lang w:eastAsia="zh-CN"/>
        </w:rPr>
        <w:t>工作是由麻省理工学院斯隆管理学院的一群MBA学生作为一个为期2个月的项目完成。</w:t>
      </w:r>
    </w:p>
    <w:p w14:paraId="1A83AF73" w14:textId="77777777" w:rsidR="00A56D21" w:rsidRDefault="00FA78A9">
      <w:pPr>
        <w:ind w:firstLine="420"/>
        <w:rPr>
          <w:lang w:eastAsia="zh-CN"/>
        </w:rPr>
      </w:pPr>
      <w:r>
        <w:rPr>
          <w:lang w:eastAsia="zh-CN"/>
        </w:rPr>
        <w:t>最后，所有结果都以研讨会形式呈现。然后，Skoltech领导层对结果进行了辩论，同时考虑了预期的</w:t>
      </w:r>
      <w:r>
        <w:rPr>
          <w:rFonts w:hint="eastAsia"/>
          <w:lang w:eastAsia="zh-Hans"/>
        </w:rPr>
        <w:t>可</w:t>
      </w:r>
      <w:r>
        <w:rPr>
          <w:lang w:eastAsia="zh-CN"/>
        </w:rPr>
        <w:t>交付</w:t>
      </w:r>
      <w:r>
        <w:rPr>
          <w:rFonts w:hint="eastAsia"/>
          <w:lang w:eastAsia="zh-Hans"/>
        </w:rPr>
        <w:t>成果</w:t>
      </w:r>
      <w:r>
        <w:rPr>
          <w:lang w:eastAsia="zh-CN"/>
        </w:rPr>
        <w:t>，以及让广泛的俄罗斯</w:t>
      </w:r>
      <w:r>
        <w:rPr>
          <w:rFonts w:hint="eastAsia"/>
          <w:lang w:eastAsia="zh-Hans"/>
        </w:rPr>
        <w:t>研究单位</w:t>
      </w:r>
      <w:r>
        <w:rPr>
          <w:lang w:eastAsia="zh-CN"/>
        </w:rPr>
        <w:t>和公司参与的能力。</w:t>
      </w:r>
      <w:r>
        <w:rPr>
          <w:rFonts w:hint="eastAsia"/>
          <w:lang w:eastAsia="zh-Hans"/>
        </w:rPr>
        <w:t>之</w:t>
      </w:r>
      <w:r>
        <w:rPr>
          <w:lang w:eastAsia="zh-CN"/>
        </w:rPr>
        <w:t>后他们得出了最初的</w:t>
      </w:r>
      <w:r>
        <w:rPr>
          <w:rFonts w:hint="eastAsia"/>
          <w:lang w:eastAsia="zh-Hans"/>
        </w:rPr>
        <w:t>科</w:t>
      </w:r>
      <w:r>
        <w:rPr>
          <w:lang w:eastAsia="zh-CN"/>
        </w:rPr>
        <w:t>研投资策略，</w:t>
      </w:r>
      <w:r>
        <w:rPr>
          <w:rFonts w:hint="eastAsia"/>
          <w:lang w:eastAsia="zh-Hans"/>
        </w:rPr>
        <w:t>它</w:t>
      </w:r>
      <w:r>
        <w:rPr>
          <w:lang w:eastAsia="zh-CN"/>
        </w:rPr>
        <w:t>代表了一个平衡的投资组合，接近长期</w:t>
      </w:r>
      <w:r>
        <w:rPr>
          <w:rFonts w:hint="eastAsia"/>
          <w:lang w:eastAsia="zh-Hans"/>
        </w:rPr>
        <w:t>投资的产出效果</w:t>
      </w:r>
      <w:r>
        <w:rPr>
          <w:lang w:eastAsia="zh-CN"/>
        </w:rPr>
        <w:t>。在高水平</w:t>
      </w:r>
      <w:r>
        <w:rPr>
          <w:rFonts w:hint="eastAsia"/>
          <w:lang w:eastAsia="zh-Hans"/>
        </w:rPr>
        <w:t>上</w:t>
      </w:r>
      <w:r>
        <w:rPr>
          <w:lang w:eastAsia="zh-CN"/>
        </w:rPr>
        <w:t>，研究领域为：生物医学（包括传染病和再生医学）；能源（氢化合物生产、电力系统）项）；信息技术（机器学习、量子物理学）；空间; 和跨领域问题（高级材料、计算和</w:t>
      </w:r>
      <w:r>
        <w:rPr>
          <w:rFonts w:hint="eastAsia"/>
          <w:lang w:eastAsia="zh-Hans"/>
        </w:rPr>
        <w:t>数</w:t>
      </w:r>
      <w:r>
        <w:rPr>
          <w:lang w:eastAsia="zh-CN"/>
        </w:rPr>
        <w:t>据密集型科学）。</w:t>
      </w:r>
    </w:p>
    <w:p w14:paraId="48EE9CC7" w14:textId="77777777" w:rsidR="00A56D21" w:rsidRDefault="00A56D21">
      <w:pPr>
        <w:rPr>
          <w:lang w:eastAsia="zh-CN"/>
        </w:rPr>
        <w:sectPr w:rsidR="00A56D21">
          <w:type w:val="continuous"/>
          <w:pgSz w:w="11920" w:h="16860"/>
          <w:pgMar w:top="640" w:right="460" w:bottom="280" w:left="460" w:header="720" w:footer="720" w:gutter="0"/>
          <w:cols w:space="720"/>
        </w:sectPr>
      </w:pPr>
    </w:p>
    <w:p w14:paraId="05015B82" w14:textId="77777777" w:rsidR="00A56D21" w:rsidRDefault="00FA78A9">
      <w:pPr>
        <w:ind w:firstLine="420"/>
        <w:rPr>
          <w:lang w:eastAsia="zh-CN"/>
        </w:rPr>
      </w:pPr>
      <w:r>
        <w:rPr>
          <w:lang w:eastAsia="zh-CN"/>
        </w:rPr>
        <w:lastRenderedPageBreak/>
        <w:t>为了最大限度地提高透明度，该战略被广泛发布。</w:t>
      </w:r>
      <w:r>
        <w:rPr>
          <w:rFonts w:hint="eastAsia"/>
          <w:lang w:eastAsia="zh-Hans"/>
        </w:rPr>
        <w:t>学校按惯例</w:t>
      </w:r>
      <w:r>
        <w:rPr>
          <w:lang w:eastAsia="zh-CN"/>
        </w:rPr>
        <w:t>开始招聘</w:t>
      </w:r>
      <w:r>
        <w:rPr>
          <w:rFonts w:hint="eastAsia"/>
          <w:lang w:eastAsia="zh-Hans"/>
        </w:rPr>
        <w:t>按</w:t>
      </w:r>
      <w:r>
        <w:rPr>
          <w:lang w:eastAsia="zh-CN"/>
        </w:rPr>
        <w:t>指定研究方向的跨学科模式有兴趣在某个领域工作的世界一流教师。</w:t>
      </w:r>
    </w:p>
    <w:p w14:paraId="20203C35" w14:textId="77777777" w:rsidR="00A56D21" w:rsidRDefault="00FA78A9">
      <w:pPr>
        <w:ind w:firstLine="420"/>
        <w:rPr>
          <w:lang w:eastAsia="zh-CN"/>
        </w:rPr>
      </w:pPr>
      <w:r>
        <w:rPr>
          <w:lang w:eastAsia="zh-CN"/>
        </w:rPr>
        <w:t>由于应用系统方法，在不到5年的时间里Skoltech发展成为一所蓬勃发展的研究型大学，拥有9个</w:t>
      </w:r>
      <w:r>
        <w:rPr>
          <w:rFonts w:hint="eastAsia"/>
          <w:lang w:eastAsia="zh-Hans"/>
        </w:rPr>
        <w:t>教育</w:t>
      </w:r>
      <w:r>
        <w:rPr>
          <w:lang w:eastAsia="zh-Hans"/>
        </w:rPr>
        <w:t>/</w:t>
      </w:r>
      <w:r>
        <w:rPr>
          <w:rFonts w:hint="eastAsia"/>
          <w:lang w:eastAsia="zh-Hans"/>
        </w:rPr>
        <w:t>科研</w:t>
      </w:r>
      <w:r>
        <w:rPr>
          <w:lang w:eastAsia="zh-Hans"/>
        </w:rPr>
        <w:t>/</w:t>
      </w:r>
      <w:r>
        <w:rPr>
          <w:rFonts w:hint="eastAsia"/>
          <w:lang w:eastAsia="zh-Hans"/>
        </w:rPr>
        <w:t>创新中心</w:t>
      </w:r>
      <w:r>
        <w:rPr>
          <w:lang w:eastAsia="zh-CN"/>
        </w:rPr>
        <w:t>CREI。这些CREI开始对学术界和经济产生重大影响。</w:t>
      </w:r>
      <w:r>
        <w:rPr>
          <w:rFonts w:hint="eastAsia"/>
          <w:lang w:eastAsia="zh-Hans"/>
        </w:rPr>
        <w:t>例如</w:t>
      </w:r>
      <w:r>
        <w:rPr>
          <w:lang w:eastAsia="zh-CN"/>
        </w:rPr>
        <w:t>，每位Skoltech教</w:t>
      </w:r>
      <w:r>
        <w:rPr>
          <w:rFonts w:hint="eastAsia"/>
          <w:lang w:eastAsia="zh-Hans"/>
        </w:rPr>
        <w:t>师进入自然索引</w:t>
      </w:r>
      <w:r>
        <w:rPr>
          <w:lang w:eastAsia="zh-CN"/>
        </w:rPr>
        <w:t>的</w:t>
      </w:r>
      <w:r>
        <w:rPr>
          <w:rFonts w:hint="eastAsia"/>
          <w:lang w:eastAsia="zh-Hans"/>
        </w:rPr>
        <w:t>期刊</w:t>
      </w:r>
      <w:r>
        <w:rPr>
          <w:lang w:eastAsia="zh-CN"/>
        </w:rPr>
        <w:t>论文数量现在可与</w:t>
      </w:r>
      <w:r>
        <w:rPr>
          <w:rFonts w:hint="eastAsia"/>
          <w:lang w:eastAsia="zh-Hans"/>
        </w:rPr>
        <w:t>韩国先进科技大学</w:t>
      </w:r>
      <w:r>
        <w:rPr>
          <w:lang w:eastAsia="zh-Hans"/>
        </w:rPr>
        <w:t>（</w:t>
      </w:r>
      <w:r>
        <w:rPr>
          <w:lang w:eastAsia="zh-CN"/>
        </w:rPr>
        <w:t>KAIST）相媲美。</w:t>
      </w:r>
    </w:p>
    <w:p w14:paraId="0FB276A7" w14:textId="77777777" w:rsidR="00A56D21" w:rsidRDefault="00FA78A9">
      <w:pPr>
        <w:ind w:firstLine="420"/>
        <w:rPr>
          <w:lang w:eastAsia="zh-CN"/>
        </w:rPr>
      </w:pPr>
      <w:r>
        <w:rPr>
          <w:rFonts w:hint="eastAsia"/>
          <w:lang w:eastAsia="zh-Hans"/>
        </w:rPr>
        <w:t>此案例</w:t>
      </w:r>
      <w:r>
        <w:rPr>
          <w:lang w:eastAsia="zh-CN"/>
        </w:rPr>
        <w:t>由</w:t>
      </w:r>
      <w:r>
        <w:rPr>
          <w:rFonts w:hint="eastAsia"/>
          <w:lang w:eastAsia="zh-Hans"/>
        </w:rPr>
        <w:t>Skoltech</w:t>
      </w:r>
      <w:r>
        <w:rPr>
          <w:lang w:eastAsia="zh-CN"/>
        </w:rPr>
        <w:t>研究部创始副总裁Mats Nordlund博士提供，Skoltech，莫斯科，俄罗斯。</w:t>
      </w:r>
    </w:p>
    <w:p w14:paraId="4C7E9D63" w14:textId="77777777" w:rsidR="00A56D21" w:rsidRDefault="00A56D21">
      <w:pPr>
        <w:rPr>
          <w:lang w:eastAsia="zh-CN"/>
        </w:rPr>
      </w:pPr>
    </w:p>
    <w:p w14:paraId="3068CC10" w14:textId="77777777" w:rsidR="00A56D21" w:rsidRDefault="00A56D21">
      <w:pPr>
        <w:rPr>
          <w:lang w:eastAsia="zh-CN"/>
        </w:rPr>
      </w:pPr>
    </w:p>
    <w:p w14:paraId="3F694745" w14:textId="77777777" w:rsidR="00A56D21" w:rsidRDefault="00A56D21">
      <w:pPr>
        <w:rPr>
          <w:lang w:eastAsia="zh-CN"/>
        </w:rPr>
      </w:pPr>
    </w:p>
    <w:p w14:paraId="44E00A84" w14:textId="77777777" w:rsidR="00A56D21" w:rsidRDefault="00FA78A9">
      <w:pPr>
        <w:rPr>
          <w:lang w:eastAsia="zh-CN"/>
        </w:rPr>
      </w:pPr>
      <w:r>
        <w:rPr>
          <w:noProof/>
        </w:rPr>
        <mc:AlternateContent>
          <mc:Choice Requires="wpg">
            <w:drawing>
              <wp:anchor distT="0" distB="0" distL="0" distR="0" simplePos="0" relativeHeight="251659776" behindDoc="0" locked="0" layoutInCell="1" allowOverlap="1" wp14:anchorId="21B80456" wp14:editId="2B8B26F8">
                <wp:simplePos x="0" y="0"/>
                <wp:positionH relativeFrom="page">
                  <wp:posOffset>368300</wp:posOffset>
                </wp:positionH>
                <wp:positionV relativeFrom="paragraph">
                  <wp:posOffset>354965</wp:posOffset>
                </wp:positionV>
                <wp:extent cx="616585" cy="19050"/>
                <wp:effectExtent l="0" t="0" r="0" b="0"/>
                <wp:wrapTopAndBottom/>
                <wp:docPr id="1667" name="组合 1403"/>
                <wp:cNvGraphicFramePr/>
                <a:graphic xmlns:a="http://schemas.openxmlformats.org/drawingml/2006/main">
                  <a:graphicData uri="http://schemas.microsoft.com/office/word/2010/wordprocessingGroup">
                    <wpg:wgp>
                      <wpg:cNvGrpSpPr/>
                      <wpg:grpSpPr>
                        <a:xfrm>
                          <a:off x="0" y="0"/>
                          <a:ext cx="616585" cy="19050"/>
                          <a:chOff x="580" y="559"/>
                          <a:chExt cx="971" cy="30"/>
                        </a:xfrm>
                      </wpg:grpSpPr>
                      <wps:wsp>
                        <wps:cNvPr id="279" name="直线 1407"/>
                        <wps:cNvCnPr/>
                        <wps:spPr>
                          <a:xfrm>
                            <a:off x="580" y="566"/>
                            <a:ext cx="970" cy="0"/>
                          </a:xfrm>
                          <a:prstGeom prst="line">
                            <a:avLst/>
                          </a:prstGeom>
                          <a:ln w="9477" cap="flat" cmpd="sng">
                            <a:solidFill>
                              <a:srgbClr val="999999"/>
                            </a:solidFill>
                            <a:prstDash val="solid"/>
                            <a:headEnd type="none" w="med" len="med"/>
                            <a:tailEnd type="none" w="med" len="med"/>
                          </a:ln>
                        </wps:spPr>
                        <wps:bodyPr/>
                      </wps:wsp>
                      <wps:wsp>
                        <wps:cNvPr id="280" name="直线 1406"/>
                        <wps:cNvCnPr/>
                        <wps:spPr>
                          <a:xfrm>
                            <a:off x="580" y="581"/>
                            <a:ext cx="970" cy="0"/>
                          </a:xfrm>
                          <a:prstGeom prst="line">
                            <a:avLst/>
                          </a:prstGeom>
                          <a:ln w="9477" cap="flat" cmpd="sng">
                            <a:solidFill>
                              <a:srgbClr val="EDEDED"/>
                            </a:solidFill>
                            <a:prstDash val="solid"/>
                            <a:headEnd type="none" w="med" len="med"/>
                            <a:tailEnd type="none" w="med" len="med"/>
                          </a:ln>
                        </wps:spPr>
                        <wps:bodyPr/>
                      </wps:wsp>
                      <wps:wsp>
                        <wps:cNvPr id="281" name="任意多边形 1405"/>
                        <wps:cNvSpPr/>
                        <wps:spPr>
                          <a:xfrm>
                            <a:off x="1535" y="55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82" name="任意多边形 1404"/>
                        <wps:cNvSpPr/>
                        <wps:spPr>
                          <a:xfrm>
                            <a:off x="580" y="55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0730751B" id="组合 1403" o:spid="_x0000_s1026" style="position:absolute;margin-left:29pt;margin-top:27.95pt;width:48.55pt;height:1.5pt;z-index:251659776;mso-wrap-distance-left:0;mso-wrap-distance-right:0;mso-position-horizontal-relative:page" coordorigin="580,559"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">
                <v:line id="直线 1407" o:spid="_x0000_s1027" style="position:absolute;visibility:visible;mso-wrap-style:square" from="580,566" to="1550,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" strokecolor="#999" strokeweight=".26325mm"/>
                <v:line id="直线 1406" o:spid="_x0000_s1028" style="position:absolute;visibility:visible;mso-wrap-style:square" from="580,581" to="1550,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" strokecolor="#ededed" strokeweight=".26325mm"/>
                <v:shape id="任意多边形 1405" o:spid="_x0000_s1029" style="position:absolute;left:1535;top:55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" path="m15,30l,30,,15,15,r,30xe" fillcolor="#ededed" stroked="f">
                  <v:path arrowok="t" textboxrect="0,0,15,30"/>
                </v:shape>
                <v:shape id="任意多边形 1404" o:spid="_x0000_s1030" style="position:absolute;left:580;top:55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" path="m,30l,,15,r,15l,30xe" fillcolor="#999" stroked="f">
                  <v:path arrowok="t" textboxrect="0,0,15,30"/>
                </v:shape>
                <w10:wrap type="topAndBottom" anchorx="page"/>
              </v:group>
            </w:pict>
          </mc:Fallback>
        </mc:AlternateContent>
      </w:r>
    </w:p>
    <w:p w14:paraId="62004BBC" w14:textId="77777777" w:rsidR="00A56D21" w:rsidRDefault="00A56D21">
      <w:pPr>
        <w:rPr>
          <w:lang w:eastAsia="zh-CN"/>
        </w:rPr>
      </w:pPr>
    </w:p>
    <w:p w14:paraId="406646B6" w14:textId="77777777" w:rsidR="00A56D21" w:rsidRDefault="00A56D21">
      <w:pPr>
        <w:rPr>
          <w:lang w:eastAsia="zh-CN"/>
        </w:rPr>
        <w:sectPr w:rsidR="00A56D21">
          <w:pgSz w:w="11920" w:h="16860"/>
          <w:pgMar w:top="480" w:right="460" w:bottom="280" w:left="460" w:header="720" w:footer="720" w:gutter="0"/>
          <w:cols w:space="720"/>
        </w:sectPr>
      </w:pPr>
    </w:p>
    <w:p w14:paraId="2EB37EAC" w14:textId="77777777" w:rsidR="00A56D21" w:rsidRDefault="00FA78A9">
      <w:pPr>
        <w:rPr>
          <w:lang w:eastAsia="zh-CN"/>
        </w:rPr>
      </w:pPr>
      <w:r>
        <w:rPr>
          <w:lang w:eastAsia="zh-CN"/>
        </w:rPr>
        <w:t>第 59 页</w:t>
      </w:r>
    </w:p>
    <w:p w14:paraId="370F5C0F" w14:textId="77777777" w:rsidR="00A56D21" w:rsidRDefault="00FA78A9">
      <w:pPr>
        <w:rPr>
          <w:lang w:eastAsia="zh-CN"/>
        </w:rPr>
      </w:pPr>
      <w:r>
        <w:rPr>
          <w:lang w:eastAsia="zh-CN"/>
        </w:rPr>
        <w:br w:type="column"/>
      </w:r>
      <w:r>
        <w:rPr>
          <w:lang w:eastAsia="zh-CN"/>
        </w:rPr>
        <w:t>加强知识交换的系统方法</w:t>
      </w:r>
      <w:r>
        <w:rPr>
          <w:lang w:eastAsia="zh-CN"/>
        </w:rPr>
        <w:tab/>
        <w:t>31</w:t>
      </w:r>
    </w:p>
    <w:p w14:paraId="634B818A"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62B58005" w14:textId="77777777" w:rsidR="00A56D21" w:rsidRDefault="00A56D21">
      <w:pPr>
        <w:rPr>
          <w:lang w:eastAsia="zh-CN"/>
        </w:rPr>
      </w:pPr>
    </w:p>
    <w:p w14:paraId="67FD2771" w14:textId="77777777" w:rsidR="00A56D21" w:rsidRDefault="00FA78A9">
      <w:pPr>
        <w:rPr>
          <w:lang w:eastAsia="zh-CN"/>
        </w:rPr>
      </w:pPr>
      <w:r>
        <w:rPr>
          <w:b/>
          <w:bCs/>
          <w:sz w:val="24"/>
          <w:szCs w:val="24"/>
          <w:lang w:eastAsia="zh-CN"/>
        </w:rPr>
        <w:t>2</w:t>
      </w:r>
      <w:r>
        <w:rPr>
          <w:rFonts w:hint="eastAsia"/>
          <w:b/>
          <w:bCs/>
          <w:sz w:val="24"/>
          <w:szCs w:val="24"/>
          <w:lang w:eastAsia="zh-Hans"/>
        </w:rPr>
        <w:t>.</w:t>
      </w:r>
      <w:r>
        <w:rPr>
          <w:b/>
          <w:bCs/>
          <w:sz w:val="24"/>
          <w:szCs w:val="24"/>
          <w:lang w:eastAsia="zh-Hans"/>
        </w:rPr>
        <w:t>3</w:t>
      </w:r>
      <w:r>
        <w:rPr>
          <w:rFonts w:hint="eastAsia"/>
          <w:b/>
          <w:bCs/>
          <w:sz w:val="24"/>
          <w:szCs w:val="24"/>
          <w:lang w:eastAsia="zh-Hans"/>
        </w:rPr>
        <w:t>.</w:t>
      </w:r>
      <w:r>
        <w:rPr>
          <w:b/>
          <w:bCs/>
          <w:sz w:val="24"/>
          <w:szCs w:val="24"/>
          <w:lang w:eastAsia="zh-Hans"/>
        </w:rPr>
        <w:t xml:space="preserve">3 </w:t>
      </w:r>
      <w:r>
        <w:rPr>
          <w:rFonts w:hint="eastAsia"/>
          <w:b/>
          <w:bCs/>
          <w:sz w:val="24"/>
          <w:szCs w:val="24"/>
          <w:lang w:eastAsia="zh-Hans"/>
        </w:rPr>
        <w:t>以关切和</w:t>
      </w:r>
      <w:r>
        <w:rPr>
          <w:b/>
          <w:bCs/>
          <w:sz w:val="24"/>
          <w:szCs w:val="24"/>
          <w:lang w:eastAsia="zh-CN"/>
        </w:rPr>
        <w:t>敏感</w:t>
      </w:r>
      <w:r>
        <w:rPr>
          <w:rFonts w:hint="eastAsia"/>
          <w:b/>
          <w:bCs/>
          <w:sz w:val="24"/>
          <w:szCs w:val="24"/>
          <w:lang w:eastAsia="zh-Hans"/>
        </w:rPr>
        <w:t>相应来</w:t>
      </w:r>
      <w:r>
        <w:rPr>
          <w:b/>
          <w:bCs/>
          <w:sz w:val="24"/>
          <w:szCs w:val="24"/>
          <w:lang w:eastAsia="zh-CN"/>
        </w:rPr>
        <w:t>开展大学活动</w:t>
      </w:r>
    </w:p>
    <w:p w14:paraId="75DEFBE7" w14:textId="77777777" w:rsidR="00A56D21" w:rsidDel="00FA78A9" w:rsidRDefault="00A56D21">
      <w:pPr>
        <w:rPr>
          <w:del w:id="94" w:author="Microsoft Office User" w:date="2021-11-04T10:45:00Z"/>
          <w:lang w:eastAsia="zh-CN"/>
        </w:rPr>
      </w:pPr>
    </w:p>
    <w:p w14:paraId="7AB5F810" w14:textId="77777777" w:rsidR="008B152B" w:rsidRPr="008B152B" w:rsidRDefault="008B152B">
      <w:pPr>
        <w:rPr>
          <w:ins w:id="95" w:author="Microsoft Office User" w:date="2021-11-04T10:42:00Z"/>
          <w:lang w:val="en-TW" w:eastAsia="zh-CN"/>
          <w:rPrChange w:id="96" w:author="Microsoft Office User" w:date="2021-11-04T10:42:00Z">
            <w:rPr>
              <w:ins w:id="97" w:author="Microsoft Office User" w:date="2021-11-04T10:42:00Z"/>
              <w:lang w:eastAsia="zh-CN"/>
            </w:rPr>
          </w:rPrChange>
        </w:rPr>
      </w:pPr>
    </w:p>
    <w:p w14:paraId="0672D5AA" w14:textId="58EB2843" w:rsidR="00A56D21" w:rsidRDefault="00FA78A9">
      <w:pPr>
        <w:rPr>
          <w:lang w:eastAsia="zh-CN"/>
        </w:rPr>
      </w:pPr>
      <w:r>
        <w:rPr>
          <w:lang w:eastAsia="zh-CN"/>
        </w:rPr>
        <w:t>为了更好地提供成功的知识交换，学术实践应该</w:t>
      </w:r>
      <w:ins w:id="98" w:author="Microsoft Office User" w:date="2021-11-04T10:43:00Z">
        <w:r w:rsidR="008B152B">
          <w:rPr>
            <w:rFonts w:hint="eastAsia"/>
            <w:lang w:eastAsia="zh-CN"/>
          </w:rPr>
          <w:t>在</w:t>
        </w:r>
      </w:ins>
      <w:ins w:id="99" w:author="Microsoft Office User" w:date="2021-11-04T10:44:00Z">
        <w:r w:rsidR="008B152B">
          <w:rPr>
            <w:lang w:eastAsia="zh-CN"/>
          </w:rPr>
          <w:t>对合作伙伴</w:t>
        </w:r>
        <w:r w:rsidR="008B152B">
          <w:rPr>
            <w:rFonts w:hint="eastAsia"/>
            <w:lang w:eastAsia="zh-Hans"/>
          </w:rPr>
          <w:t>和社会</w:t>
        </w:r>
        <w:r w:rsidR="008B152B">
          <w:rPr>
            <w:lang w:eastAsia="zh-CN"/>
          </w:rPr>
          <w:t>的需求</w:t>
        </w:r>
        <w:r w:rsidR="008B152B">
          <w:rPr>
            <w:rFonts w:hint="eastAsia"/>
            <w:lang w:eastAsia="zh-CN"/>
          </w:rPr>
          <w:t>具备敏感性和相应能力的前提下</w:t>
        </w:r>
      </w:ins>
      <w:del w:id="100" w:author="Microsoft Office User" w:date="2021-11-04T10:44:00Z">
        <w:r w:rsidDel="008B152B">
          <w:rPr>
            <w:rFonts w:hint="eastAsia"/>
            <w:lang w:eastAsia="zh-CN"/>
          </w:rPr>
          <w:delText>以</w:delText>
        </w:r>
        <w:r w:rsidDel="008B152B">
          <w:rPr>
            <w:lang w:eastAsia="zh-CN"/>
          </w:rPr>
          <w:delText>对合作伙伴</w:delText>
        </w:r>
        <w:r w:rsidDel="008B152B">
          <w:rPr>
            <w:rFonts w:hint="eastAsia"/>
            <w:lang w:eastAsia="zh-Hans"/>
          </w:rPr>
          <w:delText>和社会</w:delText>
        </w:r>
        <w:r w:rsidDel="008B152B">
          <w:rPr>
            <w:lang w:eastAsia="zh-CN"/>
          </w:rPr>
          <w:delText>的需求</w:delText>
        </w:r>
        <w:r w:rsidDel="008B152B">
          <w:rPr>
            <w:rFonts w:hint="eastAsia"/>
            <w:lang w:eastAsia="zh-Hans"/>
          </w:rPr>
          <w:delText>以关切和敏感</w:delText>
        </w:r>
        <w:r w:rsidDel="008B152B">
          <w:rPr>
            <w:lang w:eastAsia="zh-CN"/>
          </w:rPr>
          <w:delText>响应</w:delText>
        </w:r>
      </w:del>
      <w:del w:id="101" w:author="Microsoft Office User" w:date="2021-11-04T10:40:00Z">
        <w:r w:rsidDel="00AD2CD8">
          <w:rPr>
            <w:rFonts w:hint="eastAsia"/>
            <w:lang w:eastAsia="zh-Hans"/>
          </w:rPr>
          <w:delText>态度</w:delText>
        </w:r>
      </w:del>
      <w:r>
        <w:rPr>
          <w:lang w:eastAsia="zh-CN"/>
        </w:rPr>
        <w:t>进行。大学学者和领导者应</w:t>
      </w:r>
      <w:r>
        <w:rPr>
          <w:rFonts w:hint="eastAsia"/>
          <w:lang w:eastAsia="zh-Hans"/>
        </w:rPr>
        <w:t>在</w:t>
      </w:r>
      <w:r>
        <w:rPr>
          <w:lang w:eastAsia="zh-CN"/>
        </w:rPr>
        <w:t>合作伙伴的建议与他们自己的内部</w:t>
      </w:r>
      <w:ins w:id="102" w:author="Microsoft Office User" w:date="2021-11-04T10:45:00Z">
        <w:r w:rsidR="00731362">
          <w:rPr>
            <w:rFonts w:hint="eastAsia"/>
            <w:lang w:eastAsia="zh-CN"/>
          </w:rPr>
          <w:t>指导</w:t>
        </w:r>
      </w:ins>
      <w:del w:id="103" w:author="Microsoft Office User" w:date="2021-11-04T10:45:00Z">
        <w:r w:rsidDel="00731362">
          <w:rPr>
            <w:rFonts w:hint="eastAsia"/>
            <w:lang w:eastAsia="zh-Hans"/>
          </w:rPr>
          <w:delText>方向</w:delText>
        </w:r>
      </w:del>
      <w:ins w:id="104" w:author="Microsoft Office User" w:date="2021-11-04T10:45:00Z">
        <w:r w:rsidR="00731362">
          <w:rPr>
            <w:rFonts w:hint="eastAsia"/>
            <w:lang w:eastAsia="zh-CN"/>
          </w:rPr>
          <w:t>方针</w:t>
        </w:r>
      </w:ins>
      <w:r>
        <w:rPr>
          <w:rFonts w:hint="eastAsia"/>
          <w:lang w:eastAsia="zh-Hans"/>
        </w:rPr>
        <w:t>之间协调</w:t>
      </w:r>
      <w:r>
        <w:rPr>
          <w:lang w:eastAsia="zh-CN"/>
        </w:rPr>
        <w:t>。这</w:t>
      </w:r>
      <w:r>
        <w:rPr>
          <w:rFonts w:hint="eastAsia"/>
          <w:lang w:eastAsia="zh-Hans"/>
        </w:rPr>
        <w:t>绝</w:t>
      </w:r>
      <w:r>
        <w:rPr>
          <w:lang w:eastAsia="zh-CN"/>
        </w:rPr>
        <w:t>不</w:t>
      </w:r>
      <w:r>
        <w:rPr>
          <w:rFonts w:hint="eastAsia"/>
          <w:lang w:eastAsia="zh-Hans"/>
        </w:rPr>
        <w:t>是</w:t>
      </w:r>
      <w:r>
        <w:rPr>
          <w:lang w:eastAsia="zh-CN"/>
        </w:rPr>
        <w:t>合作伙伴干</w:t>
      </w:r>
      <w:r>
        <w:rPr>
          <w:rFonts w:hint="eastAsia"/>
          <w:lang w:eastAsia="zh-Hans"/>
        </w:rPr>
        <w:t>涉</w:t>
      </w:r>
      <w:r>
        <w:rPr>
          <w:lang w:eastAsia="zh-CN"/>
        </w:rPr>
        <w:t>大学的</w:t>
      </w:r>
      <w:r>
        <w:rPr>
          <w:rFonts w:hint="eastAsia"/>
          <w:lang w:eastAsia="zh-Hans"/>
        </w:rPr>
        <w:t>内部事物</w:t>
      </w:r>
      <w:r>
        <w:rPr>
          <w:lang w:eastAsia="zh-CN"/>
        </w:rPr>
        <w:t>：它</w:t>
      </w:r>
      <w:r>
        <w:rPr>
          <w:rFonts w:hint="eastAsia"/>
          <w:lang w:eastAsia="zh-Hans"/>
        </w:rPr>
        <w:t>指</w:t>
      </w:r>
      <w:r>
        <w:rPr>
          <w:lang w:eastAsia="zh-CN"/>
        </w:rPr>
        <w:t>大学</w:t>
      </w:r>
      <w:r>
        <w:rPr>
          <w:rFonts w:hint="eastAsia"/>
          <w:lang w:eastAsia="zh-Hans"/>
        </w:rPr>
        <w:t>应该</w:t>
      </w:r>
      <w:r>
        <w:rPr>
          <w:lang w:eastAsia="zh-CN"/>
        </w:rPr>
        <w:t>从所有可能的</w:t>
      </w:r>
      <w:r>
        <w:rPr>
          <w:rFonts w:hint="eastAsia"/>
          <w:lang w:eastAsia="zh-Hans"/>
        </w:rPr>
        <w:t>源头了解需求才能</w:t>
      </w:r>
      <w:r>
        <w:rPr>
          <w:lang w:eastAsia="zh-CN"/>
        </w:rPr>
        <w:t>做出决定。例如，课程应反映对基础</w:t>
      </w:r>
      <w:r>
        <w:rPr>
          <w:rFonts w:hint="eastAsia"/>
          <w:lang w:eastAsia="zh-Hans"/>
        </w:rPr>
        <w:t>知识</w:t>
      </w:r>
      <w:r>
        <w:rPr>
          <w:lang w:eastAsia="zh-CN"/>
        </w:rPr>
        <w:t>的需要，还</w:t>
      </w:r>
      <w:r>
        <w:rPr>
          <w:rFonts w:hint="eastAsia"/>
          <w:lang w:eastAsia="zh-Hans"/>
        </w:rPr>
        <w:t>要满足</w:t>
      </w:r>
      <w:r>
        <w:rPr>
          <w:lang w:eastAsia="zh-CN"/>
        </w:rPr>
        <w:t>社会、行业和企业对技能的需求。因此，课程会随着时间而</w:t>
      </w:r>
      <w:r>
        <w:rPr>
          <w:rFonts w:hint="eastAsia"/>
          <w:lang w:eastAsia="zh-Hans"/>
        </w:rPr>
        <w:t>演变</w:t>
      </w:r>
      <w:r>
        <w:rPr>
          <w:lang w:eastAsia="zh-CN"/>
        </w:rPr>
        <w:t>。</w:t>
      </w:r>
      <w:r>
        <w:rPr>
          <w:rFonts w:hint="eastAsia"/>
          <w:lang w:eastAsia="zh-Hans"/>
        </w:rPr>
        <w:t>催化</w:t>
      </w:r>
      <w:r>
        <w:rPr>
          <w:lang w:eastAsia="zh-CN"/>
        </w:rPr>
        <w:t>创新的</w:t>
      </w:r>
      <w:r>
        <w:rPr>
          <w:rFonts w:hint="eastAsia"/>
          <w:lang w:eastAsia="zh-Hans"/>
        </w:rPr>
        <w:t>成</w:t>
      </w:r>
      <w:r>
        <w:rPr>
          <w:lang w:eastAsia="zh-CN"/>
        </w:rPr>
        <w:t>果是</w:t>
      </w:r>
      <w:r>
        <w:rPr>
          <w:rFonts w:hint="eastAsia"/>
          <w:lang w:eastAsia="zh-Hans"/>
        </w:rPr>
        <w:t>与</w:t>
      </w:r>
      <w:r>
        <w:rPr>
          <w:lang w:eastAsia="zh-CN"/>
        </w:rPr>
        <w:t>行业和企业的需求</w:t>
      </w:r>
      <w:r>
        <w:rPr>
          <w:rFonts w:hint="eastAsia"/>
          <w:lang w:eastAsia="zh-Hans"/>
        </w:rPr>
        <w:t>紧密捆绑在一起的</w:t>
      </w:r>
      <w:r>
        <w:rPr>
          <w:lang w:eastAsia="zh-CN"/>
        </w:rPr>
        <w:t>。即使在</w:t>
      </w:r>
      <w:r>
        <w:rPr>
          <w:rFonts w:hint="eastAsia"/>
          <w:lang w:eastAsia="zh-Hans"/>
        </w:rPr>
        <w:t>知识</w:t>
      </w:r>
      <w:r>
        <w:rPr>
          <w:lang w:eastAsia="zh-CN"/>
        </w:rPr>
        <w:t>前沿</w:t>
      </w:r>
      <w:r>
        <w:rPr>
          <w:rFonts w:hint="eastAsia"/>
          <w:lang w:eastAsia="zh-Hans"/>
        </w:rPr>
        <w:t>领域</w:t>
      </w:r>
      <w:r>
        <w:rPr>
          <w:lang w:eastAsia="zh-CN"/>
        </w:rPr>
        <w:t>研究</w:t>
      </w:r>
      <w:r>
        <w:rPr>
          <w:rFonts w:hint="eastAsia"/>
          <w:lang w:eastAsia="zh-Hans"/>
        </w:rPr>
        <w:t>也可</w:t>
      </w:r>
      <w:r>
        <w:rPr>
          <w:lang w:eastAsia="zh-CN"/>
        </w:rPr>
        <w:t>从合作伙伴的需求中得到启</w:t>
      </w:r>
      <w:r>
        <w:rPr>
          <w:rFonts w:hint="eastAsia"/>
          <w:lang w:eastAsia="zh-Hans"/>
        </w:rPr>
        <w:t>示</w:t>
      </w:r>
      <w:r>
        <w:rPr>
          <w:lang w:eastAsia="zh-CN"/>
        </w:rPr>
        <w:t>。</w:t>
      </w:r>
    </w:p>
    <w:p w14:paraId="7E7BA143" w14:textId="77777777" w:rsidR="00A56D21" w:rsidRDefault="00A56D21">
      <w:pPr>
        <w:rPr>
          <w:lang w:eastAsia="zh-CN"/>
        </w:rPr>
      </w:pPr>
    </w:p>
    <w:p w14:paraId="67E6849E" w14:textId="77777777" w:rsidR="00A56D21" w:rsidRDefault="00FA78A9">
      <w:pPr>
        <w:rPr>
          <w:b/>
          <w:bCs/>
          <w:sz w:val="24"/>
          <w:szCs w:val="24"/>
          <w:lang w:eastAsia="zh-CN"/>
        </w:rPr>
      </w:pPr>
      <w:r>
        <w:rPr>
          <w:b/>
          <w:bCs/>
          <w:sz w:val="24"/>
          <w:szCs w:val="24"/>
          <w:lang w:eastAsia="zh-CN"/>
        </w:rPr>
        <w:t>2</w:t>
      </w:r>
      <w:r>
        <w:rPr>
          <w:rFonts w:hint="eastAsia"/>
          <w:b/>
          <w:bCs/>
          <w:sz w:val="24"/>
          <w:szCs w:val="24"/>
          <w:lang w:eastAsia="zh-Hans"/>
        </w:rPr>
        <w:t>.</w:t>
      </w:r>
      <w:r>
        <w:rPr>
          <w:b/>
          <w:bCs/>
          <w:sz w:val="24"/>
          <w:szCs w:val="24"/>
          <w:lang w:eastAsia="zh-Hans"/>
        </w:rPr>
        <w:t>3</w:t>
      </w:r>
      <w:r>
        <w:rPr>
          <w:rFonts w:hint="eastAsia"/>
          <w:b/>
          <w:bCs/>
          <w:sz w:val="24"/>
          <w:szCs w:val="24"/>
          <w:lang w:eastAsia="zh-Hans"/>
        </w:rPr>
        <w:t>.</w:t>
      </w:r>
      <w:r>
        <w:rPr>
          <w:b/>
          <w:bCs/>
          <w:sz w:val="24"/>
          <w:szCs w:val="24"/>
          <w:lang w:eastAsia="zh-Hans"/>
        </w:rPr>
        <w:t xml:space="preserve">4 </w:t>
      </w:r>
      <w:r>
        <w:rPr>
          <w:b/>
          <w:bCs/>
          <w:sz w:val="24"/>
          <w:szCs w:val="24"/>
          <w:lang w:eastAsia="zh-CN"/>
        </w:rPr>
        <w:t>主动交</w:t>
      </w:r>
      <w:r>
        <w:rPr>
          <w:rFonts w:hint="eastAsia"/>
          <w:b/>
          <w:bCs/>
          <w:sz w:val="24"/>
          <w:szCs w:val="24"/>
          <w:lang w:eastAsia="zh-Hans"/>
        </w:rPr>
        <w:t>换</w:t>
      </w:r>
      <w:r>
        <w:rPr>
          <w:b/>
          <w:bCs/>
          <w:sz w:val="24"/>
          <w:szCs w:val="24"/>
          <w:lang w:eastAsia="zh-CN"/>
        </w:rPr>
        <w:t>知识，倡导知识</w:t>
      </w:r>
      <w:r>
        <w:rPr>
          <w:rFonts w:hint="eastAsia"/>
          <w:b/>
          <w:bCs/>
          <w:sz w:val="24"/>
          <w:szCs w:val="24"/>
          <w:lang w:eastAsia="zh-Hans"/>
        </w:rPr>
        <w:t>应用</w:t>
      </w:r>
    </w:p>
    <w:p w14:paraId="117A9637" w14:textId="77777777" w:rsidR="00A56D21" w:rsidRDefault="00A56D21">
      <w:pPr>
        <w:rPr>
          <w:lang w:eastAsia="zh-CN"/>
        </w:rPr>
      </w:pPr>
    </w:p>
    <w:p w14:paraId="26E17647" w14:textId="77777777" w:rsidR="00A56D21" w:rsidRDefault="00FA78A9">
      <w:pPr>
        <w:rPr>
          <w:lang w:eastAsia="zh-CN"/>
        </w:rPr>
      </w:pPr>
      <w:r>
        <w:rPr>
          <w:lang w:eastAsia="zh-CN"/>
        </w:rPr>
        <w:t>成功交换的知是大学</w:t>
      </w:r>
      <w:r>
        <w:rPr>
          <w:rFonts w:hint="eastAsia"/>
          <w:lang w:eastAsia="zh-Hans"/>
        </w:rPr>
        <w:t>体现的对社会</w:t>
      </w:r>
      <w:r>
        <w:rPr>
          <w:lang w:eastAsia="zh-CN"/>
        </w:rPr>
        <w:t>的价值。总的来说，如果大学</w:t>
      </w:r>
      <w:r>
        <w:rPr>
          <w:rFonts w:hint="eastAsia"/>
          <w:lang w:eastAsia="zh-CN"/>
        </w:rPr>
        <w:t>积极主动</w:t>
      </w:r>
      <w:r>
        <w:rPr>
          <w:lang w:eastAsia="zh-CN"/>
        </w:rPr>
        <w:t>，</w:t>
      </w:r>
      <w:r>
        <w:rPr>
          <w:rFonts w:hint="eastAsia"/>
          <w:lang w:eastAsia="zh-Hans"/>
        </w:rPr>
        <w:t>知识交换就</w:t>
      </w:r>
      <w:r>
        <w:rPr>
          <w:lang w:eastAsia="zh-CN"/>
        </w:rPr>
        <w:t>会更成功。同</w:t>
      </w:r>
      <w:r>
        <w:rPr>
          <w:rFonts w:hint="eastAsia"/>
          <w:lang w:eastAsia="zh-Hans"/>
        </w:rPr>
        <w:t>理</w:t>
      </w:r>
      <w:r>
        <w:rPr>
          <w:lang w:eastAsia="zh-CN"/>
        </w:rPr>
        <w:t>，如果合作伙伴</w:t>
      </w:r>
      <w:r>
        <w:rPr>
          <w:rFonts w:hint="eastAsia"/>
          <w:lang w:eastAsia="zh-CN"/>
        </w:rPr>
        <w:t>倡导</w:t>
      </w:r>
      <w:r>
        <w:rPr>
          <w:rFonts w:hint="eastAsia"/>
          <w:lang w:eastAsia="zh-Hans"/>
        </w:rPr>
        <w:t>知识</w:t>
      </w:r>
      <w:r>
        <w:rPr>
          <w:lang w:eastAsia="zh-CN"/>
        </w:rPr>
        <w:t>在他们的组织中被采用</w:t>
      </w:r>
      <w:r>
        <w:rPr>
          <w:rFonts w:hint="eastAsia"/>
          <w:lang w:eastAsia="zh-Hans"/>
        </w:rPr>
        <w:t>则知识交换的作用更大</w:t>
      </w:r>
      <w:r>
        <w:rPr>
          <w:lang w:eastAsia="zh-CN"/>
        </w:rPr>
        <w:t>。</w:t>
      </w:r>
    </w:p>
    <w:p w14:paraId="32834169" w14:textId="77777777" w:rsidR="00A56D21" w:rsidRDefault="00FA78A9">
      <w:pPr>
        <w:ind w:firstLine="420"/>
        <w:rPr>
          <w:lang w:eastAsia="zh-CN"/>
        </w:rPr>
      </w:pPr>
      <w:r>
        <w:rPr>
          <w:lang w:eastAsia="zh-CN"/>
        </w:rPr>
        <w:t>知识交换的具体内容取决于学术</w:t>
      </w:r>
      <w:r>
        <w:rPr>
          <w:rFonts w:hint="eastAsia"/>
          <w:lang w:eastAsia="zh-Hans"/>
        </w:rPr>
        <w:t>领</w:t>
      </w:r>
      <w:r>
        <w:rPr>
          <w:lang w:eastAsia="zh-CN"/>
        </w:rPr>
        <w:t>域（图 2.1）。每个领域都有一个主动的知识交换过程。教育培养具有一系列知识和技能的优秀毕业生。</w:t>
      </w:r>
      <w:r>
        <w:rPr>
          <w:rFonts w:hint="eastAsia"/>
          <w:lang w:eastAsia="zh-Hans"/>
        </w:rPr>
        <w:t>科学</w:t>
      </w:r>
      <w:r>
        <w:rPr>
          <w:lang w:eastAsia="zh-CN"/>
        </w:rPr>
        <w:t>研究发现新的事实、数据和理论。催化创新的</w:t>
      </w:r>
      <w:r>
        <w:rPr>
          <w:rFonts w:hint="eastAsia"/>
          <w:lang w:eastAsia="zh-Hans"/>
        </w:rPr>
        <w:t>成果</w:t>
      </w:r>
      <w:r>
        <w:rPr>
          <w:lang w:eastAsia="zh-CN"/>
        </w:rPr>
        <w:t>包括技术、发明、人工制品、方法和概念。</w:t>
      </w:r>
    </w:p>
    <w:p w14:paraId="707114C9" w14:textId="27E9C036" w:rsidR="00A56D21" w:rsidRDefault="00FA78A9">
      <w:pPr>
        <w:ind w:left="420" w:firstLine="420"/>
        <w:rPr>
          <w:lang w:eastAsia="zh-CN"/>
        </w:rPr>
      </w:pPr>
      <w:r>
        <w:rPr>
          <w:lang w:eastAsia="zh-CN"/>
        </w:rPr>
        <w:t>大学的主动机制也取决于领域（图2.4）。当学生离开大学时，</w:t>
      </w:r>
      <w:r>
        <w:rPr>
          <w:rFonts w:hint="eastAsia"/>
          <w:lang w:eastAsia="zh-Hans"/>
        </w:rPr>
        <w:t>无论</w:t>
      </w:r>
      <w:r>
        <w:rPr>
          <w:lang w:eastAsia="zh-CN"/>
        </w:rPr>
        <w:t>实习、就业或开始创业， 教育</w:t>
      </w:r>
      <w:r>
        <w:rPr>
          <w:rFonts w:hint="eastAsia"/>
          <w:lang w:eastAsia="zh-Hans"/>
        </w:rPr>
        <w:t>就向</w:t>
      </w:r>
      <w:ins w:id="105" w:author="Microsoft Office User" w:date="2021-11-04T10:28:00Z">
        <w:r w:rsidR="0044710A">
          <w:rPr>
            <w:rFonts w:hint="eastAsia"/>
            <w:lang w:eastAsia="zh-CN"/>
          </w:rPr>
          <w:t>其</w:t>
        </w:r>
      </w:ins>
      <w:r>
        <w:rPr>
          <w:rFonts w:hint="eastAsia"/>
          <w:lang w:eastAsia="zh-Hans"/>
        </w:rPr>
        <w:t>合作伙伴</w:t>
      </w:r>
      <w:r>
        <w:rPr>
          <w:lang w:eastAsia="zh-CN"/>
        </w:rPr>
        <w:t>转移</w:t>
      </w:r>
      <w:r>
        <w:rPr>
          <w:rFonts w:hint="eastAsia"/>
          <w:lang w:eastAsia="zh-Hans"/>
        </w:rPr>
        <w:t>了</w:t>
      </w:r>
      <w:r>
        <w:rPr>
          <w:lang w:eastAsia="zh-CN"/>
        </w:rPr>
        <w:t>知识。</w:t>
      </w:r>
      <w:r>
        <w:rPr>
          <w:rFonts w:hint="eastAsia"/>
          <w:lang w:eastAsia="zh-Hans"/>
        </w:rPr>
        <w:t>科技</w:t>
      </w:r>
      <w:r>
        <w:rPr>
          <w:lang w:eastAsia="zh-CN"/>
        </w:rPr>
        <w:t>研究</w:t>
      </w:r>
      <w:r>
        <w:rPr>
          <w:rFonts w:hint="eastAsia"/>
          <w:lang w:eastAsia="zh-Hans"/>
        </w:rPr>
        <w:t>的</w:t>
      </w:r>
      <w:r>
        <w:rPr>
          <w:lang w:eastAsia="zh-CN"/>
        </w:rPr>
        <w:t>发现</w:t>
      </w:r>
      <w:r>
        <w:rPr>
          <w:rFonts w:hint="eastAsia"/>
          <w:lang w:eastAsia="zh-Hans"/>
        </w:rPr>
        <w:t>是</w:t>
      </w:r>
      <w:r>
        <w:rPr>
          <w:lang w:eastAsia="zh-CN"/>
        </w:rPr>
        <w:t>通过出版物和个人</w:t>
      </w:r>
      <w:r>
        <w:rPr>
          <w:rFonts w:hint="eastAsia"/>
          <w:lang w:eastAsia="zh-Hans"/>
        </w:rPr>
        <w:t>之间</w:t>
      </w:r>
      <w:r>
        <w:rPr>
          <w:lang w:eastAsia="zh-CN"/>
        </w:rPr>
        <w:t>互动</w:t>
      </w:r>
      <w:r>
        <w:rPr>
          <w:rFonts w:hint="eastAsia"/>
          <w:lang w:eastAsia="zh-Hans"/>
        </w:rPr>
        <w:t>传播的</w:t>
      </w:r>
      <w:r>
        <w:rPr>
          <w:lang w:eastAsia="zh-CN"/>
        </w:rPr>
        <w:t>。类似的机制</w:t>
      </w:r>
      <w:r>
        <w:rPr>
          <w:rFonts w:hint="eastAsia"/>
          <w:lang w:eastAsia="zh-Hans"/>
        </w:rPr>
        <w:t>也</w:t>
      </w:r>
      <w:r>
        <w:rPr>
          <w:lang w:eastAsia="zh-CN"/>
        </w:rPr>
        <w:t>用于</w:t>
      </w:r>
    </w:p>
    <w:p w14:paraId="3D375356" w14:textId="77777777" w:rsidR="00A56D21" w:rsidRDefault="00FA78A9">
      <w:pPr>
        <w:rPr>
          <w:lang w:eastAsia="zh-CN"/>
        </w:rPr>
      </w:pPr>
      <w:r>
        <w:rPr>
          <w:rFonts w:hint="eastAsia"/>
          <w:lang w:eastAsia="zh-Hans"/>
        </w:rPr>
        <w:t>催化</w:t>
      </w:r>
      <w:r>
        <w:rPr>
          <w:lang w:eastAsia="zh-CN"/>
        </w:rPr>
        <w:t>创新，但其机制包括知识产权、创业</w:t>
      </w:r>
      <w:r>
        <w:rPr>
          <w:rFonts w:hint="eastAsia"/>
          <w:lang w:eastAsia="zh-Hans"/>
        </w:rPr>
        <w:t>和</w:t>
      </w:r>
      <w:r>
        <w:rPr>
          <w:lang w:eastAsia="zh-CN"/>
        </w:rPr>
        <w:t>咨询。</w:t>
      </w:r>
    </w:p>
    <w:p w14:paraId="0E84EEE0" w14:textId="1C20DAD9" w:rsidR="00A56D21" w:rsidRDefault="00FA78A9">
      <w:pPr>
        <w:ind w:firstLine="420"/>
        <w:rPr>
          <w:lang w:eastAsia="zh-CN"/>
        </w:rPr>
      </w:pPr>
      <w:r>
        <w:rPr>
          <w:lang w:eastAsia="zh-CN"/>
        </w:rPr>
        <w:t>合作伙伴在倡导采用大学</w:t>
      </w:r>
      <w:r>
        <w:rPr>
          <w:rFonts w:hint="eastAsia"/>
          <w:lang w:eastAsia="zh-Hans"/>
        </w:rPr>
        <w:t>成果</w:t>
      </w:r>
      <w:r>
        <w:rPr>
          <w:lang w:eastAsia="zh-CN"/>
        </w:rPr>
        <w:t>时</w:t>
      </w:r>
      <w:r>
        <w:rPr>
          <w:rFonts w:hint="eastAsia"/>
          <w:lang w:eastAsia="zh-Hans"/>
        </w:rPr>
        <w:t>就</w:t>
      </w:r>
      <w:r>
        <w:rPr>
          <w:lang w:eastAsia="zh-CN"/>
        </w:rPr>
        <w:t>是积极主动</w:t>
      </w:r>
      <w:r>
        <w:rPr>
          <w:rFonts w:hint="eastAsia"/>
          <w:lang w:eastAsia="zh-Hans"/>
        </w:rPr>
        <w:t>行动</w:t>
      </w:r>
      <w:ins w:id="106" w:author="Microsoft Office User" w:date="2021-11-04T10:30:00Z">
        <w:r w:rsidR="005E42BA">
          <w:rPr>
            <w:rFonts w:hint="eastAsia"/>
            <w:lang w:eastAsia="zh-CN"/>
          </w:rPr>
          <w:t>的</w:t>
        </w:r>
      </w:ins>
      <w:del w:id="107" w:author="Microsoft Office User" w:date="2021-11-04T10:30:00Z">
        <w:r w:rsidDel="005E42BA">
          <w:rPr>
            <w:lang w:eastAsia="zh-CN"/>
          </w:rPr>
          <w:delText>了</w:delText>
        </w:r>
      </w:del>
      <w:r>
        <w:rPr>
          <w:lang w:eastAsia="zh-CN"/>
        </w:rPr>
        <w:t>。有效的合作伙伴会雇用那些了解大学成果的</w:t>
      </w:r>
      <w:r>
        <w:rPr>
          <w:rFonts w:hint="eastAsia"/>
          <w:lang w:eastAsia="zh-Hans"/>
        </w:rPr>
        <w:t>工作人员成为他们的</w:t>
      </w:r>
      <w:del w:id="108" w:author="Microsoft Office User" w:date="2021-11-04T10:31:00Z">
        <w:r w:rsidDel="00C366A3">
          <w:rPr>
            <w:rFonts w:hint="eastAsia"/>
            <w:lang w:eastAsia="zh-Hans"/>
          </w:rPr>
          <w:delText>侦察兵</w:delText>
        </w:r>
      </w:del>
      <w:ins w:id="109" w:author="Microsoft Office User" w:date="2021-11-04T10:31:00Z">
        <w:r w:rsidR="00C366A3">
          <w:rPr>
            <w:rFonts w:hint="eastAsia"/>
            <w:lang w:eastAsia="zh-CN"/>
          </w:rPr>
          <w:t>消息来源</w:t>
        </w:r>
      </w:ins>
      <w:r>
        <w:rPr>
          <w:lang w:eastAsia="zh-CN"/>
        </w:rPr>
        <w:t>。</w:t>
      </w:r>
      <w:r>
        <w:rPr>
          <w:rFonts w:hint="eastAsia"/>
          <w:lang w:eastAsia="zh-Hans"/>
        </w:rPr>
        <w:t>这些人</w:t>
      </w:r>
      <w:r>
        <w:rPr>
          <w:lang w:eastAsia="zh-CN"/>
        </w:rPr>
        <w:t>包括面向毕业生的人力资源专家、</w:t>
      </w:r>
      <w:r>
        <w:rPr>
          <w:rFonts w:hint="eastAsia"/>
          <w:lang w:eastAsia="zh-Hans"/>
        </w:rPr>
        <w:t>学校</w:t>
      </w:r>
      <w:r>
        <w:rPr>
          <w:lang w:eastAsia="zh-CN"/>
        </w:rPr>
        <w:t>内部</w:t>
      </w:r>
      <w:r>
        <w:rPr>
          <w:rFonts w:hint="eastAsia"/>
          <w:lang w:eastAsia="zh-Hans"/>
        </w:rPr>
        <w:t>有关成果的</w:t>
      </w:r>
      <w:r>
        <w:rPr>
          <w:lang w:eastAsia="zh-CN"/>
        </w:rPr>
        <w:t>研究人员，</w:t>
      </w:r>
      <w:r>
        <w:rPr>
          <w:rFonts w:hint="eastAsia"/>
          <w:lang w:eastAsia="zh-Hans"/>
        </w:rPr>
        <w:t>以及与创新成果相关的</w:t>
      </w:r>
      <w:r>
        <w:rPr>
          <w:lang w:eastAsia="zh-CN"/>
        </w:rPr>
        <w:t>产品和系统开发人员。</w:t>
      </w:r>
    </w:p>
    <w:p w14:paraId="1CCCB8AE" w14:textId="77777777" w:rsidR="00A56D21" w:rsidRDefault="00A56D21">
      <w:pPr>
        <w:rPr>
          <w:lang w:eastAsia="zh-CN"/>
        </w:rPr>
        <w:sectPr w:rsidR="00A56D21">
          <w:type w:val="continuous"/>
          <w:pgSz w:w="11920" w:h="16860"/>
          <w:pgMar w:top="640" w:right="460" w:bottom="280" w:left="460" w:header="720" w:footer="720" w:gutter="0"/>
          <w:cols w:space="720"/>
        </w:sectPr>
      </w:pPr>
    </w:p>
    <w:p w14:paraId="74D5B29D" w14:textId="77777777" w:rsidR="00A56D21" w:rsidRDefault="00A56D21">
      <w:pPr>
        <w:rPr>
          <w:lang w:eastAsia="zh-CN"/>
        </w:rPr>
      </w:pPr>
    </w:p>
    <w:p w14:paraId="45323535" w14:textId="77777777" w:rsidR="00A56D21" w:rsidRDefault="00FA78A9">
      <w:pPr>
        <w:ind w:firstLine="420"/>
        <w:rPr>
          <w:lang w:eastAsia="zh-CN"/>
        </w:rPr>
      </w:pPr>
      <w:r>
        <w:rPr>
          <w:lang w:eastAsia="zh-CN"/>
        </w:rPr>
        <w:t>有许多特定的知识交换模</w:t>
      </w:r>
      <w:r>
        <w:rPr>
          <w:rFonts w:hint="eastAsia"/>
          <w:lang w:eastAsia="zh-Hans"/>
        </w:rPr>
        <w:t>式</w:t>
      </w:r>
      <w:r>
        <w:rPr>
          <w:lang w:eastAsia="zh-CN"/>
        </w:rPr>
        <w:t>，具体取决于</w:t>
      </w:r>
      <w:r>
        <w:rPr>
          <w:rFonts w:hint="eastAsia"/>
          <w:lang w:eastAsia="zh-Hans"/>
        </w:rPr>
        <w:t>不同的学术</w:t>
      </w:r>
      <w:r>
        <w:rPr>
          <w:lang w:eastAsia="zh-CN"/>
        </w:rPr>
        <w:t>领域和</w:t>
      </w:r>
      <w:r>
        <w:rPr>
          <w:rFonts w:hint="eastAsia"/>
          <w:lang w:eastAsia="zh-Hans"/>
        </w:rPr>
        <w:t>环境</w:t>
      </w:r>
      <w:r>
        <w:rPr>
          <w:lang w:eastAsia="zh-CN"/>
        </w:rPr>
        <w:t>。我们在本章中</w:t>
      </w:r>
      <w:r>
        <w:rPr>
          <w:rFonts w:hint="eastAsia"/>
          <w:lang w:eastAsia="zh-Hans"/>
        </w:rPr>
        <w:t>涉及通用</w:t>
      </w:r>
      <w:r>
        <w:rPr>
          <w:lang w:eastAsia="zh-CN"/>
        </w:rPr>
        <w:t>的一般性</w:t>
      </w:r>
      <w:r>
        <w:rPr>
          <w:rFonts w:hint="eastAsia"/>
          <w:lang w:eastAsia="zh-Hans"/>
        </w:rPr>
        <w:t>原则</w:t>
      </w:r>
      <w:r>
        <w:rPr>
          <w:lang w:eastAsia="zh-CN"/>
        </w:rPr>
        <w:t>，并在章节3-6中提供更多细节。</w:t>
      </w:r>
    </w:p>
    <w:p w14:paraId="32301BFB" w14:textId="77777777" w:rsidR="00A56D21" w:rsidRDefault="00A56D21">
      <w:pPr>
        <w:rPr>
          <w:lang w:eastAsia="zh-CN"/>
        </w:rPr>
      </w:pPr>
    </w:p>
    <w:p w14:paraId="7AAE2AF8" w14:textId="77777777" w:rsidR="00A56D21" w:rsidRDefault="00A56D21">
      <w:pPr>
        <w:rPr>
          <w:lang w:eastAsia="zh-CN"/>
        </w:rPr>
      </w:pPr>
    </w:p>
    <w:p w14:paraId="06B3748B" w14:textId="77777777" w:rsidR="00A56D21" w:rsidRDefault="00A56D21">
      <w:pPr>
        <w:rPr>
          <w:lang w:eastAsia="zh-CN"/>
        </w:rPr>
      </w:pPr>
    </w:p>
    <w:p w14:paraId="2D8AA322" w14:textId="77777777" w:rsidR="00A56D21" w:rsidRDefault="00A56D21">
      <w:pPr>
        <w:rPr>
          <w:lang w:eastAsia="zh-CN"/>
        </w:rPr>
      </w:pPr>
    </w:p>
    <w:p w14:paraId="3AA11064" w14:textId="77777777" w:rsidR="00A56D21" w:rsidRDefault="00A56D21">
      <w:pPr>
        <w:rPr>
          <w:lang w:eastAsia="zh-CN"/>
        </w:rPr>
      </w:pPr>
    </w:p>
    <w:p w14:paraId="4FFE9947" w14:textId="77777777" w:rsidR="00A56D21" w:rsidRDefault="00A56D21">
      <w:pPr>
        <w:rPr>
          <w:lang w:eastAsia="zh-CN"/>
        </w:rPr>
      </w:pPr>
    </w:p>
    <w:p w14:paraId="754B2789" w14:textId="77777777" w:rsidR="00A56D21" w:rsidRDefault="00A56D21">
      <w:pPr>
        <w:rPr>
          <w:lang w:eastAsia="zh-CN"/>
        </w:rPr>
      </w:pPr>
    </w:p>
    <w:p w14:paraId="5F389E71" w14:textId="77777777" w:rsidR="00A56D21" w:rsidRDefault="00A56D21">
      <w:pPr>
        <w:rPr>
          <w:lang w:eastAsia="zh-CN"/>
        </w:rPr>
      </w:pPr>
    </w:p>
    <w:p w14:paraId="1A232FA4" w14:textId="77777777" w:rsidR="00A56D21" w:rsidRDefault="00FA78A9">
      <w:pPr>
        <w:rPr>
          <w:lang w:eastAsia="zh-CN"/>
        </w:rPr>
      </w:pPr>
      <w:r>
        <w:rPr>
          <w:noProof/>
        </w:rPr>
        <mc:AlternateContent>
          <mc:Choice Requires="wpg">
            <w:drawing>
              <wp:anchor distT="0" distB="0" distL="0" distR="0" simplePos="0" relativeHeight="251660800" behindDoc="0" locked="0" layoutInCell="1" allowOverlap="1" wp14:anchorId="1462B5C3" wp14:editId="29E3C020">
                <wp:simplePos x="0" y="0"/>
                <wp:positionH relativeFrom="page">
                  <wp:posOffset>368300</wp:posOffset>
                </wp:positionH>
                <wp:positionV relativeFrom="paragraph">
                  <wp:posOffset>213360</wp:posOffset>
                </wp:positionV>
                <wp:extent cx="616585" cy="19050"/>
                <wp:effectExtent l="0" t="0" r="0" b="0"/>
                <wp:wrapTopAndBottom/>
                <wp:docPr id="1691" name="组合 1398"/>
                <wp:cNvGraphicFramePr/>
                <a:graphic xmlns:a="http://schemas.openxmlformats.org/drawingml/2006/main">
                  <a:graphicData uri="http://schemas.microsoft.com/office/word/2010/wordprocessingGroup">
                    <wpg:wgp>
                      <wpg:cNvGrpSpPr/>
                      <wpg:grpSpPr>
                        <a:xfrm>
                          <a:off x="0" y="0"/>
                          <a:ext cx="616585" cy="19050"/>
                          <a:chOff x="580" y="336"/>
                          <a:chExt cx="971" cy="30"/>
                        </a:xfrm>
                      </wpg:grpSpPr>
                      <wps:wsp>
                        <wps:cNvPr id="242" name="直线 1402"/>
                        <wps:cNvCnPr/>
                        <wps:spPr>
                          <a:xfrm>
                            <a:off x="580" y="343"/>
                            <a:ext cx="970" cy="0"/>
                          </a:xfrm>
                          <a:prstGeom prst="line">
                            <a:avLst/>
                          </a:prstGeom>
                          <a:ln w="9477" cap="flat" cmpd="sng">
                            <a:solidFill>
                              <a:srgbClr val="999999"/>
                            </a:solidFill>
                            <a:prstDash val="solid"/>
                            <a:headEnd type="none" w="med" len="med"/>
                            <a:tailEnd type="none" w="med" len="med"/>
                          </a:ln>
                        </wps:spPr>
                        <wps:bodyPr/>
                      </wps:wsp>
                      <wps:wsp>
                        <wps:cNvPr id="243" name="直线 1401"/>
                        <wps:cNvCnPr/>
                        <wps:spPr>
                          <a:xfrm>
                            <a:off x="580" y="358"/>
                            <a:ext cx="970" cy="0"/>
                          </a:xfrm>
                          <a:prstGeom prst="line">
                            <a:avLst/>
                          </a:prstGeom>
                          <a:ln w="9477" cap="flat" cmpd="sng">
                            <a:solidFill>
                              <a:srgbClr val="EDEDED"/>
                            </a:solidFill>
                            <a:prstDash val="solid"/>
                            <a:headEnd type="none" w="med" len="med"/>
                            <a:tailEnd type="none" w="med" len="med"/>
                          </a:ln>
                        </wps:spPr>
                        <wps:bodyPr/>
                      </wps:wsp>
                      <wps:wsp>
                        <wps:cNvPr id="244" name="任意多边形 1400"/>
                        <wps:cNvSpPr/>
                        <wps:spPr>
                          <a:xfrm>
                            <a:off x="1535" y="335"/>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45" name="任意多边形 1399"/>
                        <wps:cNvSpPr/>
                        <wps:spPr>
                          <a:xfrm>
                            <a:off x="580" y="335"/>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4F84055A" id="组合 1398" o:spid="_x0000_s1026" style="position:absolute;margin-left:29pt;margin-top:16.8pt;width:48.55pt;height:1.5pt;z-index:251660800;mso-wrap-distance-left:0;mso-wrap-distance-right:0;mso-position-horizontal-relative:page" coordorigin="580,336"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">
                <v:line id="直线 1402" o:spid="_x0000_s1027" style="position:absolute;visibility:visible;mso-wrap-style:square" from="580,343" to="1550,3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" strokecolor="#999" strokeweight=".26325mm"/>
                <v:line id="直线 1401" o:spid="_x0000_s1028" style="position:absolute;visibility:visible;mso-wrap-style:square" from="580,358" to="1550,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" strokecolor="#ededed" strokeweight=".26325mm"/>
                <v:shape id="任意多边形 1400" o:spid="_x0000_s1029" style="position:absolute;left:1535;top:335;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" path="m15,30l,30,,15,15,r,30xe" fillcolor="#ededed" stroked="f">
                  <v:path arrowok="t" textboxrect="0,0,15,30"/>
                </v:shape>
                <v:shape id="任意多边形 1399" o:spid="_x0000_s1030" style="position:absolute;left:580;top:335;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" path="m,30l,,15,r,15l,30xe" fillcolor="#999" stroked="f">
                  <v:path arrowok="t" textboxrect="0,0,15,30"/>
                </v:shape>
                <w10:wrap type="topAndBottom" anchorx="page"/>
              </v:group>
            </w:pict>
          </mc:Fallback>
        </mc:AlternateContent>
      </w:r>
    </w:p>
    <w:p w14:paraId="52E77135" w14:textId="77777777" w:rsidR="00A56D21" w:rsidRDefault="00A56D21">
      <w:pPr>
        <w:rPr>
          <w:lang w:eastAsia="zh-CN"/>
        </w:rPr>
      </w:pPr>
    </w:p>
    <w:p w14:paraId="13EED4CD" w14:textId="77777777" w:rsidR="00A56D21" w:rsidRDefault="00A56D21">
      <w:pPr>
        <w:rPr>
          <w:lang w:eastAsia="zh-CN"/>
        </w:rPr>
        <w:sectPr w:rsidR="00A56D21">
          <w:pgSz w:w="11920" w:h="16860"/>
          <w:pgMar w:top="480" w:right="460" w:bottom="280" w:left="460" w:header="720" w:footer="720" w:gutter="0"/>
          <w:cols w:space="720"/>
        </w:sectPr>
      </w:pPr>
    </w:p>
    <w:p w14:paraId="4C666815" w14:textId="77777777" w:rsidR="00A56D21" w:rsidRDefault="00FA78A9">
      <w:pPr>
        <w:rPr>
          <w:lang w:eastAsia="zh-CN"/>
        </w:rPr>
      </w:pPr>
      <w:r>
        <w:rPr>
          <w:lang w:eastAsia="zh-CN"/>
        </w:rPr>
        <w:t>第 60 页</w:t>
      </w:r>
    </w:p>
    <w:p w14:paraId="0FB3BC88" w14:textId="77777777" w:rsidR="00A56D21" w:rsidRDefault="00FA78A9">
      <w:pPr>
        <w:rPr>
          <w:lang w:eastAsia="zh-CN"/>
        </w:rPr>
      </w:pPr>
      <w:r>
        <w:rPr>
          <w:lang w:eastAsia="zh-CN"/>
        </w:rPr>
        <w:t>32</w:t>
      </w:r>
    </w:p>
    <w:p w14:paraId="7D546B25" w14:textId="77777777" w:rsidR="00A56D21" w:rsidRDefault="00FA78A9">
      <w:pPr>
        <w:rPr>
          <w:lang w:eastAsia="zh-CN"/>
        </w:rPr>
      </w:pPr>
      <w:r>
        <w:rPr>
          <w:lang w:eastAsia="zh-CN"/>
        </w:rPr>
        <w:br w:type="column"/>
      </w:r>
    </w:p>
    <w:p w14:paraId="2A9F5E0F" w14:textId="77777777" w:rsidR="00A56D21" w:rsidRDefault="00FA78A9">
      <w:pPr>
        <w:rPr>
          <w:lang w:eastAsia="zh-CN"/>
        </w:rPr>
      </w:pPr>
      <w:r>
        <w:rPr>
          <w:lang w:eastAsia="zh-CN"/>
        </w:rPr>
        <w:t>2 知识交换的系统方法</w:t>
      </w:r>
    </w:p>
    <w:p w14:paraId="3EE8236A"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6AA37BA9" w14:textId="77777777" w:rsidR="00A56D21" w:rsidRDefault="00A56D21">
      <w:pPr>
        <w:rPr>
          <w:lang w:eastAsia="zh-CN"/>
        </w:rPr>
      </w:pPr>
    </w:p>
    <w:p w14:paraId="1CCC00A7" w14:textId="77777777" w:rsidR="00A56D21" w:rsidRDefault="00A56D21">
      <w:pPr>
        <w:rPr>
          <w:lang w:eastAsia="zh-CN"/>
        </w:rPr>
        <w:sectPr w:rsidR="00A56D21">
          <w:type w:val="continuous"/>
          <w:pgSz w:w="11920" w:h="16860"/>
          <w:pgMar w:top="640" w:right="460" w:bottom="280" w:left="460" w:header="720" w:footer="720" w:gutter="0"/>
          <w:cols w:space="720"/>
        </w:sectPr>
      </w:pPr>
    </w:p>
    <w:p w14:paraId="5941BC9D" w14:textId="77777777" w:rsidR="00A56D21" w:rsidRDefault="00A56D21">
      <w:pPr>
        <w:rPr>
          <w:lang w:eastAsia="zh-CN"/>
        </w:rPr>
      </w:pPr>
    </w:p>
    <w:p w14:paraId="49EDCAD8" w14:textId="77777777" w:rsidR="00A56D21" w:rsidRDefault="00A56D21">
      <w:pPr>
        <w:rPr>
          <w:lang w:eastAsia="zh-CN"/>
        </w:rPr>
      </w:pPr>
    </w:p>
    <w:p w14:paraId="428BAB51" w14:textId="77777777" w:rsidR="00A56D21" w:rsidRDefault="00A56D21">
      <w:pPr>
        <w:rPr>
          <w:lang w:eastAsia="zh-CN"/>
        </w:rPr>
      </w:pPr>
    </w:p>
    <w:p w14:paraId="03381D05" w14:textId="77777777" w:rsidR="00A56D21" w:rsidRDefault="00A56D21">
      <w:pPr>
        <w:rPr>
          <w:lang w:eastAsia="zh-CN"/>
        </w:rPr>
      </w:pPr>
    </w:p>
    <w:p w14:paraId="1ABDED16" w14:textId="77777777" w:rsidR="00A56D21" w:rsidRDefault="00A56D21">
      <w:pPr>
        <w:rPr>
          <w:lang w:eastAsia="zh-CN"/>
        </w:rPr>
      </w:pPr>
    </w:p>
    <w:p w14:paraId="033D152D" w14:textId="77777777" w:rsidR="00A56D21" w:rsidRDefault="00A56D21">
      <w:pPr>
        <w:rPr>
          <w:lang w:eastAsia="zh-CN"/>
        </w:rPr>
      </w:pPr>
    </w:p>
    <w:p w14:paraId="596221F5" w14:textId="77777777" w:rsidR="00A56D21" w:rsidRDefault="00A56D21">
      <w:pPr>
        <w:rPr>
          <w:lang w:eastAsia="zh-CN"/>
        </w:rPr>
      </w:pPr>
    </w:p>
    <w:p w14:paraId="24BDA034" w14:textId="77777777" w:rsidR="00A56D21" w:rsidRDefault="00A56D21">
      <w:pPr>
        <w:rPr>
          <w:lang w:eastAsia="zh-CN"/>
        </w:rPr>
      </w:pPr>
    </w:p>
    <w:p w14:paraId="19B7C076" w14:textId="77777777" w:rsidR="00A56D21" w:rsidRDefault="00FA78A9">
      <w:pPr>
        <w:rPr>
          <w:lang w:eastAsia="zh-CN"/>
        </w:rPr>
      </w:pPr>
      <w:r>
        <w:rPr>
          <w:b/>
          <w:bCs/>
          <w:lang w:eastAsia="zh-CN"/>
        </w:rPr>
        <w:t xml:space="preserve">图 2.4  </w:t>
      </w:r>
      <w:r>
        <w:rPr>
          <w:lang w:eastAsia="zh-CN"/>
        </w:rPr>
        <w:t>三个重叠学术领域的成果——以及知识</w:t>
      </w:r>
      <w:r>
        <w:rPr>
          <w:rFonts w:hint="eastAsia"/>
          <w:lang w:eastAsia="zh-Hans"/>
        </w:rPr>
        <w:t>交换</w:t>
      </w:r>
      <w:r>
        <w:rPr>
          <w:lang w:eastAsia="zh-CN"/>
        </w:rPr>
        <w:t>是如何产生的</w:t>
      </w:r>
    </w:p>
    <w:p w14:paraId="395F32FA" w14:textId="77777777" w:rsidR="00A56D21" w:rsidRDefault="00A56D21">
      <w:pPr>
        <w:rPr>
          <w:lang w:eastAsia="zh-CN"/>
        </w:rPr>
      </w:pPr>
    </w:p>
    <w:p w14:paraId="14337EEF" w14:textId="77777777" w:rsidR="00A56D21" w:rsidRDefault="00FA78A9">
      <w:pPr>
        <w:rPr>
          <w:b/>
          <w:bCs/>
          <w:sz w:val="28"/>
          <w:szCs w:val="28"/>
          <w:lang w:eastAsia="zh-CN"/>
        </w:rPr>
      </w:pPr>
      <w:r>
        <w:rPr>
          <w:b/>
          <w:bCs/>
          <w:sz w:val="28"/>
          <w:szCs w:val="28"/>
          <w:lang w:eastAsia="zh-CN"/>
        </w:rPr>
        <w:t>2.4 产生知识的有效学术实践结果</w:t>
      </w:r>
    </w:p>
    <w:p w14:paraId="16994FB3" w14:textId="77777777" w:rsidR="00A56D21" w:rsidRDefault="00A56D21">
      <w:pPr>
        <w:rPr>
          <w:b/>
          <w:bCs/>
          <w:sz w:val="28"/>
          <w:szCs w:val="28"/>
          <w:lang w:eastAsia="zh-CN"/>
        </w:rPr>
      </w:pPr>
    </w:p>
    <w:p w14:paraId="12933456" w14:textId="77777777" w:rsidR="00A56D21" w:rsidRDefault="00FA78A9">
      <w:pPr>
        <w:rPr>
          <w:b/>
          <w:bCs/>
          <w:sz w:val="24"/>
          <w:szCs w:val="24"/>
          <w:lang w:eastAsia="zh-CN"/>
        </w:rPr>
      </w:pPr>
      <w:r>
        <w:rPr>
          <w:b/>
          <w:bCs/>
          <w:sz w:val="24"/>
          <w:szCs w:val="24"/>
          <w:lang w:eastAsia="zh-CN"/>
        </w:rPr>
        <w:t xml:space="preserve">2.4.1 </w:t>
      </w:r>
      <w:r>
        <w:rPr>
          <w:rFonts w:hint="eastAsia"/>
          <w:b/>
          <w:bCs/>
          <w:sz w:val="24"/>
          <w:szCs w:val="24"/>
          <w:lang w:eastAsia="zh-Hans"/>
        </w:rPr>
        <w:t>知识交换</w:t>
      </w:r>
      <w:r>
        <w:rPr>
          <w:rFonts w:hint="eastAsia"/>
          <w:b/>
          <w:bCs/>
          <w:sz w:val="24"/>
          <w:szCs w:val="24"/>
          <w:lang w:eastAsia="zh-CN"/>
        </w:rPr>
        <w:t>涉及的学术实践</w:t>
      </w:r>
    </w:p>
    <w:p w14:paraId="344B8476" w14:textId="77777777" w:rsidR="00A56D21" w:rsidRDefault="00A56D21">
      <w:pPr>
        <w:rPr>
          <w:lang w:eastAsia="zh-CN"/>
        </w:rPr>
      </w:pPr>
    </w:p>
    <w:p w14:paraId="502565B4" w14:textId="77777777" w:rsidR="00A56D21" w:rsidRDefault="00FA78A9">
      <w:pPr>
        <w:rPr>
          <w:lang w:eastAsia="zh-CN"/>
        </w:rPr>
      </w:pPr>
      <w:r>
        <w:rPr>
          <w:lang w:eastAsia="zh-CN"/>
        </w:rPr>
        <w:t>我们确定了一组大学与合作伙伴共同产生</w:t>
      </w:r>
      <w:r>
        <w:rPr>
          <w:rFonts w:hint="eastAsia"/>
          <w:lang w:eastAsia="zh-Hans"/>
        </w:rPr>
        <w:t>知识</w:t>
      </w:r>
      <w:r>
        <w:rPr>
          <w:lang w:eastAsia="zh-CN"/>
        </w:rPr>
        <w:t>交</w:t>
      </w:r>
      <w:r>
        <w:rPr>
          <w:rFonts w:hint="eastAsia"/>
          <w:lang w:eastAsia="zh-Hans"/>
        </w:rPr>
        <w:t>换</w:t>
      </w:r>
      <w:r>
        <w:rPr>
          <w:lang w:eastAsia="zh-CN"/>
        </w:rPr>
        <w:t>结果的学术实践。 这些有效的</w:t>
      </w:r>
      <w:r>
        <w:rPr>
          <w:rFonts w:hint="eastAsia"/>
          <w:lang w:eastAsia="zh-Hans"/>
        </w:rPr>
        <w:t>实践来自于</w:t>
      </w:r>
      <w:r>
        <w:rPr>
          <w:lang w:eastAsia="zh-CN"/>
        </w:rPr>
        <w:t>观察到的大学行为模式。当这些</w:t>
      </w:r>
      <w:r>
        <w:rPr>
          <w:rFonts w:hint="eastAsia"/>
          <w:lang w:eastAsia="zh-Hans"/>
        </w:rPr>
        <w:t>实践</w:t>
      </w:r>
      <w:r>
        <w:rPr>
          <w:lang w:eastAsia="zh-CN"/>
        </w:rPr>
        <w:t>产生跨越大学界限并导致对社会有意义的</w:t>
      </w:r>
      <w:r>
        <w:rPr>
          <w:rFonts w:hint="eastAsia"/>
          <w:lang w:eastAsia="zh-Hans"/>
        </w:rPr>
        <w:t>贡献时就变得有效</w:t>
      </w:r>
      <w:r>
        <w:rPr>
          <w:lang w:eastAsia="zh-CN"/>
        </w:rPr>
        <w:t>。从经济发展的角度来看，一个实践当它</w:t>
      </w:r>
      <w:r>
        <w:rPr>
          <w:rFonts w:hint="eastAsia"/>
          <w:lang w:eastAsia="zh-Hans"/>
        </w:rPr>
        <w:t>交换知识时</w:t>
      </w:r>
      <w:r>
        <w:rPr>
          <w:lang w:eastAsia="zh-CN"/>
        </w:rPr>
        <w:t>加速</w:t>
      </w:r>
      <w:r>
        <w:rPr>
          <w:rFonts w:hint="eastAsia"/>
          <w:lang w:eastAsia="zh-Hans"/>
        </w:rPr>
        <w:t>了</w:t>
      </w:r>
      <w:r>
        <w:rPr>
          <w:lang w:eastAsia="zh-CN"/>
        </w:rPr>
        <w:t>创新</w:t>
      </w:r>
      <w:r>
        <w:rPr>
          <w:rFonts w:hint="eastAsia"/>
          <w:lang w:eastAsia="zh-Hans"/>
        </w:rPr>
        <w:t>和创业</w:t>
      </w:r>
      <w:r>
        <w:rPr>
          <w:lang w:eastAsia="zh-Hans"/>
        </w:rPr>
        <w:t>，</w:t>
      </w:r>
      <w:r>
        <w:rPr>
          <w:rFonts w:hint="eastAsia"/>
          <w:lang w:eastAsia="zh-Hans"/>
        </w:rPr>
        <w:t>就</w:t>
      </w:r>
      <w:r>
        <w:rPr>
          <w:lang w:eastAsia="zh-CN"/>
        </w:rPr>
        <w:t>是有效的</w:t>
      </w:r>
      <w:r>
        <w:rPr>
          <w:rFonts w:hint="eastAsia"/>
          <w:lang w:eastAsia="zh-Hans"/>
        </w:rPr>
        <w:t>实践</w:t>
      </w:r>
      <w:r>
        <w:rPr>
          <w:lang w:eastAsia="zh-CN"/>
        </w:rPr>
        <w:t>。</w:t>
      </w:r>
    </w:p>
    <w:p w14:paraId="45BB8521" w14:textId="61630DA2" w:rsidR="00A56D21" w:rsidRDefault="00FA78A9">
      <w:pPr>
        <w:ind w:firstLine="420"/>
        <w:rPr>
          <w:lang w:eastAsia="zh-CN"/>
        </w:rPr>
      </w:pPr>
      <w:r>
        <w:rPr>
          <w:lang w:eastAsia="zh-CN"/>
        </w:rPr>
        <w:t>我们通过</w:t>
      </w:r>
      <w:ins w:id="110" w:author="Microsoft Office User" w:date="2021-11-04T10:32:00Z">
        <w:r w:rsidR="00EE4C36">
          <w:rPr>
            <w:rFonts w:hint="eastAsia"/>
            <w:lang w:eastAsia="zh-CN"/>
          </w:rPr>
          <w:t>了</w:t>
        </w:r>
      </w:ins>
      <w:r>
        <w:rPr>
          <w:lang w:eastAsia="zh-CN"/>
        </w:rPr>
        <w:t>反思多所大学</w:t>
      </w:r>
      <w:r>
        <w:rPr>
          <w:rFonts w:hint="eastAsia"/>
          <w:lang w:eastAsia="zh-Hans"/>
        </w:rPr>
        <w:t>在众多项目</w:t>
      </w:r>
      <w:r>
        <w:rPr>
          <w:lang w:eastAsia="zh-CN"/>
        </w:rPr>
        <w:t>的行为得出了这套</w:t>
      </w:r>
      <w:del w:id="111" w:author="Microsoft Office User" w:date="2021-11-04T10:34:00Z">
        <w:r w:rsidDel="00522EF0">
          <w:rPr>
            <w:rFonts w:hint="eastAsia"/>
            <w:lang w:eastAsia="zh-Hans"/>
          </w:rPr>
          <w:delText>学术</w:delText>
        </w:r>
      </w:del>
      <w:r>
        <w:rPr>
          <w:lang w:eastAsia="zh-CN"/>
        </w:rPr>
        <w:t>实践。我们提出了以下问题：</w:t>
      </w:r>
    </w:p>
    <w:p w14:paraId="45EF1B8E" w14:textId="77777777" w:rsidR="00A56D21" w:rsidRDefault="00A56D21">
      <w:pPr>
        <w:rPr>
          <w:lang w:eastAsia="zh-CN"/>
        </w:rPr>
        <w:sectPr w:rsidR="00A56D21">
          <w:type w:val="continuous"/>
          <w:pgSz w:w="11920" w:h="16860"/>
          <w:pgMar w:top="640" w:right="460" w:bottom="280" w:left="460" w:header="720" w:footer="720" w:gutter="0"/>
          <w:cols w:space="720"/>
        </w:sectPr>
      </w:pPr>
    </w:p>
    <w:p w14:paraId="0100E4E4" w14:textId="77777777" w:rsidR="00A56D21" w:rsidRDefault="00FA78A9">
      <w:pPr>
        <w:numPr>
          <w:ilvl w:val="0"/>
          <w:numId w:val="1"/>
        </w:numPr>
        <w:rPr>
          <w:lang w:eastAsia="zh-CN"/>
        </w:rPr>
      </w:pPr>
      <w:r>
        <w:rPr>
          <w:lang w:eastAsia="zh-CN"/>
        </w:rPr>
        <w:lastRenderedPageBreak/>
        <w:t>在三</w:t>
      </w:r>
      <w:r>
        <w:rPr>
          <w:rFonts w:hint="eastAsia"/>
          <w:lang w:eastAsia="zh-Hans"/>
        </w:rPr>
        <w:t>个学术</w:t>
      </w:r>
      <w:r>
        <w:rPr>
          <w:lang w:eastAsia="zh-CN"/>
        </w:rPr>
        <w:t>领域及其重叠分</w:t>
      </w:r>
      <w:r>
        <w:rPr>
          <w:rFonts w:hint="eastAsia"/>
          <w:lang w:eastAsia="zh-Hans"/>
        </w:rPr>
        <w:t>部分</w:t>
      </w:r>
      <w:r>
        <w:rPr>
          <w:lang w:eastAsia="zh-Hans"/>
        </w:rPr>
        <w:t>，</w:t>
      </w:r>
      <w:r>
        <w:rPr>
          <w:rFonts w:hint="eastAsia"/>
          <w:lang w:eastAsia="zh-Hans"/>
        </w:rPr>
        <w:t>最能完整</w:t>
      </w:r>
      <w:r>
        <w:rPr>
          <w:lang w:eastAsia="zh-CN"/>
        </w:rPr>
        <w:t>代表大学所需的</w:t>
      </w:r>
      <w:r>
        <w:rPr>
          <w:rFonts w:hint="eastAsia"/>
          <w:lang w:eastAsia="zh-Hans"/>
        </w:rPr>
        <w:t>学术</w:t>
      </w:r>
      <w:r>
        <w:rPr>
          <w:lang w:eastAsia="zh-CN"/>
        </w:rPr>
        <w:t>实践是什么？</w:t>
      </w:r>
    </w:p>
    <w:p w14:paraId="1A59AB30" w14:textId="77777777" w:rsidR="00A56D21" w:rsidRDefault="00FA78A9">
      <w:pPr>
        <w:numPr>
          <w:ilvl w:val="0"/>
          <w:numId w:val="1"/>
        </w:numPr>
        <w:rPr>
          <w:lang w:eastAsia="zh-CN"/>
        </w:rPr>
      </w:pPr>
      <w:r>
        <w:rPr>
          <w:lang w:eastAsia="zh-CN"/>
        </w:rPr>
        <w:t>哪些做法可以带来经济上有用的结果？</w:t>
      </w:r>
    </w:p>
    <w:p w14:paraId="7D09184B" w14:textId="77777777" w:rsidR="00A56D21" w:rsidRDefault="00FA78A9">
      <w:pPr>
        <w:numPr>
          <w:ilvl w:val="0"/>
          <w:numId w:val="1"/>
        </w:numPr>
        <w:rPr>
          <w:lang w:eastAsia="zh-CN"/>
        </w:rPr>
      </w:pPr>
      <w:r>
        <w:rPr>
          <w:lang w:eastAsia="zh-CN"/>
        </w:rPr>
        <w:t>我们可以从</w:t>
      </w:r>
      <w:r>
        <w:rPr>
          <w:rFonts w:hint="eastAsia"/>
          <w:lang w:eastAsia="zh-Hans"/>
        </w:rPr>
        <w:t>过去尝试</w:t>
      </w:r>
      <w:r>
        <w:rPr>
          <w:lang w:eastAsia="zh-CN"/>
        </w:rPr>
        <w:t>构建</w:t>
      </w:r>
      <w:r>
        <w:rPr>
          <w:rFonts w:hint="eastAsia"/>
          <w:lang w:eastAsia="zh-Hans"/>
        </w:rPr>
        <w:t>的</w:t>
      </w:r>
      <w:r>
        <w:rPr>
          <w:lang w:eastAsia="zh-CN"/>
        </w:rPr>
        <w:t>框架</w:t>
      </w:r>
      <w:r>
        <w:rPr>
          <w:rFonts w:hint="eastAsia"/>
          <w:lang w:eastAsia="zh-Hans"/>
        </w:rPr>
        <w:t>所描述</w:t>
      </w:r>
      <w:r>
        <w:rPr>
          <w:lang w:eastAsia="zh-CN"/>
        </w:rPr>
        <w:t>的教育、研究和</w:t>
      </w:r>
      <w:r>
        <w:rPr>
          <w:rFonts w:hint="eastAsia"/>
          <w:lang w:eastAsia="zh-Hans"/>
        </w:rPr>
        <w:t>催化</w:t>
      </w:r>
      <w:r>
        <w:rPr>
          <w:lang w:eastAsia="zh-CN"/>
        </w:rPr>
        <w:t>创新中学到什么？</w:t>
      </w:r>
    </w:p>
    <w:p w14:paraId="60F5E201" w14:textId="77777777" w:rsidR="00A56D21" w:rsidRDefault="00A56D21">
      <w:pPr>
        <w:rPr>
          <w:lang w:eastAsia="zh-CN"/>
        </w:rPr>
      </w:pPr>
    </w:p>
    <w:p w14:paraId="53EC200C" w14:textId="77777777" w:rsidR="00A56D21" w:rsidRDefault="00A56D21">
      <w:pPr>
        <w:rPr>
          <w:lang w:eastAsia="zh-CN"/>
        </w:rPr>
      </w:pPr>
    </w:p>
    <w:p w14:paraId="2496447A" w14:textId="77777777" w:rsidR="00A56D21" w:rsidRDefault="00A56D21">
      <w:pPr>
        <w:rPr>
          <w:lang w:eastAsia="zh-CN"/>
        </w:rPr>
      </w:pPr>
    </w:p>
    <w:p w14:paraId="33CDC72D" w14:textId="77777777" w:rsidR="00A56D21" w:rsidRDefault="00FA78A9">
      <w:pPr>
        <w:rPr>
          <w:lang w:eastAsia="zh-CN"/>
        </w:rPr>
      </w:pPr>
      <w:r>
        <w:rPr>
          <w:noProof/>
        </w:rPr>
        <mc:AlternateContent>
          <mc:Choice Requires="wpg">
            <w:drawing>
              <wp:anchor distT="0" distB="0" distL="0" distR="0" simplePos="0" relativeHeight="251661824" behindDoc="0" locked="0" layoutInCell="1" allowOverlap="1" wp14:anchorId="214E4DA4" wp14:editId="54054107">
                <wp:simplePos x="0" y="0"/>
                <wp:positionH relativeFrom="page">
                  <wp:posOffset>368300</wp:posOffset>
                </wp:positionH>
                <wp:positionV relativeFrom="paragraph">
                  <wp:posOffset>290830</wp:posOffset>
                </wp:positionV>
                <wp:extent cx="616585" cy="19050"/>
                <wp:effectExtent l="0" t="0" r="0" b="0"/>
                <wp:wrapTopAndBottom/>
                <wp:docPr id="1693" name="组合 1392"/>
                <wp:cNvGraphicFramePr/>
                <a:graphic xmlns:a="http://schemas.openxmlformats.org/drawingml/2006/main">
                  <a:graphicData uri="http://schemas.microsoft.com/office/word/2010/wordprocessingGroup">
                    <wpg:wgp>
                      <wpg:cNvGrpSpPr/>
                      <wpg:grpSpPr>
                        <a:xfrm>
                          <a:off x="0" y="0"/>
                          <a:ext cx="616585" cy="19050"/>
                          <a:chOff x="580" y="458"/>
                          <a:chExt cx="971" cy="30"/>
                        </a:xfrm>
                      </wpg:grpSpPr>
                      <wps:wsp>
                        <wps:cNvPr id="237" name="直线 1396"/>
                        <wps:cNvCnPr/>
                        <wps:spPr>
                          <a:xfrm>
                            <a:off x="580" y="465"/>
                            <a:ext cx="970" cy="0"/>
                          </a:xfrm>
                          <a:prstGeom prst="line">
                            <a:avLst/>
                          </a:prstGeom>
                          <a:ln w="9477" cap="flat" cmpd="sng">
                            <a:solidFill>
                              <a:srgbClr val="999999"/>
                            </a:solidFill>
                            <a:prstDash val="solid"/>
                            <a:headEnd type="none" w="med" len="med"/>
                            <a:tailEnd type="none" w="med" len="med"/>
                          </a:ln>
                        </wps:spPr>
                        <wps:bodyPr/>
                      </wps:wsp>
                      <wps:wsp>
                        <wps:cNvPr id="238" name="直线 1395"/>
                        <wps:cNvCnPr/>
                        <wps:spPr>
                          <a:xfrm>
                            <a:off x="580" y="480"/>
                            <a:ext cx="970" cy="0"/>
                          </a:xfrm>
                          <a:prstGeom prst="line">
                            <a:avLst/>
                          </a:prstGeom>
                          <a:ln w="9477" cap="flat" cmpd="sng">
                            <a:solidFill>
                              <a:srgbClr val="EDEDED"/>
                            </a:solidFill>
                            <a:prstDash val="solid"/>
                            <a:headEnd type="none" w="med" len="med"/>
                            <a:tailEnd type="none" w="med" len="med"/>
                          </a:ln>
                        </wps:spPr>
                        <wps:bodyPr/>
                      </wps:wsp>
                      <wps:wsp>
                        <wps:cNvPr id="239" name="任意多边形 1394"/>
                        <wps:cNvSpPr/>
                        <wps:spPr>
                          <a:xfrm>
                            <a:off x="1535" y="457"/>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240" name="任意多边形 1393"/>
                        <wps:cNvSpPr/>
                        <wps:spPr>
                          <a:xfrm>
                            <a:off x="580" y="457"/>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619F1B72" id="组合 1392" o:spid="_x0000_s1026" style="position:absolute;margin-left:29pt;margin-top:22.9pt;width:48.55pt;height:1.5pt;z-index:251661824;mso-wrap-distance-left:0;mso-wrap-distance-right:0;mso-position-horizontal-relative:page" coordorigin="580,458"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">
                <v:line id="直线 1396" o:spid="_x0000_s1027" style="position:absolute;visibility:visible;mso-wrap-style:square" from="580,465" to="1550,4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" strokecolor="#999" strokeweight=".26325mm"/>
                <v:line id="直线 1395" o:spid="_x0000_s1028" style="position:absolute;visibility:visible;mso-wrap-style:square" from="580,480" to="155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" strokecolor="#ededed" strokeweight=".26325mm"/>
                <v:shape id="任意多边形 1394" o:spid="_x0000_s1029" style="position:absolute;left:1535;top:45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" path="m15,30l,30,,15,15,r,30xe" fillcolor="#ededed" stroked="f">
                  <v:path arrowok="t" textboxrect="0,0,15,30"/>
                </v:shape>
                <v:shape id="任意多边形 1393" o:spid="_x0000_s1030" style="position:absolute;left:580;top:45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" path="m,30l,,15,r,15l,30xe" fillcolor="#999" stroked="f">
                  <v:path arrowok="t" textboxrect="0,0,15,30"/>
                </v:shape>
                <w10:wrap type="topAndBottom" anchorx="page"/>
              </v:group>
            </w:pict>
          </mc:Fallback>
        </mc:AlternateContent>
      </w:r>
    </w:p>
    <w:p w14:paraId="785ECE6E" w14:textId="77777777" w:rsidR="00A56D21" w:rsidRDefault="00A56D21">
      <w:pPr>
        <w:rPr>
          <w:lang w:eastAsia="zh-CN"/>
        </w:rPr>
      </w:pPr>
    </w:p>
    <w:p w14:paraId="68223DEE" w14:textId="77777777" w:rsidR="00A56D21" w:rsidRDefault="00A56D21">
      <w:pPr>
        <w:rPr>
          <w:lang w:eastAsia="zh-CN"/>
        </w:rPr>
        <w:sectPr w:rsidR="00A56D21">
          <w:pgSz w:w="11920" w:h="16860"/>
          <w:pgMar w:top="480" w:right="460" w:bottom="280" w:left="460" w:header="720" w:footer="720" w:gutter="0"/>
          <w:cols w:space="720"/>
        </w:sectPr>
      </w:pPr>
    </w:p>
    <w:p w14:paraId="04AEC9ED" w14:textId="77777777" w:rsidR="00A56D21" w:rsidRDefault="00FA78A9">
      <w:pPr>
        <w:rPr>
          <w:lang w:eastAsia="zh-CN"/>
        </w:rPr>
      </w:pPr>
      <w:r>
        <w:rPr>
          <w:lang w:eastAsia="zh-CN"/>
        </w:rPr>
        <w:t>第 61 页</w:t>
      </w:r>
    </w:p>
    <w:p w14:paraId="4085433E" w14:textId="77777777" w:rsidR="00A56D21" w:rsidRDefault="00FA78A9">
      <w:pPr>
        <w:rPr>
          <w:lang w:eastAsia="zh-CN"/>
        </w:rPr>
      </w:pPr>
      <w:r>
        <w:rPr>
          <w:lang w:eastAsia="zh-CN"/>
        </w:rPr>
        <w:br w:type="column"/>
      </w:r>
      <w:r>
        <w:rPr>
          <w:lang w:eastAsia="zh-CN"/>
        </w:rPr>
        <w:t>产生知识成果的有效学术实践</w:t>
      </w:r>
      <w:r>
        <w:rPr>
          <w:lang w:eastAsia="zh-CN"/>
        </w:rPr>
        <w:tab/>
        <w:t>33</w:t>
      </w:r>
    </w:p>
    <w:p w14:paraId="53717990"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43517390" w14:textId="77777777" w:rsidR="00A56D21" w:rsidRDefault="00A56D21">
      <w:pPr>
        <w:rPr>
          <w:lang w:eastAsia="zh-CN"/>
        </w:rPr>
      </w:pPr>
    </w:p>
    <w:p w14:paraId="26CB2485" w14:textId="77777777" w:rsidR="00A56D21" w:rsidRDefault="00FA78A9">
      <w:pPr>
        <w:ind w:firstLine="420"/>
        <w:rPr>
          <w:lang w:eastAsia="zh-CN"/>
        </w:rPr>
      </w:pPr>
      <w:r>
        <w:rPr>
          <w:lang w:eastAsia="zh-CN"/>
        </w:rPr>
        <w:t>我们对这些实践的构架并不是独一无二的——其他人也可以观察到同样的行为并确定一组略有不同的</w:t>
      </w:r>
      <w:r>
        <w:rPr>
          <w:rFonts w:hint="eastAsia"/>
          <w:lang w:eastAsia="zh-Hans"/>
        </w:rPr>
        <w:t>实践</w:t>
      </w:r>
      <w:r>
        <w:rPr>
          <w:lang w:eastAsia="zh-CN"/>
        </w:rPr>
        <w:t>。像所有</w:t>
      </w:r>
      <w:r>
        <w:rPr>
          <w:rFonts w:hint="eastAsia"/>
          <w:lang w:eastAsia="zh-Hans"/>
        </w:rPr>
        <w:t>模式</w:t>
      </w:r>
      <w:r>
        <w:rPr>
          <w:lang w:eastAsia="zh-CN"/>
        </w:rPr>
        <w:t>一样，它的价值在于它的</w:t>
      </w:r>
      <w:r>
        <w:rPr>
          <w:rFonts w:hint="eastAsia"/>
          <w:lang w:eastAsia="zh-Hans"/>
        </w:rPr>
        <w:t>应</w:t>
      </w:r>
      <w:r>
        <w:rPr>
          <w:lang w:eastAsia="zh-CN"/>
        </w:rPr>
        <w:t>用性。</w:t>
      </w:r>
    </w:p>
    <w:p w14:paraId="5A44C78D" w14:textId="77777777" w:rsidR="00A56D21" w:rsidRDefault="00FA78A9">
      <w:pPr>
        <w:ind w:firstLine="420"/>
        <w:rPr>
          <w:lang w:eastAsia="zh-CN"/>
        </w:rPr>
      </w:pPr>
      <w:r>
        <w:rPr>
          <w:lang w:eastAsia="zh-CN"/>
        </w:rPr>
        <w:t>选择学术实践集的重要标准是每个</w:t>
      </w:r>
      <w:r>
        <w:rPr>
          <w:rFonts w:hint="eastAsia"/>
          <w:lang w:eastAsia="zh-Hans"/>
        </w:rPr>
        <w:t>实践</w:t>
      </w:r>
      <w:r>
        <w:rPr>
          <w:lang w:eastAsia="zh-CN"/>
        </w:rPr>
        <w:t>应该支持</w:t>
      </w:r>
      <w:r>
        <w:rPr>
          <w:rFonts w:hint="eastAsia"/>
          <w:lang w:eastAsia="zh-Hans"/>
        </w:rPr>
        <w:t>如上所讨论的</w:t>
      </w:r>
      <w:r>
        <w:rPr>
          <w:lang w:eastAsia="zh-CN"/>
        </w:rPr>
        <w:t>系统方法。应该确定合作伙伴</w:t>
      </w:r>
      <w:r>
        <w:rPr>
          <w:rFonts w:hint="eastAsia"/>
          <w:lang w:eastAsia="zh-Hans"/>
        </w:rPr>
        <w:t>身份</w:t>
      </w:r>
      <w:r>
        <w:rPr>
          <w:lang w:eastAsia="zh-CN"/>
        </w:rPr>
        <w:t>及其需求，以及</w:t>
      </w:r>
      <w:r>
        <w:rPr>
          <w:rFonts w:hint="eastAsia"/>
          <w:lang w:eastAsia="zh-Hans"/>
        </w:rPr>
        <w:t>实施这些实践时</w:t>
      </w:r>
      <w:r>
        <w:rPr>
          <w:lang w:eastAsia="zh-CN"/>
        </w:rPr>
        <w:t>对这些需求的敏感性。应该有一个主动的知识交换</w:t>
      </w:r>
      <w:r>
        <w:rPr>
          <w:rFonts w:hint="eastAsia"/>
          <w:lang w:eastAsia="zh-Hans"/>
        </w:rPr>
        <w:t>和接受的</w:t>
      </w:r>
      <w:r>
        <w:rPr>
          <w:lang w:eastAsia="zh-CN"/>
        </w:rPr>
        <w:t>过程。</w:t>
      </w:r>
    </w:p>
    <w:p w14:paraId="1BA83FC5" w14:textId="77777777" w:rsidR="00A56D21" w:rsidRDefault="00A56D21">
      <w:pPr>
        <w:rPr>
          <w:lang w:eastAsia="zh-CN"/>
        </w:rPr>
      </w:pPr>
    </w:p>
    <w:p w14:paraId="20A3305A" w14:textId="77777777" w:rsidR="00A56D21" w:rsidRDefault="00FA78A9">
      <w:pPr>
        <w:rPr>
          <w:b/>
          <w:bCs/>
          <w:sz w:val="24"/>
          <w:szCs w:val="24"/>
          <w:lang w:eastAsia="zh-CN"/>
        </w:rPr>
      </w:pPr>
      <w:r>
        <w:rPr>
          <w:b/>
          <w:bCs/>
          <w:sz w:val="24"/>
          <w:szCs w:val="24"/>
          <w:lang w:eastAsia="zh-CN"/>
        </w:rPr>
        <w:t xml:space="preserve">2.4.2 </w:t>
      </w:r>
      <w:r>
        <w:rPr>
          <w:rFonts w:hint="eastAsia"/>
          <w:b/>
          <w:bCs/>
          <w:sz w:val="24"/>
          <w:szCs w:val="24"/>
          <w:lang w:eastAsia="zh-CN"/>
        </w:rPr>
        <w:t>十一种有效的学术实践</w:t>
      </w:r>
    </w:p>
    <w:p w14:paraId="2F82A09F" w14:textId="77777777" w:rsidR="00A56D21" w:rsidRDefault="00A56D21">
      <w:pPr>
        <w:rPr>
          <w:lang w:eastAsia="zh-CN"/>
        </w:rPr>
      </w:pPr>
    </w:p>
    <w:p w14:paraId="4158C8E1" w14:textId="77777777" w:rsidR="00A56D21" w:rsidRDefault="00FA78A9">
      <w:pPr>
        <w:rPr>
          <w:lang w:eastAsia="zh-CN"/>
        </w:rPr>
      </w:pPr>
      <w:r>
        <w:rPr>
          <w:lang w:eastAsia="zh-CN"/>
        </w:rPr>
        <w:t>我们</w:t>
      </w:r>
      <w:r>
        <w:rPr>
          <w:rFonts w:hint="eastAsia"/>
          <w:lang w:eastAsia="zh-Hans"/>
        </w:rPr>
        <w:t>辨识</w:t>
      </w:r>
      <w:r>
        <w:rPr>
          <w:lang w:eastAsia="zh-CN"/>
        </w:rPr>
        <w:t>了符合这些标准的11种有效的学术实践。</w:t>
      </w:r>
      <w:r>
        <w:rPr>
          <w:rFonts w:hint="eastAsia"/>
          <w:lang w:eastAsia="zh-Hans"/>
        </w:rPr>
        <w:t>它</w:t>
      </w:r>
      <w:r>
        <w:rPr>
          <w:lang w:eastAsia="zh-CN"/>
        </w:rPr>
        <w:t>们映射到重叠的学术领域，如图2.5所示，并在</w:t>
      </w:r>
      <w:r>
        <w:rPr>
          <w:rFonts w:hint="eastAsia"/>
          <w:lang w:eastAsia="zh-Hans"/>
        </w:rPr>
        <w:t>表</w:t>
      </w:r>
      <w:r>
        <w:rPr>
          <w:lang w:eastAsia="zh-CN"/>
        </w:rPr>
        <w:t>2.1</w:t>
      </w:r>
      <w:r>
        <w:rPr>
          <w:rFonts w:hint="eastAsia"/>
          <w:lang w:eastAsia="zh-Hans"/>
        </w:rPr>
        <w:t>中解释</w:t>
      </w:r>
      <w:r>
        <w:rPr>
          <w:lang w:eastAsia="zh-Hans"/>
        </w:rPr>
        <w:t>。</w:t>
      </w:r>
      <w:r>
        <w:rPr>
          <w:lang w:eastAsia="zh-CN"/>
        </w:rPr>
        <w:t>该表</w:t>
      </w:r>
      <w:r>
        <w:rPr>
          <w:rFonts w:hint="eastAsia"/>
          <w:lang w:eastAsia="zh-Hans"/>
        </w:rPr>
        <w:t>列出</w:t>
      </w:r>
      <w:r>
        <w:rPr>
          <w:lang w:eastAsia="zh-CN"/>
        </w:rPr>
        <w:t>了每个实践的全称和简称，以及简短的相关活动及其结果的描述。我们意识到</w:t>
      </w:r>
    </w:p>
    <w:p w14:paraId="061F46C5" w14:textId="77777777" w:rsidR="00A56D21" w:rsidRDefault="00FA78A9">
      <w:pPr>
        <w:rPr>
          <w:lang w:eastAsia="zh-CN"/>
        </w:rPr>
      </w:pPr>
      <w:r>
        <w:rPr>
          <w:lang w:eastAsia="zh-CN"/>
        </w:rPr>
        <w:t>图2.5中显示的</w:t>
      </w:r>
      <w:r>
        <w:rPr>
          <w:rFonts w:hint="eastAsia"/>
          <w:lang w:eastAsia="zh-Hans"/>
        </w:rPr>
        <w:t>清晰</w:t>
      </w:r>
      <w:r>
        <w:rPr>
          <w:lang w:eastAsia="zh-CN"/>
        </w:rPr>
        <w:t>边界</w:t>
      </w:r>
      <w:r>
        <w:rPr>
          <w:rFonts w:hint="eastAsia"/>
          <w:lang w:eastAsia="zh-Hans"/>
        </w:rPr>
        <w:t>在现</w:t>
      </w:r>
      <w:r>
        <w:rPr>
          <w:lang w:eastAsia="zh-CN"/>
        </w:rPr>
        <w:t>实</w:t>
      </w:r>
      <w:r>
        <w:rPr>
          <w:rFonts w:hint="eastAsia"/>
          <w:lang w:eastAsia="zh-Hans"/>
        </w:rPr>
        <w:t>中是</w:t>
      </w:r>
      <w:r>
        <w:rPr>
          <w:lang w:eastAsia="zh-CN"/>
        </w:rPr>
        <w:t>模糊</w:t>
      </w:r>
      <w:r>
        <w:rPr>
          <w:rFonts w:hint="eastAsia"/>
          <w:lang w:eastAsia="zh-Hans"/>
        </w:rPr>
        <w:t>的</w:t>
      </w:r>
      <w:r>
        <w:rPr>
          <w:lang w:eastAsia="zh-CN"/>
        </w:rPr>
        <w:t>，但显示了这些内</w:t>
      </w:r>
      <w:r>
        <w:rPr>
          <w:rFonts w:hint="eastAsia"/>
          <w:lang w:eastAsia="zh-Hans"/>
        </w:rPr>
        <w:t>在的</w:t>
      </w:r>
      <w:r>
        <w:rPr>
          <w:lang w:eastAsia="zh-CN"/>
        </w:rPr>
        <w:t>边界对分析很有用。</w:t>
      </w:r>
    </w:p>
    <w:p w14:paraId="78EA9DAC" w14:textId="77777777" w:rsidR="00A56D21" w:rsidRDefault="00A56D21">
      <w:pPr>
        <w:rPr>
          <w:lang w:eastAsia="zh-CN"/>
        </w:rPr>
      </w:pPr>
    </w:p>
    <w:p w14:paraId="5BAFD2D5" w14:textId="77777777" w:rsidR="00A56D21" w:rsidRDefault="00A56D21">
      <w:pPr>
        <w:rPr>
          <w:lang w:eastAsia="zh-CN"/>
        </w:rPr>
      </w:pPr>
    </w:p>
    <w:p w14:paraId="03381F42" w14:textId="77777777" w:rsidR="00A56D21" w:rsidRDefault="00A56D21">
      <w:pPr>
        <w:rPr>
          <w:lang w:eastAsia="zh-CN"/>
        </w:rPr>
      </w:pPr>
    </w:p>
    <w:p w14:paraId="1B13CD58" w14:textId="77777777" w:rsidR="00A56D21" w:rsidRDefault="00A56D21">
      <w:pPr>
        <w:rPr>
          <w:lang w:eastAsia="zh-CN"/>
        </w:rPr>
      </w:pPr>
    </w:p>
    <w:p w14:paraId="61B95C72" w14:textId="77777777" w:rsidR="00A56D21" w:rsidRDefault="00FA78A9">
      <w:pPr>
        <w:rPr>
          <w:lang w:eastAsia="zh-CN"/>
        </w:rPr>
      </w:pPr>
      <w:r>
        <w:rPr>
          <w:b/>
          <w:bCs/>
          <w:lang w:eastAsia="zh-CN"/>
        </w:rPr>
        <w:t>图2.5</w:t>
      </w:r>
      <w:r>
        <w:rPr>
          <w:lang w:eastAsia="zh-CN"/>
        </w:rPr>
        <w:t xml:space="preserve"> 十一种学术实践：红色表示主要成果是有才</w:t>
      </w:r>
      <w:r>
        <w:rPr>
          <w:rFonts w:hint="eastAsia"/>
          <w:lang w:eastAsia="zh-Hans"/>
        </w:rPr>
        <w:t>能</w:t>
      </w:r>
      <w:r>
        <w:rPr>
          <w:lang w:eastAsia="zh-CN"/>
        </w:rPr>
        <w:t>的毕业生，</w:t>
      </w:r>
      <w:r>
        <w:rPr>
          <w:rFonts w:hint="eastAsia"/>
          <w:lang w:eastAsia="zh-Hans"/>
        </w:rPr>
        <w:t>蓝色表示研究发现</w:t>
      </w:r>
      <w:r>
        <w:rPr>
          <w:lang w:eastAsia="zh-Hans"/>
        </w:rPr>
        <w:t>，</w:t>
      </w:r>
      <w:r>
        <w:rPr>
          <w:rFonts w:hint="eastAsia"/>
          <w:lang w:eastAsia="zh-Hans"/>
        </w:rPr>
        <w:t>绿色表示创新成果</w:t>
      </w:r>
    </w:p>
    <w:p w14:paraId="1F1C6A17" w14:textId="77777777" w:rsidR="00A56D21" w:rsidRDefault="00A56D21">
      <w:pPr>
        <w:rPr>
          <w:lang w:eastAsia="zh-CN"/>
        </w:rPr>
      </w:pPr>
    </w:p>
    <w:p w14:paraId="201EC4AE" w14:textId="77777777" w:rsidR="00A56D21" w:rsidRDefault="00A56D21">
      <w:pPr>
        <w:rPr>
          <w:lang w:eastAsia="zh-CN"/>
        </w:rPr>
      </w:pPr>
    </w:p>
    <w:p w14:paraId="576C1642" w14:textId="77777777" w:rsidR="00A56D21" w:rsidRDefault="00A56D21">
      <w:pPr>
        <w:rPr>
          <w:lang w:eastAsia="zh-CN"/>
        </w:rPr>
      </w:pPr>
    </w:p>
    <w:p w14:paraId="689ED404" w14:textId="77777777" w:rsidR="00A56D21" w:rsidRDefault="00FA78A9">
      <w:pPr>
        <w:rPr>
          <w:lang w:eastAsia="zh-CN"/>
        </w:rPr>
      </w:pPr>
      <w:r>
        <w:rPr>
          <w:noProof/>
        </w:rPr>
        <mc:AlternateContent>
          <mc:Choice Requires="wpg">
            <w:drawing>
              <wp:anchor distT="0" distB="0" distL="0" distR="0" simplePos="0" relativeHeight="251662848" behindDoc="0" locked="0" layoutInCell="1" allowOverlap="1" wp14:anchorId="689C8913" wp14:editId="58438E72">
                <wp:simplePos x="0" y="0"/>
                <wp:positionH relativeFrom="page">
                  <wp:posOffset>368300</wp:posOffset>
                </wp:positionH>
                <wp:positionV relativeFrom="paragraph">
                  <wp:posOffset>299720</wp:posOffset>
                </wp:positionV>
                <wp:extent cx="616585" cy="19050"/>
                <wp:effectExtent l="0" t="0" r="0" b="0"/>
                <wp:wrapTopAndBottom/>
                <wp:docPr id="1695" name="组合 1386"/>
                <wp:cNvGraphicFramePr/>
                <a:graphic xmlns:a="http://schemas.openxmlformats.org/drawingml/2006/main">
                  <a:graphicData uri="http://schemas.microsoft.com/office/word/2010/wordprocessingGroup">
                    <wpg:wgp>
                      <wpg:cNvGrpSpPr/>
                      <wpg:grpSpPr>
                        <a:xfrm>
                          <a:off x="0" y="0"/>
                          <a:ext cx="616585" cy="19050"/>
                          <a:chOff x="580" y="472"/>
                          <a:chExt cx="971" cy="30"/>
                        </a:xfrm>
                      </wpg:grpSpPr>
                      <wps:wsp>
                        <wps:cNvPr id="137" name="直线 1390"/>
                        <wps:cNvCnPr/>
                        <wps:spPr>
                          <a:xfrm>
                            <a:off x="580" y="479"/>
                            <a:ext cx="970" cy="0"/>
                          </a:xfrm>
                          <a:prstGeom prst="line">
                            <a:avLst/>
                          </a:prstGeom>
                          <a:ln w="9477" cap="flat" cmpd="sng">
                            <a:solidFill>
                              <a:srgbClr val="999999"/>
                            </a:solidFill>
                            <a:prstDash val="solid"/>
                            <a:headEnd type="none" w="med" len="med"/>
                            <a:tailEnd type="none" w="med" len="med"/>
                          </a:ln>
                        </wps:spPr>
                        <wps:bodyPr/>
                      </wps:wsp>
                      <wps:wsp>
                        <wps:cNvPr id="138" name="直线 1389"/>
                        <wps:cNvCnPr/>
                        <wps:spPr>
                          <a:xfrm>
                            <a:off x="580" y="494"/>
                            <a:ext cx="970" cy="0"/>
                          </a:xfrm>
                          <a:prstGeom prst="line">
                            <a:avLst/>
                          </a:prstGeom>
                          <a:ln w="9477" cap="flat" cmpd="sng">
                            <a:solidFill>
                              <a:srgbClr val="EDEDED"/>
                            </a:solidFill>
                            <a:prstDash val="solid"/>
                            <a:headEnd type="none" w="med" len="med"/>
                            <a:tailEnd type="none" w="med" len="med"/>
                          </a:ln>
                        </wps:spPr>
                        <wps:bodyPr/>
                      </wps:wsp>
                      <wps:wsp>
                        <wps:cNvPr id="139" name="任意多边形 1388"/>
                        <wps:cNvSpPr/>
                        <wps:spPr>
                          <a:xfrm>
                            <a:off x="1535" y="471"/>
                            <a:ext cx="15" cy="30"/>
                          </a:xfrm>
                          <a:custGeom>
                            <a:avLst/>
                            <a:gdLst/>
                            <a:ahLst/>
                            <a:cxnLst/>
                            <a:rect l="0" t="0" r="0" b="0"/>
                            <a:pathLst>
                              <a:path w="15" h="30">
                                <a:moveTo>
                                  <a:pt x="15" y="29"/>
                                </a:moveTo>
                                <a:lnTo>
                                  <a:pt x="0" y="29"/>
                                </a:lnTo>
                                <a:lnTo>
                                  <a:pt x="0" y="14"/>
                                </a:lnTo>
                                <a:lnTo>
                                  <a:pt x="15" y="0"/>
                                </a:lnTo>
                                <a:lnTo>
                                  <a:pt x="15" y="29"/>
                                </a:lnTo>
                                <a:close/>
                              </a:path>
                            </a:pathLst>
                          </a:custGeom>
                          <a:solidFill>
                            <a:srgbClr val="EDEDED"/>
                          </a:solidFill>
                          <a:ln w="9525">
                            <a:noFill/>
                          </a:ln>
                        </wps:spPr>
                        <wps:bodyPr upright="1"/>
                      </wps:wsp>
                      <wps:wsp>
                        <wps:cNvPr id="140" name="任意多边形 1387"/>
                        <wps:cNvSpPr/>
                        <wps:spPr>
                          <a:xfrm>
                            <a:off x="580" y="471"/>
                            <a:ext cx="15" cy="30"/>
                          </a:xfrm>
                          <a:custGeom>
                            <a:avLst/>
                            <a:gdLst/>
                            <a:ahLst/>
                            <a:cxnLst/>
                            <a:rect l="0" t="0" r="0" b="0"/>
                            <a:pathLst>
                              <a:path w="15" h="30">
                                <a:moveTo>
                                  <a:pt x="0" y="29"/>
                                </a:moveTo>
                                <a:lnTo>
                                  <a:pt x="0" y="0"/>
                                </a:lnTo>
                                <a:lnTo>
                                  <a:pt x="15" y="0"/>
                                </a:lnTo>
                                <a:lnTo>
                                  <a:pt x="15" y="14"/>
                                </a:lnTo>
                                <a:lnTo>
                                  <a:pt x="0" y="29"/>
                                </a:lnTo>
                                <a:close/>
                              </a:path>
                            </a:pathLst>
                          </a:custGeom>
                          <a:solidFill>
                            <a:srgbClr val="999999"/>
                          </a:solidFill>
                          <a:ln w="9525">
                            <a:noFill/>
                          </a:ln>
                        </wps:spPr>
                        <wps:bodyPr upright="1"/>
                      </wps:wsp>
                    </wpg:wgp>
                  </a:graphicData>
                </a:graphic>
              </wp:anchor>
            </w:drawing>
          </mc:Choice>
          <mc:Fallback>
            <w:pict>
              <v:group w14:anchorId="3D43B6CF" id="组合 1386" o:spid="_x0000_s1026" style="position:absolute;margin-left:29pt;margin-top:23.6pt;width:48.55pt;height:1.5pt;z-index:251662848;mso-wrap-distance-left:0;mso-wrap-distance-right:0;mso-position-horizontal-relative:page" coordorigin="580,472"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">
                <v:line id="直线 1390" o:spid="_x0000_s1027" style="position:absolute;visibility:visible;mso-wrap-style:square" from="580,479" to="1550,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" strokecolor="#999" strokeweight=".26325mm"/>
                <v:line id="直线 1389" o:spid="_x0000_s1028" style="position:absolute;visibility:visible;mso-wrap-style:square" from="580,494" to="1550,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" strokecolor="#ededed" strokeweight=".26325mm"/>
                <v:shape id="任意多边形 1388" o:spid="_x0000_s1029" style="position:absolute;left:1535;top:47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" path="m15,29l,29,,14,15,r,29xe" fillcolor="#ededed" stroked="f">
                  <v:path arrowok="t" textboxrect="0,0,15,30"/>
                </v:shape>
                <v:shape id="任意多边形 1387" o:spid="_x0000_s1030" style="position:absolute;left:580;top:47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" path="m,29l,,15,r,14l,29xe" fillcolor="#999" stroked="f">
                  <v:path arrowok="t" textboxrect="0,0,15,30"/>
                </v:shape>
                <w10:wrap type="topAndBottom" anchorx="page"/>
              </v:group>
            </w:pict>
          </mc:Fallback>
        </mc:AlternateContent>
      </w:r>
    </w:p>
    <w:p w14:paraId="303888D4" w14:textId="77777777" w:rsidR="00A56D21" w:rsidRDefault="00A56D21">
      <w:pPr>
        <w:rPr>
          <w:lang w:eastAsia="zh-CN"/>
        </w:rPr>
      </w:pPr>
    </w:p>
    <w:p w14:paraId="03E5EBA9" w14:textId="77777777" w:rsidR="00A56D21" w:rsidRDefault="00A56D21">
      <w:pPr>
        <w:rPr>
          <w:lang w:eastAsia="zh-CN"/>
        </w:rPr>
        <w:sectPr w:rsidR="00A56D21">
          <w:pgSz w:w="11920" w:h="16860"/>
          <w:pgMar w:top="480" w:right="460" w:bottom="280" w:left="460" w:header="720" w:footer="720" w:gutter="0"/>
          <w:cols w:space="720"/>
        </w:sectPr>
      </w:pPr>
    </w:p>
    <w:p w14:paraId="268E602D" w14:textId="77777777" w:rsidR="00A56D21" w:rsidRDefault="00FA78A9">
      <w:pPr>
        <w:rPr>
          <w:lang w:eastAsia="zh-CN"/>
        </w:rPr>
      </w:pPr>
      <w:r>
        <w:rPr>
          <w:lang w:eastAsia="zh-CN"/>
        </w:rPr>
        <w:t>第 62 页</w:t>
      </w:r>
    </w:p>
    <w:p w14:paraId="3F0C7783" w14:textId="77777777" w:rsidR="00A56D21" w:rsidRDefault="00FA78A9">
      <w:pPr>
        <w:rPr>
          <w:lang w:eastAsia="zh-CN"/>
        </w:rPr>
      </w:pPr>
      <w:r>
        <w:rPr>
          <w:lang w:eastAsia="zh-CN"/>
        </w:rPr>
        <w:t>34</w:t>
      </w:r>
    </w:p>
    <w:p w14:paraId="5C51BC46" w14:textId="77777777" w:rsidR="00A56D21" w:rsidRDefault="00FA78A9">
      <w:pPr>
        <w:rPr>
          <w:lang w:eastAsia="zh-CN"/>
        </w:rPr>
      </w:pPr>
      <w:r>
        <w:rPr>
          <w:lang w:eastAsia="zh-CN"/>
        </w:rPr>
        <w:br w:type="column"/>
      </w:r>
    </w:p>
    <w:p w14:paraId="46B0A18C" w14:textId="77777777" w:rsidR="00A56D21" w:rsidRDefault="00FA78A9">
      <w:pPr>
        <w:rPr>
          <w:lang w:eastAsia="zh-CN"/>
        </w:rPr>
      </w:pPr>
      <w:r>
        <w:rPr>
          <w:lang w:eastAsia="zh-CN"/>
        </w:rPr>
        <w:t>2 知识交换的系统方法</w:t>
      </w:r>
    </w:p>
    <w:p w14:paraId="013242B8" w14:textId="77777777" w:rsidR="00A56D21" w:rsidRDefault="00A56D21">
      <w:pPr>
        <w:rPr>
          <w:lang w:eastAsia="zh-CN"/>
        </w:rPr>
        <w:sectPr w:rsidR="00A56D21">
          <w:type w:val="continuous"/>
          <w:pgSz w:w="11920" w:h="16860"/>
          <w:pgMar w:top="640" w:right="460" w:bottom="280" w:left="460" w:header="720" w:footer="720" w:gutter="0"/>
          <w:cols w:num="2" w:space="720" w:equalWidth="0">
            <w:col w:w="1548" w:space="2999"/>
            <w:col w:w="6453"/>
          </w:cols>
        </w:sectPr>
      </w:pPr>
    </w:p>
    <w:p w14:paraId="00362B92" w14:textId="77777777" w:rsidR="00A56D21" w:rsidRDefault="00A56D21">
      <w:pPr>
        <w:rPr>
          <w:lang w:eastAsia="zh-CN"/>
        </w:rPr>
      </w:pPr>
    </w:p>
    <w:p w14:paraId="39321F49" w14:textId="77777777" w:rsidR="00A56D21" w:rsidRDefault="00FA78A9">
      <w:pPr>
        <w:rPr>
          <w:lang w:eastAsia="zh-CN"/>
        </w:rPr>
      </w:pPr>
      <w:r>
        <w:rPr>
          <w:b/>
          <w:bCs/>
          <w:lang w:eastAsia="zh-CN"/>
        </w:rPr>
        <w:t xml:space="preserve">表2.1 </w:t>
      </w:r>
      <w:r>
        <w:rPr>
          <w:lang w:eastAsia="zh-CN"/>
        </w:rPr>
        <w:t>产生用于知识交换的成果的有效学术实践</w:t>
      </w:r>
    </w:p>
    <w:p w14:paraId="52E70F0B" w14:textId="77777777" w:rsidR="00A56D21" w:rsidRDefault="00A56D21">
      <w:pPr>
        <w:rPr>
          <w:lang w:eastAsia="zh-CN"/>
        </w:rPr>
      </w:pPr>
    </w:p>
    <w:p w14:paraId="0538ED12" w14:textId="77777777" w:rsidR="00A56D21" w:rsidRDefault="00A56D21">
      <w:pPr>
        <w:rPr>
          <w:lang w:eastAsia="zh-CN"/>
        </w:rPr>
      </w:pPr>
    </w:p>
    <w:p w14:paraId="73EB775F" w14:textId="77777777" w:rsidR="00A56D21" w:rsidRDefault="00A56D21">
      <w:pPr>
        <w:rPr>
          <w:lang w:eastAsia="zh-CN"/>
        </w:rPr>
        <w:sectPr w:rsidR="00A56D21">
          <w:type w:val="continuous"/>
          <w:pgSz w:w="11920" w:h="16860"/>
          <w:pgMar w:top="640" w:right="460" w:bottom="280" w:left="460" w:header="720" w:footer="720" w:gutter="0"/>
          <w:cols w:space="720"/>
        </w:sectPr>
      </w:pPr>
    </w:p>
    <w:p w14:paraId="2B4F5B51" w14:textId="77777777" w:rsidR="00A56D21" w:rsidRDefault="00A56D21">
      <w:pPr>
        <w:rPr>
          <w:lang w:eastAsia="zh-CN"/>
        </w:rPr>
      </w:pPr>
    </w:p>
    <w:p w14:paraId="1E6F0A2B" w14:textId="77777777" w:rsidR="00A56D21" w:rsidRDefault="00FA78A9">
      <w:r>
        <w:rPr>
          <w:noProof/>
        </w:rPr>
        <mc:AlternateContent>
          <mc:Choice Requires="wpg">
            <w:drawing>
              <wp:inline distT="0" distB="0" distL="114300" distR="114300" wp14:anchorId="32BC7E83" wp14:editId="044E2BEE">
                <wp:extent cx="616585" cy="19050"/>
                <wp:effectExtent l="0" t="0" r="0" b="0"/>
                <wp:docPr id="1696" name="组合 1381"/>
                <wp:cNvGraphicFramePr/>
                <a:graphic xmlns:a="http://schemas.openxmlformats.org/drawingml/2006/main">
                  <a:graphicData uri="http://schemas.microsoft.com/office/word/2010/wordprocessingGroup">
                    <wpg:wgp>
                      <wpg:cNvGrpSpPr/>
                      <wpg:grpSpPr>
                        <a:xfrm>
                          <a:off x="0" y="0"/>
                          <a:ext cx="616585" cy="19050"/>
                          <a:chOff x="0" y="0"/>
                          <a:chExt cx="971" cy="30"/>
                        </a:xfrm>
                      </wpg:grpSpPr>
                      <wps:wsp>
                        <wps:cNvPr id="1697" name="直线 1385"/>
                        <wps:cNvCnPr/>
                        <wps:spPr>
                          <a:xfrm>
                            <a:off x="0" y="7"/>
                            <a:ext cx="970" cy="0"/>
                          </a:xfrm>
                          <a:prstGeom prst="line">
                            <a:avLst/>
                          </a:prstGeom>
                          <a:ln w="9477" cap="flat" cmpd="sng">
                            <a:solidFill>
                              <a:srgbClr val="999999"/>
                            </a:solidFill>
                            <a:prstDash val="solid"/>
                            <a:headEnd type="none" w="med" len="med"/>
                            <a:tailEnd type="none" w="med" len="med"/>
                          </a:ln>
                        </wps:spPr>
                        <wps:bodyPr/>
                      </wps:wsp>
                      <wps:wsp>
                        <wps:cNvPr id="1698" name="直线 1384"/>
                        <wps:cNvCnPr/>
                        <wps:spPr>
                          <a:xfrm>
                            <a:off x="0" y="22"/>
                            <a:ext cx="970" cy="0"/>
                          </a:xfrm>
                          <a:prstGeom prst="line">
                            <a:avLst/>
                          </a:prstGeom>
                          <a:ln w="9477" cap="flat" cmpd="sng">
                            <a:solidFill>
                              <a:srgbClr val="EDEDED"/>
                            </a:solidFill>
                            <a:prstDash val="solid"/>
                            <a:headEnd type="none" w="med" len="med"/>
                            <a:tailEnd type="none" w="med" len="med"/>
                          </a:ln>
                        </wps:spPr>
                        <wps:bodyPr/>
                      </wps:wsp>
                      <wps:wsp>
                        <wps:cNvPr id="1699" name="任意多边形 1383"/>
                        <wps:cNvSpPr/>
                        <wps:spPr>
                          <a:xfrm>
                            <a:off x="955" y="0"/>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1700" name="任意多边形 1382"/>
                        <wps:cNvSpPr/>
                        <wps:spPr>
                          <a:xfrm>
                            <a:off x="0" y="0"/>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inline>
            </w:drawing>
          </mc:Choice>
          <mc:Fallback>
            <w:pict>
              <v:group w14:anchorId="7417664F" id="组合 1381" o:spid="_x0000_s1026" style="width:48.55pt;height:1.5pt;mso-position-horizontal-relative:char;mso-position-vertical-relative:line" coordsize="97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">
                <v:line id="直线 1385" o:spid="_x0000_s1027" style="position:absolute;visibility:visible;mso-wrap-style:square" from="0,7" to="9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" strokecolor="#999" strokeweight=".26325mm"/>
                <v:line id="直线 1384" o:spid="_x0000_s1028" style="position:absolute;visibility:visible;mso-wrap-style:square" from="0,22" to="97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" strokecolor="#ededed" strokeweight=".26325mm"/>
                <v:shape id="任意多边形 1383" o:spid="_x0000_s1029" style="position:absolute;left:955;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" path="m15,30l,30,,15,15,r,30xe" fillcolor="#ededed" stroked="f">
                  <v:path arrowok="t" textboxrect="0,0,15,30"/>
                </v:shape>
                <v:shape id="任意多边形 1382" o:spid="_x0000_s1030" style="position:absolute;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" path="m,30l,,15,r,15l,30xe" fillcolor="#999" stroked="f">
                  <v:path arrowok="t" textboxrect="0,0,15,30"/>
                </v:shape>
                <w10:anchorlock/>
              </v:group>
            </w:pict>
          </mc:Fallback>
        </mc:AlternateContent>
      </w:r>
    </w:p>
    <w:p w14:paraId="24E5E200" w14:textId="77777777" w:rsidR="00A56D21" w:rsidRDefault="00A56D21"/>
    <w:p w14:paraId="221BCD54" w14:textId="77777777" w:rsidR="00A56D21" w:rsidRDefault="00A56D21">
      <w:pPr>
        <w:sectPr w:rsidR="00A56D21">
          <w:pgSz w:w="11920" w:h="16860"/>
          <w:pgMar w:top="1580" w:right="460" w:bottom="280" w:left="460" w:header="720" w:footer="720" w:gutter="0"/>
          <w:cols w:space="720"/>
        </w:sectPr>
      </w:pPr>
    </w:p>
    <w:p w14:paraId="1FA0D341" w14:textId="77777777" w:rsidR="00A56D21" w:rsidRDefault="00FA78A9">
      <w:pPr>
        <w:rPr>
          <w:lang w:eastAsia="zh-CN"/>
        </w:rPr>
      </w:pPr>
      <w:r>
        <w:rPr>
          <w:lang w:eastAsia="zh-CN"/>
        </w:rPr>
        <w:t>第 63 页</w:t>
      </w:r>
    </w:p>
    <w:p w14:paraId="77D51FE1" w14:textId="77777777" w:rsidR="00A56D21" w:rsidRDefault="00FA78A9">
      <w:pPr>
        <w:rPr>
          <w:lang w:eastAsia="zh-CN"/>
        </w:rPr>
      </w:pPr>
      <w:r>
        <w:rPr>
          <w:lang w:eastAsia="zh-CN"/>
        </w:rPr>
        <w:br w:type="column"/>
      </w:r>
      <w:r>
        <w:rPr>
          <w:lang w:eastAsia="zh-CN"/>
        </w:rPr>
        <w:t>产生知识成果的有效学术实践</w:t>
      </w:r>
      <w:r>
        <w:rPr>
          <w:lang w:eastAsia="zh-CN"/>
        </w:rPr>
        <w:tab/>
        <w:t>35</w:t>
      </w:r>
    </w:p>
    <w:p w14:paraId="4634EE94" w14:textId="77777777" w:rsidR="00A56D21" w:rsidRDefault="00A56D21">
      <w:pPr>
        <w:rPr>
          <w:lang w:eastAsia="zh-CN"/>
        </w:rPr>
        <w:sectPr w:rsidR="00A56D21">
          <w:type w:val="continuous"/>
          <w:pgSz w:w="11920" w:h="16860"/>
          <w:pgMar w:top="640" w:right="460" w:bottom="280" w:left="460" w:header="720" w:footer="720" w:gutter="0"/>
          <w:cols w:num="2" w:space="720" w:equalWidth="0">
            <w:col w:w="1086" w:space="74"/>
            <w:col w:w="9840"/>
          </w:cols>
        </w:sectPr>
      </w:pPr>
    </w:p>
    <w:p w14:paraId="77B176B5" w14:textId="77777777" w:rsidR="00A56D21" w:rsidRDefault="00FA78A9">
      <w:pPr>
        <w:rPr>
          <w:lang w:eastAsia="zh-CN"/>
        </w:rPr>
      </w:pPr>
      <w:r>
        <w:rPr>
          <w:b/>
          <w:bCs/>
          <w:lang w:eastAsia="zh-CN"/>
        </w:rPr>
        <w:lastRenderedPageBreak/>
        <w:t>表 2.1</w:t>
      </w:r>
      <w:r>
        <w:rPr>
          <w:lang w:eastAsia="zh-CN"/>
        </w:rPr>
        <w:t>（续）</w:t>
      </w:r>
    </w:p>
    <w:p w14:paraId="6E2400E0" w14:textId="77777777" w:rsidR="00A56D21" w:rsidRDefault="00A56D21">
      <w:pPr>
        <w:rPr>
          <w:lang w:eastAsia="zh-CN"/>
        </w:rPr>
      </w:pPr>
    </w:p>
    <w:p w14:paraId="76428CC7" w14:textId="77777777" w:rsidR="00A56D21" w:rsidRDefault="00FA78A9">
      <w:pPr>
        <w:rPr>
          <w:lang w:eastAsia="zh-CN"/>
        </w:rPr>
      </w:pPr>
      <w:r>
        <w:rPr>
          <w:lang w:eastAsia="zh-CN"/>
        </w:rPr>
        <w:t>如图2.5所示，有一些</w:t>
      </w:r>
      <w:r>
        <w:rPr>
          <w:rFonts w:hint="eastAsia"/>
          <w:lang w:eastAsia="zh-Hans"/>
        </w:rPr>
        <w:t>学术</w:t>
      </w:r>
      <w:r>
        <w:rPr>
          <w:lang w:eastAsia="zh-CN"/>
        </w:rPr>
        <w:t>实践，例如</w:t>
      </w:r>
      <w:r>
        <w:rPr>
          <w:rFonts w:hint="eastAsia"/>
          <w:lang w:eastAsia="zh-Hans"/>
        </w:rPr>
        <w:t>“</w:t>
      </w:r>
      <w:r>
        <w:rPr>
          <w:lang w:eastAsia="zh-CN"/>
        </w:rPr>
        <w:t>为学习而教</w:t>
      </w:r>
      <w:r>
        <w:rPr>
          <w:rFonts w:hint="eastAsia"/>
          <w:lang w:eastAsia="zh-Hans"/>
        </w:rPr>
        <w:t>”</w:t>
      </w:r>
      <w:r>
        <w:rPr>
          <w:lang w:eastAsia="zh-CN"/>
        </w:rPr>
        <w:t>主要</w:t>
      </w:r>
      <w:r>
        <w:rPr>
          <w:rFonts w:hint="eastAsia"/>
          <w:lang w:eastAsia="zh-Hans"/>
        </w:rPr>
        <w:t>发生</w:t>
      </w:r>
      <w:r>
        <w:rPr>
          <w:lang w:eastAsia="zh-CN"/>
        </w:rPr>
        <w:t>在</w:t>
      </w:r>
      <w:r>
        <w:rPr>
          <w:rFonts w:hint="eastAsia"/>
          <w:lang w:eastAsia="zh-Hans"/>
        </w:rPr>
        <w:t>某</w:t>
      </w:r>
      <w:r>
        <w:rPr>
          <w:lang w:eastAsia="zh-CN"/>
        </w:rPr>
        <w:t>一个</w:t>
      </w:r>
      <w:r>
        <w:rPr>
          <w:rFonts w:hint="eastAsia"/>
          <w:lang w:eastAsia="zh-Hans"/>
        </w:rPr>
        <w:t>学术</w:t>
      </w:r>
      <w:r>
        <w:rPr>
          <w:lang w:eastAsia="zh-CN"/>
        </w:rPr>
        <w:t>领域。有一些实践，例如</w:t>
      </w:r>
      <w:r>
        <w:rPr>
          <w:rFonts w:hint="eastAsia"/>
          <w:lang w:eastAsia="zh-Hans"/>
        </w:rPr>
        <w:t>“</w:t>
      </w:r>
      <w:r>
        <w:rPr>
          <w:lang w:eastAsia="zh-CN"/>
        </w:rPr>
        <w:t>新</w:t>
      </w:r>
      <w:r>
        <w:rPr>
          <w:rFonts w:hint="eastAsia"/>
          <w:lang w:eastAsia="zh-Hans"/>
        </w:rPr>
        <w:t>兴思想的</w:t>
      </w:r>
      <w:r>
        <w:rPr>
          <w:lang w:eastAsia="zh-CN"/>
        </w:rPr>
        <w:t>教育</w:t>
      </w:r>
      <w:r>
        <w:rPr>
          <w:rFonts w:hint="eastAsia"/>
          <w:lang w:eastAsia="zh-Hans"/>
        </w:rPr>
        <w:t>“则跨</w:t>
      </w:r>
      <w:r>
        <w:rPr>
          <w:lang w:eastAsia="zh-CN"/>
        </w:rPr>
        <w:t>接两个</w:t>
      </w:r>
      <w:r>
        <w:rPr>
          <w:rFonts w:hint="eastAsia"/>
          <w:lang w:eastAsia="zh-Hans"/>
        </w:rPr>
        <w:t>领</w:t>
      </w:r>
      <w:r>
        <w:rPr>
          <w:lang w:eastAsia="zh-CN"/>
        </w:rPr>
        <w:t>域。在三</w:t>
      </w:r>
      <w:r>
        <w:rPr>
          <w:rFonts w:hint="eastAsia"/>
          <w:lang w:eastAsia="zh-Hans"/>
        </w:rPr>
        <w:t>领域</w:t>
      </w:r>
      <w:r>
        <w:rPr>
          <w:lang w:eastAsia="zh-CN"/>
        </w:rPr>
        <w:t>重叠中，我们</w:t>
      </w:r>
      <w:r>
        <w:rPr>
          <w:rFonts w:hint="eastAsia"/>
          <w:lang w:eastAsia="zh-Hans"/>
        </w:rPr>
        <w:t>发现是”</w:t>
      </w:r>
      <w:r>
        <w:rPr>
          <w:lang w:eastAsia="zh-CN"/>
        </w:rPr>
        <w:t>研究/教育/创新</w:t>
      </w:r>
      <w:r>
        <w:rPr>
          <w:rFonts w:hint="eastAsia"/>
          <w:lang w:eastAsia="zh-Hans"/>
        </w:rPr>
        <w:t>中心“实践</w:t>
      </w:r>
      <w:r>
        <w:rPr>
          <w:lang w:eastAsia="zh-CN"/>
        </w:rPr>
        <w:t>。这些中心应用科学研究</w:t>
      </w:r>
      <w:r>
        <w:rPr>
          <w:rFonts w:hint="eastAsia"/>
          <w:lang w:eastAsia="zh-Hans"/>
        </w:rPr>
        <w:t>成果于</w:t>
      </w:r>
      <w:r>
        <w:rPr>
          <w:lang w:eastAsia="zh-CN"/>
        </w:rPr>
        <w:t>创新，</w:t>
      </w:r>
      <w:r>
        <w:rPr>
          <w:rFonts w:hint="eastAsia"/>
          <w:lang w:eastAsia="zh-Hans"/>
        </w:rPr>
        <w:t>并且</w:t>
      </w:r>
      <w:r>
        <w:rPr>
          <w:lang w:eastAsia="zh-CN"/>
        </w:rPr>
        <w:t>吸引学生</w:t>
      </w:r>
      <w:r>
        <w:rPr>
          <w:rFonts w:hint="eastAsia"/>
          <w:lang w:eastAsia="zh-Hans"/>
        </w:rPr>
        <w:t>参与</w:t>
      </w:r>
      <w:r>
        <w:rPr>
          <w:lang w:eastAsia="zh-CN"/>
        </w:rPr>
        <w:t>。</w:t>
      </w:r>
    </w:p>
    <w:p w14:paraId="721FB4C9" w14:textId="77777777" w:rsidR="00A56D21" w:rsidRDefault="00FA78A9">
      <w:pPr>
        <w:ind w:firstLine="420"/>
        <w:rPr>
          <w:lang w:eastAsia="zh-CN"/>
        </w:rPr>
      </w:pPr>
      <w:r>
        <w:rPr>
          <w:lang w:eastAsia="zh-CN"/>
        </w:rPr>
        <w:t>在本章中，我们概述了</w:t>
      </w:r>
      <w:r>
        <w:rPr>
          <w:rFonts w:hint="eastAsia"/>
          <w:lang w:eastAsia="zh-Hans"/>
        </w:rPr>
        <w:t>知识交换</w:t>
      </w:r>
      <w:r>
        <w:rPr>
          <w:lang w:eastAsia="zh-CN"/>
        </w:rPr>
        <w:t>系统</w:t>
      </w:r>
      <w:r>
        <w:rPr>
          <w:rFonts w:hint="eastAsia"/>
          <w:lang w:eastAsia="zh-Hans"/>
        </w:rPr>
        <w:t>方法</w:t>
      </w:r>
      <w:r>
        <w:rPr>
          <w:lang w:eastAsia="zh-CN"/>
        </w:rPr>
        <w:t>中的11个学术实践。</w:t>
      </w:r>
      <w:r>
        <w:rPr>
          <w:rFonts w:hint="eastAsia"/>
          <w:lang w:eastAsia="zh-Hans"/>
        </w:rPr>
        <w:t>这些实践</w:t>
      </w:r>
      <w:r>
        <w:rPr>
          <w:lang w:eastAsia="zh-CN"/>
        </w:rPr>
        <w:t>本身在</w:t>
      </w:r>
      <w:r>
        <w:rPr>
          <w:rFonts w:hint="eastAsia"/>
          <w:lang w:eastAsia="zh-Hans"/>
        </w:rPr>
        <w:t>第</w:t>
      </w:r>
      <w:r>
        <w:rPr>
          <w:lang w:eastAsia="zh-CN"/>
        </w:rPr>
        <w:t>3-5</w:t>
      </w:r>
      <w:r>
        <w:rPr>
          <w:rFonts w:hint="eastAsia"/>
          <w:lang w:eastAsia="zh-Hans"/>
        </w:rPr>
        <w:t>章</w:t>
      </w:r>
      <w:r>
        <w:rPr>
          <w:lang w:eastAsia="zh-CN"/>
        </w:rPr>
        <w:t>中讨论。</w:t>
      </w:r>
    </w:p>
    <w:p w14:paraId="45678505" w14:textId="77777777" w:rsidR="00A56D21" w:rsidRDefault="00A56D21">
      <w:pPr>
        <w:rPr>
          <w:lang w:eastAsia="zh-CN"/>
        </w:rPr>
      </w:pPr>
    </w:p>
    <w:sectPr w:rsidR="00A56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9A1A8"/>
    <w:multiLevelType w:val="singleLevel"/>
    <w:tmpl w:val="6179A1A8"/>
    <w:lvl w:ilvl="0">
      <w:start w:val="1"/>
      <w:numFmt w:val="bullet"/>
      <w:lvlText w:val=""/>
      <w:lvlJc w:val="left"/>
      <w:pPr>
        <w:ind w:left="42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embedSystemFonts/>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5F6007"/>
    <w:rsid w:val="0010368C"/>
    <w:rsid w:val="00175DAD"/>
    <w:rsid w:val="0018013C"/>
    <w:rsid w:val="001C32F3"/>
    <w:rsid w:val="001E776D"/>
    <w:rsid w:val="002827FF"/>
    <w:rsid w:val="00317D34"/>
    <w:rsid w:val="00351FCD"/>
    <w:rsid w:val="00374BDD"/>
    <w:rsid w:val="003902CF"/>
    <w:rsid w:val="003C1002"/>
    <w:rsid w:val="0044710A"/>
    <w:rsid w:val="004B1A8E"/>
    <w:rsid w:val="004E67B8"/>
    <w:rsid w:val="00522EF0"/>
    <w:rsid w:val="00561ECB"/>
    <w:rsid w:val="00565053"/>
    <w:rsid w:val="005B685E"/>
    <w:rsid w:val="005D7DD1"/>
    <w:rsid w:val="005E42BA"/>
    <w:rsid w:val="005F4B63"/>
    <w:rsid w:val="00615B03"/>
    <w:rsid w:val="00620B1D"/>
    <w:rsid w:val="00634FDF"/>
    <w:rsid w:val="00731362"/>
    <w:rsid w:val="007C4458"/>
    <w:rsid w:val="00897C97"/>
    <w:rsid w:val="008B152B"/>
    <w:rsid w:val="00901B48"/>
    <w:rsid w:val="0093444B"/>
    <w:rsid w:val="00947528"/>
    <w:rsid w:val="009A5511"/>
    <w:rsid w:val="00A54CC6"/>
    <w:rsid w:val="00A56D21"/>
    <w:rsid w:val="00AD2CD8"/>
    <w:rsid w:val="00B26188"/>
    <w:rsid w:val="00B362DC"/>
    <w:rsid w:val="00BC1A2C"/>
    <w:rsid w:val="00C366A3"/>
    <w:rsid w:val="00C53AFF"/>
    <w:rsid w:val="00C80788"/>
    <w:rsid w:val="00C97FDE"/>
    <w:rsid w:val="00D04505"/>
    <w:rsid w:val="00D33A21"/>
    <w:rsid w:val="00D37411"/>
    <w:rsid w:val="00D603D8"/>
    <w:rsid w:val="00D73E1E"/>
    <w:rsid w:val="00DB299A"/>
    <w:rsid w:val="00EE4C36"/>
    <w:rsid w:val="00F65ADC"/>
    <w:rsid w:val="00FA78A9"/>
    <w:rsid w:val="00FC7195"/>
    <w:rsid w:val="775F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A4DB2"/>
  <w15:docId w15:val="{B487485F-0B97-4B4E-BFF5-7FCFEDBB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TW"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Microsoft YaHei" w:eastAsia="Microsoft YaHei" w:hAnsi="Microsoft YaHei" w:cs="Microsoft YaHei"/>
      <w:sz w:val="22"/>
      <w:szCs w:val="22"/>
      <w:lang w:val="en-US" w:eastAsia="en-US"/>
    </w:rPr>
  </w:style>
  <w:style w:type="paragraph" w:styleId="Heading2">
    <w:name w:val="heading 2"/>
    <w:basedOn w:val="Normal"/>
    <w:link w:val="Heading2Char"/>
    <w:uiPriority w:val="9"/>
    <w:qFormat/>
    <w:rsid w:val="008B152B"/>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TW"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character" w:customStyle="1" w:styleId="Heading2Char">
    <w:name w:val="Heading 2 Char"/>
    <w:basedOn w:val="DefaultParagraphFont"/>
    <w:link w:val="Heading2"/>
    <w:uiPriority w:val="9"/>
    <w:rsid w:val="008B152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B152B"/>
  </w:style>
  <w:style w:type="character" w:customStyle="1" w:styleId="jlqj4b">
    <w:name w:val="jlqj4b"/>
    <w:basedOn w:val="DefaultParagraphFont"/>
    <w:rsid w:val="008B152B"/>
  </w:style>
  <w:style w:type="paragraph" w:styleId="Revision">
    <w:name w:val="Revision"/>
    <w:hidden/>
    <w:uiPriority w:val="99"/>
    <w:semiHidden/>
    <w:rsid w:val="003902CF"/>
    <w:rPr>
      <w:rFonts w:ascii="Microsoft YaHei" w:eastAsia="Microsoft YaHei" w:hAnsi="Microsoft YaHei" w:cs="Microsoft YaHe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9688">
      <w:bodyDiv w:val="1"/>
      <w:marLeft w:val="0"/>
      <w:marRight w:val="0"/>
      <w:marTop w:val="0"/>
      <w:marBottom w:val="0"/>
      <w:divBdr>
        <w:top w:val="none" w:sz="0" w:space="0" w:color="auto"/>
        <w:left w:val="none" w:sz="0" w:space="0" w:color="auto"/>
        <w:bottom w:val="none" w:sz="0" w:space="0" w:color="auto"/>
        <w:right w:val="none" w:sz="0" w:space="0" w:color="auto"/>
      </w:divBdr>
      <w:divsChild>
        <w:div w:id="147282103">
          <w:marLeft w:val="0"/>
          <w:marRight w:val="0"/>
          <w:marTop w:val="100"/>
          <w:marBottom w:val="0"/>
          <w:divBdr>
            <w:top w:val="none" w:sz="0" w:space="0" w:color="auto"/>
            <w:left w:val="none" w:sz="0" w:space="0" w:color="auto"/>
            <w:bottom w:val="none" w:sz="0" w:space="0" w:color="auto"/>
            <w:right w:val="none" w:sz="0" w:space="0" w:color="auto"/>
          </w:divBdr>
          <w:divsChild>
            <w:div w:id="2030373702">
              <w:marLeft w:val="0"/>
              <w:marRight w:val="0"/>
              <w:marTop w:val="60"/>
              <w:marBottom w:val="0"/>
              <w:divBdr>
                <w:top w:val="none" w:sz="0" w:space="0" w:color="auto"/>
                <w:left w:val="none" w:sz="0" w:space="0" w:color="auto"/>
                <w:bottom w:val="none" w:sz="0" w:space="0" w:color="auto"/>
                <w:right w:val="none" w:sz="0" w:space="0" w:color="auto"/>
              </w:divBdr>
            </w:div>
          </w:divsChild>
        </w:div>
        <w:div w:id="1539658038">
          <w:marLeft w:val="0"/>
          <w:marRight w:val="0"/>
          <w:marTop w:val="0"/>
          <w:marBottom w:val="0"/>
          <w:divBdr>
            <w:top w:val="none" w:sz="0" w:space="0" w:color="auto"/>
            <w:left w:val="none" w:sz="0" w:space="0" w:color="auto"/>
            <w:bottom w:val="none" w:sz="0" w:space="0" w:color="auto"/>
            <w:right w:val="none" w:sz="0" w:space="0" w:color="auto"/>
          </w:divBdr>
          <w:divsChild>
            <w:div w:id="39403530">
              <w:marLeft w:val="0"/>
              <w:marRight w:val="0"/>
              <w:marTop w:val="0"/>
              <w:marBottom w:val="0"/>
              <w:divBdr>
                <w:top w:val="none" w:sz="0" w:space="0" w:color="auto"/>
                <w:left w:val="none" w:sz="0" w:space="0" w:color="auto"/>
                <w:bottom w:val="none" w:sz="0" w:space="0" w:color="auto"/>
                <w:right w:val="none" w:sz="0" w:space="0" w:color="auto"/>
              </w:divBdr>
              <w:divsChild>
                <w:div w:id="2222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0773">
      <w:bodyDiv w:val="1"/>
      <w:marLeft w:val="0"/>
      <w:marRight w:val="0"/>
      <w:marTop w:val="0"/>
      <w:marBottom w:val="0"/>
      <w:divBdr>
        <w:top w:val="none" w:sz="0" w:space="0" w:color="auto"/>
        <w:left w:val="none" w:sz="0" w:space="0" w:color="auto"/>
        <w:bottom w:val="none" w:sz="0" w:space="0" w:color="auto"/>
        <w:right w:val="none" w:sz="0" w:space="0" w:color="auto"/>
      </w:divBdr>
      <w:divsChild>
        <w:div w:id="1603803295">
          <w:marLeft w:val="0"/>
          <w:marRight w:val="0"/>
          <w:marTop w:val="100"/>
          <w:marBottom w:val="0"/>
          <w:divBdr>
            <w:top w:val="none" w:sz="0" w:space="0" w:color="auto"/>
            <w:left w:val="none" w:sz="0" w:space="0" w:color="auto"/>
            <w:bottom w:val="none" w:sz="0" w:space="0" w:color="auto"/>
            <w:right w:val="none" w:sz="0" w:space="0" w:color="auto"/>
          </w:divBdr>
          <w:divsChild>
            <w:div w:id="1646886363">
              <w:marLeft w:val="0"/>
              <w:marRight w:val="0"/>
              <w:marTop w:val="60"/>
              <w:marBottom w:val="0"/>
              <w:divBdr>
                <w:top w:val="none" w:sz="0" w:space="0" w:color="auto"/>
                <w:left w:val="none" w:sz="0" w:space="0" w:color="auto"/>
                <w:bottom w:val="none" w:sz="0" w:space="0" w:color="auto"/>
                <w:right w:val="none" w:sz="0" w:space="0" w:color="auto"/>
              </w:divBdr>
            </w:div>
          </w:divsChild>
        </w:div>
        <w:div w:id="2049067102">
          <w:marLeft w:val="0"/>
          <w:marRight w:val="0"/>
          <w:marTop w:val="0"/>
          <w:marBottom w:val="0"/>
          <w:divBdr>
            <w:top w:val="none" w:sz="0" w:space="0" w:color="auto"/>
            <w:left w:val="none" w:sz="0" w:space="0" w:color="auto"/>
            <w:bottom w:val="none" w:sz="0" w:space="0" w:color="auto"/>
            <w:right w:val="none" w:sz="0" w:space="0" w:color="auto"/>
          </w:divBdr>
          <w:divsChild>
            <w:div w:id="1415201433">
              <w:marLeft w:val="0"/>
              <w:marRight w:val="0"/>
              <w:marTop w:val="0"/>
              <w:marBottom w:val="0"/>
              <w:divBdr>
                <w:top w:val="none" w:sz="0" w:space="0" w:color="auto"/>
                <w:left w:val="none" w:sz="0" w:space="0" w:color="auto"/>
                <w:bottom w:val="none" w:sz="0" w:space="0" w:color="auto"/>
                <w:right w:val="none" w:sz="0" w:space="0" w:color="auto"/>
              </w:divBdr>
              <w:divsChild>
                <w:div w:id="3509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6668">
      <w:bodyDiv w:val="1"/>
      <w:marLeft w:val="0"/>
      <w:marRight w:val="0"/>
      <w:marTop w:val="0"/>
      <w:marBottom w:val="0"/>
      <w:divBdr>
        <w:top w:val="none" w:sz="0" w:space="0" w:color="auto"/>
        <w:left w:val="none" w:sz="0" w:space="0" w:color="auto"/>
        <w:bottom w:val="none" w:sz="0" w:space="0" w:color="auto"/>
        <w:right w:val="none" w:sz="0" w:space="0" w:color="auto"/>
      </w:divBdr>
      <w:divsChild>
        <w:div w:id="827752401">
          <w:marLeft w:val="0"/>
          <w:marRight w:val="0"/>
          <w:marTop w:val="100"/>
          <w:marBottom w:val="0"/>
          <w:divBdr>
            <w:top w:val="none" w:sz="0" w:space="0" w:color="auto"/>
            <w:left w:val="none" w:sz="0" w:space="0" w:color="auto"/>
            <w:bottom w:val="none" w:sz="0" w:space="0" w:color="auto"/>
            <w:right w:val="none" w:sz="0" w:space="0" w:color="auto"/>
          </w:divBdr>
          <w:divsChild>
            <w:div w:id="1547527733">
              <w:marLeft w:val="0"/>
              <w:marRight w:val="0"/>
              <w:marTop w:val="60"/>
              <w:marBottom w:val="0"/>
              <w:divBdr>
                <w:top w:val="none" w:sz="0" w:space="0" w:color="auto"/>
                <w:left w:val="none" w:sz="0" w:space="0" w:color="auto"/>
                <w:bottom w:val="none" w:sz="0" w:space="0" w:color="auto"/>
                <w:right w:val="none" w:sz="0" w:space="0" w:color="auto"/>
              </w:divBdr>
            </w:div>
          </w:divsChild>
        </w:div>
        <w:div w:id="872965881">
          <w:marLeft w:val="0"/>
          <w:marRight w:val="0"/>
          <w:marTop w:val="0"/>
          <w:marBottom w:val="0"/>
          <w:divBdr>
            <w:top w:val="none" w:sz="0" w:space="0" w:color="auto"/>
            <w:left w:val="none" w:sz="0" w:space="0" w:color="auto"/>
            <w:bottom w:val="none" w:sz="0" w:space="0" w:color="auto"/>
            <w:right w:val="none" w:sz="0" w:space="0" w:color="auto"/>
          </w:divBdr>
          <w:divsChild>
            <w:div w:id="1943759621">
              <w:marLeft w:val="0"/>
              <w:marRight w:val="0"/>
              <w:marTop w:val="0"/>
              <w:marBottom w:val="0"/>
              <w:divBdr>
                <w:top w:val="none" w:sz="0" w:space="0" w:color="auto"/>
                <w:left w:val="none" w:sz="0" w:space="0" w:color="auto"/>
                <w:bottom w:val="none" w:sz="0" w:space="0" w:color="auto"/>
                <w:right w:val="none" w:sz="0" w:space="0" w:color="auto"/>
              </w:divBdr>
              <w:divsChild>
                <w:div w:id="8513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pfl.ch/about/overview/annu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chajianzhong</dc:creator>
  <cp:lastModifiedBy>Microsoft Office User</cp:lastModifiedBy>
  <cp:revision>2</cp:revision>
  <dcterms:created xsi:type="dcterms:W3CDTF">2021-12-13T02:00:00Z</dcterms:created>
  <dcterms:modified xsi:type="dcterms:W3CDTF">2021-12-13T02:00:00Z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