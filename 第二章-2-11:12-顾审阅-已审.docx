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5C63" w14:textId="35FDDA3C" w:rsidR="003216A3" w:rsidRDefault="00022D2F">
      <w:pPr>
        <w:rPr>
          <w:b/>
          <w:bCs/>
          <w:sz w:val="28"/>
          <w:szCs w:val="28"/>
          <w:lang w:eastAsia="zh-Hans"/>
        </w:rPr>
      </w:pPr>
      <w:r>
        <w:rPr>
          <w:b/>
          <w:bCs/>
          <w:sz w:val="28"/>
          <w:szCs w:val="28"/>
          <w:lang w:eastAsia="zh-CN"/>
        </w:rPr>
        <w:t>2</w:t>
      </w:r>
      <w:r>
        <w:rPr>
          <w:rFonts w:hint="eastAsia"/>
          <w:b/>
          <w:bCs/>
          <w:sz w:val="28"/>
          <w:szCs w:val="28"/>
          <w:lang w:eastAsia="zh-Hans"/>
        </w:rPr>
        <w:t>.</w:t>
      </w:r>
      <w:r>
        <w:rPr>
          <w:b/>
          <w:bCs/>
          <w:sz w:val="28"/>
          <w:szCs w:val="28"/>
          <w:lang w:eastAsia="zh-Hans"/>
        </w:rPr>
        <w:t xml:space="preserve">5 </w:t>
      </w:r>
      <w:ins w:id="0" w:author="Microsoft Office User" w:date="2021-12-13T10:18:00Z">
        <w:r w:rsidR="00932CB4">
          <w:rPr>
            <w:rFonts w:hint="eastAsia"/>
            <w:b/>
            <w:bCs/>
            <w:sz w:val="28"/>
            <w:szCs w:val="28"/>
            <w:lang w:eastAsia="zh-Hans"/>
          </w:rPr>
          <w:t>教育</w:t>
        </w:r>
      </w:ins>
      <w:r>
        <w:rPr>
          <w:b/>
          <w:bCs/>
          <w:sz w:val="28"/>
          <w:szCs w:val="28"/>
          <w:lang w:eastAsia="zh-CN"/>
        </w:rPr>
        <w:t>作为</w:t>
      </w:r>
      <w:ins w:id="1" w:author="Microsoft Office User" w:date="2021-12-13T10:19:00Z">
        <w:r w:rsidR="004C0396">
          <w:rPr>
            <w:rFonts w:hint="eastAsia"/>
            <w:b/>
            <w:bCs/>
            <w:sz w:val="28"/>
            <w:szCs w:val="28"/>
            <w:lang w:eastAsia="zh-CN"/>
          </w:rPr>
          <w:t>一种</w:t>
        </w:r>
        <w:r w:rsidR="00273D71">
          <w:rPr>
            <w:b/>
            <w:bCs/>
            <w:sz w:val="28"/>
            <w:szCs w:val="28"/>
            <w:lang w:eastAsia="zh-CN"/>
          </w:rPr>
          <w:t>系统</w:t>
        </w:r>
        <w:r w:rsidR="00273D71">
          <w:rPr>
            <w:rFonts w:hint="eastAsia"/>
            <w:b/>
            <w:bCs/>
            <w:sz w:val="28"/>
            <w:szCs w:val="28"/>
            <w:lang w:eastAsia="zh-CN"/>
          </w:rPr>
          <w:t>化</w:t>
        </w:r>
      </w:ins>
      <w:ins w:id="2" w:author="Microsoft Office User" w:date="2021-12-14T15:52:00Z">
        <w:r w:rsidR="00DD7223">
          <w:rPr>
            <w:rFonts w:hint="eastAsia"/>
            <w:b/>
            <w:bCs/>
            <w:sz w:val="28"/>
            <w:szCs w:val="28"/>
            <w:lang w:eastAsia="zh-Hans"/>
          </w:rPr>
          <w:t>交流</w:t>
        </w:r>
      </w:ins>
      <w:r>
        <w:rPr>
          <w:rFonts w:hint="eastAsia"/>
          <w:b/>
          <w:bCs/>
          <w:sz w:val="28"/>
          <w:szCs w:val="28"/>
          <w:lang w:eastAsia="zh-Hans"/>
        </w:rPr>
        <w:t>知识</w:t>
      </w:r>
      <w:del w:id="3" w:author="Microsoft Office User" w:date="2021-12-13T10:19:00Z">
        <w:r w:rsidDel="00273D71">
          <w:rPr>
            <w:rFonts w:hint="eastAsia"/>
            <w:b/>
            <w:bCs/>
            <w:sz w:val="28"/>
            <w:szCs w:val="28"/>
            <w:lang w:eastAsia="zh-Hans"/>
          </w:rPr>
          <w:delText>交换</w:delText>
        </w:r>
      </w:del>
      <w:r>
        <w:rPr>
          <w:rFonts w:hint="eastAsia"/>
          <w:b/>
          <w:bCs/>
          <w:sz w:val="28"/>
          <w:szCs w:val="28"/>
          <w:lang w:eastAsia="zh-Hans"/>
        </w:rPr>
        <w:t>的</w:t>
      </w:r>
      <w:del w:id="4" w:author="Microsoft Office User" w:date="2021-12-13T10:19:00Z">
        <w:r w:rsidDel="00273D71">
          <w:rPr>
            <w:b/>
            <w:bCs/>
            <w:sz w:val="28"/>
            <w:szCs w:val="28"/>
            <w:lang w:eastAsia="zh-CN"/>
          </w:rPr>
          <w:delText>系统</w:delText>
        </w:r>
      </w:del>
      <w:r>
        <w:rPr>
          <w:b/>
          <w:bCs/>
          <w:sz w:val="28"/>
          <w:szCs w:val="28"/>
          <w:lang w:eastAsia="zh-CN"/>
        </w:rPr>
        <w:t>方法</w:t>
      </w:r>
      <w:del w:id="5" w:author="Microsoft Office User" w:date="2021-12-13T10:18:00Z">
        <w:r w:rsidDel="00932CB4">
          <w:rPr>
            <w:rFonts w:hint="eastAsia"/>
            <w:b/>
            <w:bCs/>
            <w:sz w:val="28"/>
            <w:szCs w:val="28"/>
            <w:lang w:eastAsia="zh-Hans"/>
          </w:rPr>
          <w:delText>之一的教育</w:delText>
        </w:r>
      </w:del>
    </w:p>
    <w:p w14:paraId="706235F4" w14:textId="77777777" w:rsidR="003216A3" w:rsidRDefault="003216A3">
      <w:pPr>
        <w:rPr>
          <w:b/>
          <w:bCs/>
          <w:sz w:val="28"/>
          <w:szCs w:val="28"/>
          <w:lang w:eastAsia="zh-CN"/>
        </w:rPr>
      </w:pPr>
    </w:p>
    <w:p w14:paraId="02BCB261" w14:textId="77777777" w:rsidR="003216A3" w:rsidRDefault="00022D2F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>5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 xml:space="preserve">1 </w:t>
      </w:r>
      <w:r>
        <w:rPr>
          <w:b/>
          <w:bCs/>
          <w:sz w:val="24"/>
          <w:szCs w:val="24"/>
          <w:lang w:eastAsia="zh-CN"/>
        </w:rPr>
        <w:t>教育、其合作伙伴及其需求</w:t>
      </w:r>
    </w:p>
    <w:p w14:paraId="1C13D389" w14:textId="77777777" w:rsidR="003216A3" w:rsidRDefault="003216A3">
      <w:pPr>
        <w:rPr>
          <w:lang w:eastAsia="zh-CN"/>
        </w:rPr>
      </w:pPr>
    </w:p>
    <w:p w14:paraId="3FA6ED43" w14:textId="2A00A532" w:rsidR="003216A3" w:rsidRDefault="00022D2F">
      <w:pPr>
        <w:rPr>
          <w:lang w:eastAsia="zh-CN"/>
        </w:rPr>
      </w:pPr>
      <w:r>
        <w:rPr>
          <w:lang w:eastAsia="zh-CN"/>
        </w:rPr>
        <w:t>教育</w:t>
      </w:r>
      <w:del w:id="6" w:author="Microsoft Office User" w:date="2021-12-13T10:21:00Z">
        <w:r w:rsidDel="00996030">
          <w:rPr>
            <w:rFonts w:hint="eastAsia"/>
            <w:lang w:eastAsia="zh-Hans"/>
          </w:rPr>
          <w:delText>就</w:delText>
        </w:r>
      </w:del>
      <w:ins w:id="7" w:author="Microsoft Office User" w:date="2021-12-13T10:24:00Z">
        <w:r w:rsidR="00800ABA">
          <w:rPr>
            <w:rFonts w:hint="eastAsia"/>
            <w:lang w:eastAsia="zh-CN"/>
          </w:rPr>
          <w:t>是</w:t>
        </w:r>
      </w:ins>
      <w:del w:id="8" w:author="Microsoft Office User" w:date="2021-12-13T10:21:00Z">
        <w:r w:rsidDel="00996030">
          <w:rPr>
            <w:lang w:eastAsia="zh-CN"/>
          </w:rPr>
          <w:delText>是</w:delText>
        </w:r>
      </w:del>
      <w:ins w:id="9" w:author="Microsoft Office User" w:date="2021-12-13T10:21:00Z">
        <w:r w:rsidR="00996030">
          <w:rPr>
            <w:rFonts w:hint="eastAsia"/>
            <w:lang w:eastAsia="zh-CN"/>
          </w:rPr>
          <w:t>聚焦</w:t>
        </w:r>
      </w:ins>
      <w:ins w:id="10" w:author="Microsoft Office User" w:date="2021-12-13T10:22:00Z">
        <w:r w:rsidR="00FE6A2A">
          <w:rPr>
            <w:rFonts w:hint="eastAsia"/>
            <w:lang w:eastAsia="zh-CN"/>
          </w:rPr>
          <w:t>于</w:t>
        </w:r>
      </w:ins>
      <w:r>
        <w:rPr>
          <w:lang w:eastAsia="zh-CN"/>
        </w:rPr>
        <w:t>学习</w:t>
      </w:r>
      <w:ins w:id="11" w:author="Microsoft Office User" w:date="2021-12-13T10:24:00Z">
        <w:r w:rsidR="00800ABA">
          <w:rPr>
            <w:rFonts w:hint="eastAsia"/>
            <w:lang w:eastAsia="zh-CN"/>
          </w:rPr>
          <w:t>的</w:t>
        </w:r>
      </w:ins>
      <w:r>
        <w:rPr>
          <w:lang w:eastAsia="zh-CN"/>
        </w:rPr>
        <w:t>[ 27]。在导师的指导下，学生获得对学科基础知识</w:t>
      </w:r>
      <w:r>
        <w:rPr>
          <w:rFonts w:hint="eastAsia"/>
          <w:lang w:eastAsia="zh-Hans"/>
        </w:rPr>
        <w:t>与</w:t>
      </w:r>
      <w:r>
        <w:rPr>
          <w:lang w:eastAsia="zh-CN"/>
        </w:rPr>
        <w:t>基本技能、方法和判断</w:t>
      </w:r>
      <w:r>
        <w:rPr>
          <w:rFonts w:hint="eastAsia"/>
          <w:lang w:eastAsia="zh-Hans"/>
        </w:rPr>
        <w:t>力</w:t>
      </w:r>
      <w:r>
        <w:rPr>
          <w:lang w:eastAsia="zh-CN"/>
        </w:rPr>
        <w:t>的深入了解，更好地准备</w:t>
      </w:r>
      <w:r>
        <w:rPr>
          <w:rFonts w:hint="eastAsia"/>
          <w:lang w:eastAsia="zh-Hans"/>
        </w:rPr>
        <w:t>成为</w:t>
      </w:r>
      <w:r>
        <w:rPr>
          <w:lang w:eastAsia="zh-CN"/>
        </w:rPr>
        <w:t>社会发展的推动者。</w:t>
      </w:r>
      <w:r>
        <w:rPr>
          <w:rFonts w:hint="eastAsia"/>
          <w:lang w:eastAsia="zh-Hans"/>
        </w:rPr>
        <w:t>授课</w:t>
      </w:r>
      <w:r>
        <w:rPr>
          <w:lang w:eastAsia="zh-CN"/>
        </w:rPr>
        <w:t>教师</w:t>
      </w:r>
      <w:r>
        <w:rPr>
          <w:rFonts w:hint="eastAsia"/>
          <w:lang w:eastAsia="zh-Hans"/>
        </w:rPr>
        <w:t>也</w:t>
      </w:r>
      <w:r>
        <w:rPr>
          <w:lang w:eastAsia="zh-CN"/>
        </w:rPr>
        <w:t>可以在备</w:t>
      </w:r>
      <w:r>
        <w:rPr>
          <w:rFonts w:hint="eastAsia"/>
          <w:lang w:eastAsia="zh-Hans"/>
        </w:rPr>
        <w:t>课</w:t>
      </w:r>
      <w:r>
        <w:rPr>
          <w:lang w:eastAsia="zh-CN"/>
        </w:rPr>
        <w:t>和</w:t>
      </w:r>
      <w:r>
        <w:rPr>
          <w:rFonts w:hint="eastAsia"/>
          <w:lang w:eastAsia="zh-Hans"/>
        </w:rPr>
        <w:t>讲授已有知识时</w:t>
      </w:r>
      <w:r>
        <w:rPr>
          <w:lang w:eastAsia="zh-CN"/>
        </w:rPr>
        <w:t>学习新知识</w:t>
      </w:r>
      <w:r>
        <w:rPr>
          <w:rFonts w:hint="eastAsia"/>
          <w:lang w:eastAsia="zh-Hans"/>
        </w:rPr>
        <w:t>并</w:t>
      </w:r>
      <w:r>
        <w:rPr>
          <w:lang w:eastAsia="zh-CN"/>
        </w:rPr>
        <w:t>发展新知识。学生毕业后成为知识交</w:t>
      </w:r>
      <w:ins w:id="12" w:author="Microsoft Office User" w:date="2021-12-14T15:51:00Z">
        <w:r w:rsidR="00A81C57">
          <w:rPr>
            <w:rFonts w:hint="eastAsia"/>
            <w:lang w:eastAsia="zh-CN"/>
          </w:rPr>
          <w:t>流</w:t>
        </w:r>
      </w:ins>
      <w:del w:id="13" w:author="Microsoft Office User" w:date="2021-12-14T15:51:00Z">
        <w:r w:rsidDel="00A81C57">
          <w:rPr>
            <w:lang w:eastAsia="zh-CN"/>
          </w:rPr>
          <w:delText>换</w:delText>
        </w:r>
      </w:del>
      <w:r>
        <w:rPr>
          <w:lang w:eastAsia="zh-CN"/>
        </w:rPr>
        <w:t>的重要推动者，并</w:t>
      </w:r>
      <w:del w:id="14" w:author="Microsoft Office User" w:date="2021-12-13T10:28:00Z">
        <w:r w:rsidDel="001507AF">
          <w:rPr>
            <w:rFonts w:hint="eastAsia"/>
            <w:lang w:eastAsia="zh-Hans"/>
          </w:rPr>
          <w:delText>在</w:delText>
        </w:r>
      </w:del>
      <w:ins w:id="15" w:author="Microsoft Office User" w:date="2021-12-13T10:28:00Z">
        <w:r w:rsidR="001507AF">
          <w:rPr>
            <w:rFonts w:hint="eastAsia"/>
            <w:lang w:eastAsia="zh-CN"/>
          </w:rPr>
          <w:t>将</w:t>
        </w:r>
      </w:ins>
      <w:r>
        <w:rPr>
          <w:lang w:eastAsia="zh-CN"/>
        </w:rPr>
        <w:t>他们</w:t>
      </w:r>
      <w:ins w:id="16" w:author="Microsoft Office User" w:date="2021-12-13T10:30:00Z">
        <w:r w:rsidR="00412C6A">
          <w:rPr>
            <w:rFonts w:hint="eastAsia"/>
            <w:lang w:eastAsia="zh-CN"/>
          </w:rPr>
          <w:t>所</w:t>
        </w:r>
      </w:ins>
      <w:ins w:id="17" w:author="Microsoft Office User" w:date="2021-12-13T10:29:00Z">
        <w:r w:rsidR="001507AF">
          <w:rPr>
            <w:rFonts w:hint="eastAsia"/>
            <w:lang w:eastAsia="zh-CN"/>
          </w:rPr>
          <w:t>习得</w:t>
        </w:r>
      </w:ins>
      <w:ins w:id="18" w:author="Microsoft Office User" w:date="2021-12-13T10:30:00Z">
        <w:r w:rsidR="00412C6A">
          <w:rPr>
            <w:rFonts w:hint="eastAsia"/>
            <w:lang w:eastAsia="zh-CN"/>
          </w:rPr>
          <w:t>的能力</w:t>
        </w:r>
      </w:ins>
      <w:ins w:id="19" w:author="Microsoft Office User" w:date="2021-12-13T10:29:00Z">
        <w:r w:rsidR="001507AF">
          <w:rPr>
            <w:rFonts w:hint="eastAsia"/>
            <w:lang w:eastAsia="zh-CN"/>
          </w:rPr>
          <w:t>带入他们人生的</w:t>
        </w:r>
      </w:ins>
      <w:del w:id="20" w:author="Microsoft Office User" w:date="2021-12-13T10:29:00Z">
        <w:r w:rsidDel="001507AF">
          <w:rPr>
            <w:rFonts w:hint="eastAsia"/>
            <w:lang w:eastAsia="zh-CN"/>
          </w:rPr>
          <w:delText>的</w:delText>
        </w:r>
      </w:del>
      <w:r>
        <w:rPr>
          <w:lang w:eastAsia="zh-CN"/>
        </w:rPr>
        <w:t>下一个</w:t>
      </w:r>
      <w:del w:id="21" w:author="Microsoft Office User" w:date="2021-12-13T10:29:00Z">
        <w:r w:rsidDel="001507AF">
          <w:rPr>
            <w:lang w:eastAsia="zh-CN"/>
          </w:rPr>
          <w:delText>生活</w:delText>
        </w:r>
      </w:del>
      <w:r>
        <w:rPr>
          <w:lang w:eastAsia="zh-CN"/>
        </w:rPr>
        <w:t>阶段</w:t>
      </w:r>
      <w:del w:id="22" w:author="Microsoft Office User" w:date="2021-12-13T10:29:00Z">
        <w:r w:rsidDel="001507AF">
          <w:rPr>
            <w:rFonts w:hint="eastAsia"/>
            <w:lang w:eastAsia="zh-Hans"/>
          </w:rPr>
          <w:delText>继续</w:delText>
        </w:r>
        <w:r w:rsidDel="001507AF">
          <w:rPr>
            <w:lang w:eastAsia="zh-CN"/>
          </w:rPr>
          <w:delText>他们的学习</w:delText>
        </w:r>
      </w:del>
      <w:r>
        <w:rPr>
          <w:lang w:eastAsia="zh-CN"/>
        </w:rPr>
        <w:t>。</w:t>
      </w:r>
    </w:p>
    <w:p w14:paraId="01E9008E" w14:textId="1B481D1A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从经济发展的角度来看，教育的具体目标是让学生具备</w:t>
      </w:r>
      <w:r>
        <w:rPr>
          <w:rFonts w:hint="eastAsia"/>
          <w:lang w:eastAsia="zh-CN"/>
        </w:rPr>
        <w:t>深厚</w:t>
      </w:r>
      <w:r>
        <w:rPr>
          <w:rFonts w:hint="eastAsia"/>
          <w:lang w:eastAsia="zh-Hans"/>
        </w:rPr>
        <w:t>可用</w:t>
      </w:r>
      <w:r>
        <w:rPr>
          <w:rFonts w:hint="eastAsia"/>
          <w:lang w:eastAsia="zh-CN"/>
        </w:rPr>
        <w:t>的基础知识，使他们成为更有效的</w:t>
      </w:r>
      <w:r>
        <w:rPr>
          <w:lang w:eastAsia="zh-CN"/>
        </w:rPr>
        <w:t>知识</w:t>
      </w:r>
      <w:del w:id="23" w:author="Microsoft Office User" w:date="2021-12-14T15:51:00Z">
        <w:r w:rsidDel="00DD7223">
          <w:rPr>
            <w:lang w:eastAsia="zh-CN"/>
          </w:rPr>
          <w:delText>交换</w:delText>
        </w:r>
      </w:del>
      <w:ins w:id="24" w:author="Microsoft Office User" w:date="2021-12-14T15:51:00Z">
        <w:r w:rsidR="00DD7223">
          <w:rPr>
            <w:lang w:eastAsia="zh-CN"/>
          </w:rPr>
          <w:t>交流</w:t>
        </w:r>
      </w:ins>
      <w:r>
        <w:rPr>
          <w:rFonts w:hint="eastAsia"/>
          <w:lang w:eastAsia="zh-CN"/>
        </w:rPr>
        <w:t>和创新推动者。</w:t>
      </w:r>
      <w:r>
        <w:rPr>
          <w:lang w:eastAsia="zh-CN"/>
        </w:rPr>
        <w:t>他们最终可能会通过专门从事创新、创业，或更广泛的教育、研究、管理、公共政策、环保</w:t>
      </w:r>
      <w:r>
        <w:rPr>
          <w:rFonts w:hint="eastAsia"/>
          <w:lang w:eastAsia="zh-Hans"/>
        </w:rPr>
        <w:t>的职业生涯做出贡献</w:t>
      </w:r>
      <w:r>
        <w:rPr>
          <w:lang w:eastAsia="zh-CN"/>
        </w:rPr>
        <w:t>。</w:t>
      </w:r>
    </w:p>
    <w:p w14:paraId="62C6F990" w14:textId="23EC053A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教育</w:t>
      </w:r>
      <w:r>
        <w:rPr>
          <w:rFonts w:hint="eastAsia"/>
          <w:lang w:eastAsia="zh-Hans"/>
        </w:rPr>
        <w:t>领域</w:t>
      </w:r>
      <w:r>
        <w:rPr>
          <w:lang w:eastAsia="zh-CN"/>
        </w:rPr>
        <w:t>的</w:t>
      </w:r>
      <w:r>
        <w:rPr>
          <w:rFonts w:hint="eastAsia"/>
          <w:lang w:eastAsia="zh-Hans"/>
        </w:rPr>
        <w:t>适当</w:t>
      </w:r>
      <w:r>
        <w:rPr>
          <w:lang w:eastAsia="zh-CN"/>
        </w:rPr>
        <w:t>合作伙伴是毕业生</w:t>
      </w:r>
      <w:r>
        <w:rPr>
          <w:rFonts w:hint="eastAsia"/>
          <w:lang w:eastAsia="zh-Hans"/>
        </w:rPr>
        <w:t>在产业</w:t>
      </w:r>
      <w:r>
        <w:rPr>
          <w:lang w:eastAsia="zh-CN"/>
        </w:rPr>
        <w:t>、中小企业和政府组织</w:t>
      </w:r>
      <w:r>
        <w:rPr>
          <w:rFonts w:hint="eastAsia"/>
          <w:lang w:eastAsia="zh-Hans"/>
        </w:rPr>
        <w:t>中</w:t>
      </w:r>
      <w:r>
        <w:rPr>
          <w:lang w:eastAsia="zh-CN"/>
        </w:rPr>
        <w:t>的未来雇主。他们</w:t>
      </w:r>
      <w:r>
        <w:rPr>
          <w:rFonts w:hint="eastAsia"/>
          <w:lang w:eastAsia="zh-Hans"/>
        </w:rPr>
        <w:t>提出的</w:t>
      </w:r>
      <w:r>
        <w:rPr>
          <w:lang w:eastAsia="zh-CN"/>
        </w:rPr>
        <w:t>需</w:t>
      </w:r>
      <w:r>
        <w:rPr>
          <w:rFonts w:hint="eastAsia"/>
          <w:lang w:eastAsia="zh-Hans"/>
        </w:rPr>
        <w:t>求</w:t>
      </w:r>
      <w:r>
        <w:rPr>
          <w:lang w:eastAsia="zh-CN"/>
        </w:rPr>
        <w:t>涉及学科知识——例如，他们需要更多的IT专家——以及基本技能，例如团队合作</w:t>
      </w:r>
      <w:r>
        <w:rPr>
          <w:rFonts w:hint="eastAsia"/>
          <w:lang w:eastAsia="zh-Hans"/>
        </w:rPr>
        <w:t>能力</w:t>
      </w:r>
      <w:r>
        <w:rPr>
          <w:lang w:eastAsia="zh-CN"/>
        </w:rPr>
        <w:t>。从广义上讲，政府是一个利益相关者，</w:t>
      </w:r>
      <w:del w:id="25" w:author="Microsoft Office User" w:date="2021-12-13T10:36:00Z">
        <w:r w:rsidDel="00977E67">
          <w:rPr>
            <w:rFonts w:hint="eastAsia"/>
            <w:lang w:eastAsia="zh-Hans"/>
          </w:rPr>
          <w:delText>其它专业性组织也是利益相关者</w:delText>
        </w:r>
      </w:del>
      <w:ins w:id="26" w:author="Microsoft Office User" w:date="2021-12-13T10:36:00Z">
        <w:r w:rsidR="00977E67">
          <w:rPr>
            <w:rFonts w:hint="eastAsia"/>
            <w:lang w:eastAsia="zh-Hans"/>
          </w:rPr>
          <w:t>其它专业</w:t>
        </w:r>
        <w:r w:rsidR="00977E67">
          <w:rPr>
            <w:rFonts w:hint="eastAsia"/>
            <w:lang w:eastAsia="zh-CN"/>
          </w:rPr>
          <w:t>组织</w:t>
        </w:r>
        <w:r w:rsidR="00977E67">
          <w:rPr>
            <w:rFonts w:hint="eastAsia"/>
            <w:lang w:eastAsia="zh-Hans"/>
          </w:rPr>
          <w:t>也是利益相关者</w:t>
        </w:r>
      </w:ins>
      <w:r>
        <w:rPr>
          <w:lang w:eastAsia="zh-CN"/>
        </w:rPr>
        <w:t>。合作伙伴的需求</w:t>
      </w:r>
      <w:ins w:id="27" w:author="Microsoft Office User" w:date="2021-12-13T10:32:00Z">
        <w:r w:rsidR="0047694C" w:rsidRPr="0047694C">
          <w:rPr>
            <w:lang w:eastAsia="zh-CN"/>
          </w:rPr>
          <w:t>通常反映</w:t>
        </w:r>
      </w:ins>
      <w:del w:id="28" w:author="Microsoft Office User" w:date="2021-12-13T10:32:00Z">
        <w:r w:rsidDel="0047694C">
          <w:rPr>
            <w:lang w:eastAsia="zh-CN"/>
          </w:rPr>
          <w:delText>往往体现</w:delText>
        </w:r>
      </w:del>
      <w:r>
        <w:rPr>
          <w:lang w:eastAsia="zh-CN"/>
        </w:rPr>
        <w:t>在国家标准</w:t>
      </w:r>
      <w:ins w:id="29" w:author="Microsoft Office User" w:date="2021-12-13T10:33:00Z">
        <w:r w:rsidR="0013762B">
          <w:rPr>
            <w:rFonts w:hint="eastAsia"/>
            <w:lang w:eastAsia="zh-CN"/>
          </w:rPr>
          <w:t>中</w:t>
        </w:r>
      </w:ins>
      <w:r>
        <w:rPr>
          <w:lang w:eastAsia="zh-CN"/>
        </w:rPr>
        <w:t>，或</w:t>
      </w:r>
      <w:ins w:id="30" w:author="Microsoft Office User" w:date="2021-12-13T10:34:00Z">
        <w:r w:rsidR="0013762B">
          <w:rPr>
            <w:rFonts w:hint="eastAsia"/>
            <w:lang w:eastAsia="zh-CN"/>
          </w:rPr>
          <w:t>者反应在</w:t>
        </w:r>
      </w:ins>
      <w:r>
        <w:rPr>
          <w:lang w:eastAsia="zh-CN"/>
        </w:rPr>
        <w:t>质量</w:t>
      </w:r>
      <w:ins w:id="31" w:author="Microsoft Office User" w:date="2021-12-13T10:34:00Z">
        <w:r w:rsidR="0013762B">
          <w:rPr>
            <w:rFonts w:hint="eastAsia"/>
            <w:lang w:eastAsia="zh-CN"/>
          </w:rPr>
          <w:t>或专业</w:t>
        </w:r>
      </w:ins>
      <w:del w:id="32" w:author="Microsoft Office User" w:date="2021-12-13T10:34:00Z">
        <w:r w:rsidDel="002D3225">
          <w:rPr>
            <w:rFonts w:hint="eastAsia"/>
            <w:lang w:eastAsia="zh-CN"/>
          </w:rPr>
          <w:delText>机构</w:delText>
        </w:r>
      </w:del>
      <w:ins w:id="33" w:author="Microsoft Office User" w:date="2021-12-13T10:34:00Z">
        <w:r w:rsidR="002D3225">
          <w:rPr>
            <w:rFonts w:hint="eastAsia"/>
            <w:lang w:eastAsia="zh-CN"/>
          </w:rPr>
          <w:t>组织</w:t>
        </w:r>
      </w:ins>
      <w:r>
        <w:rPr>
          <w:lang w:eastAsia="zh-CN"/>
        </w:rPr>
        <w:t>设定的</w:t>
      </w:r>
      <w:r>
        <w:rPr>
          <w:rFonts w:hint="eastAsia"/>
          <w:lang w:eastAsia="zh-Hans"/>
        </w:rPr>
        <w:t>一系列</w:t>
      </w:r>
      <w:r>
        <w:rPr>
          <w:lang w:eastAsia="zh-CN"/>
        </w:rPr>
        <w:t>理想学习成果</w:t>
      </w:r>
      <w:del w:id="34" w:author="Microsoft Office User" w:date="2021-12-13T10:32:00Z">
        <w:r w:rsidDel="005D0DAB">
          <w:rPr>
            <w:rFonts w:hint="eastAsia"/>
            <w:lang w:eastAsia="zh-Hans"/>
          </w:rPr>
          <w:delText>上</w:delText>
        </w:r>
      </w:del>
      <w:ins w:id="35" w:author="Microsoft Office User" w:date="2021-12-13T10:32:00Z">
        <w:r w:rsidR="005D0DAB">
          <w:rPr>
            <w:rFonts w:hint="eastAsia"/>
            <w:lang w:eastAsia="zh-CN"/>
          </w:rPr>
          <w:t>中</w:t>
        </w:r>
      </w:ins>
      <w:r>
        <w:rPr>
          <w:lang w:eastAsia="zh-CN"/>
        </w:rPr>
        <w:t>。</w:t>
      </w:r>
    </w:p>
    <w:p w14:paraId="0660E914" w14:textId="2E6BD853" w:rsidR="003216A3" w:rsidDel="00737A97" w:rsidRDefault="00022D2F">
      <w:pPr>
        <w:ind w:left="420" w:firstLine="420"/>
        <w:rPr>
          <w:del w:id="36" w:author="Microsoft Office User" w:date="2021-12-13T10:38:00Z"/>
          <w:lang w:eastAsia="zh-CN"/>
        </w:rPr>
      </w:pPr>
      <w:r>
        <w:rPr>
          <w:rFonts w:hint="eastAsia"/>
          <w:lang w:eastAsia="zh-Hans"/>
        </w:rPr>
        <w:t>“</w:t>
      </w:r>
      <w:ins w:id="37" w:author="Microsoft Office User" w:date="2021-12-13T11:02:00Z">
        <w:r w:rsidR="00B07C6A">
          <w:rPr>
            <w:rFonts w:hint="eastAsia"/>
            <w:lang w:eastAsia="zh-CN"/>
          </w:rPr>
          <w:t>集成</w:t>
        </w:r>
      </w:ins>
      <w:del w:id="38" w:author="Microsoft Office User" w:date="2021-12-13T11:02:00Z">
        <w:r w:rsidDel="00B07C6A">
          <w:rPr>
            <w:rFonts w:hint="eastAsia"/>
            <w:lang w:eastAsia="zh-Hans"/>
          </w:rPr>
          <w:delText>一体</w:delText>
        </w:r>
      </w:del>
      <w:r>
        <w:rPr>
          <w:rFonts w:hint="eastAsia"/>
          <w:lang w:eastAsia="zh-Hans"/>
        </w:rPr>
        <w:t>化课程体系”的教育</w:t>
      </w:r>
      <w:del w:id="39" w:author="Microsoft Office User" w:date="2021-12-13T10:41:00Z">
        <w:r w:rsidDel="00667DF0">
          <w:rPr>
            <w:rFonts w:hint="eastAsia"/>
            <w:lang w:eastAsia="zh-Hans"/>
          </w:rPr>
          <w:delText>学术</w:delText>
        </w:r>
      </w:del>
      <w:r>
        <w:rPr>
          <w:rFonts w:hint="eastAsia"/>
          <w:lang w:eastAsia="zh-Hans"/>
        </w:rPr>
        <w:t>实践指导</w:t>
      </w:r>
      <w:r>
        <w:rPr>
          <w:lang w:eastAsia="zh-CN"/>
        </w:rPr>
        <w:t>学者</w:t>
      </w:r>
      <w:ins w:id="40" w:author="Microsoft Office User" w:date="2021-12-13T10:41:00Z">
        <w:r w:rsidR="00DB4B51">
          <w:rPr>
            <w:rFonts w:hint="eastAsia"/>
            <w:lang w:eastAsia="zh-CN"/>
          </w:rPr>
          <w:t>们</w:t>
        </w:r>
      </w:ins>
      <w:r>
        <w:rPr>
          <w:lang w:eastAsia="zh-CN"/>
        </w:rPr>
        <w:t>如何了解合作伙伴的需求。</w:t>
      </w:r>
      <w:ins w:id="41" w:author="Microsoft Office User" w:date="2021-12-13T10:42:00Z">
        <w:r w:rsidR="00E65F59" w:rsidRPr="00E65F59">
          <w:rPr>
            <w:lang w:eastAsia="zh-Hans"/>
          </w:rPr>
          <w:t>这涉及教师根据利益相关者的意见设置所需的学习成果</w:t>
        </w:r>
      </w:ins>
      <w:del w:id="42" w:author="Microsoft Office User" w:date="2021-12-13T10:42:00Z">
        <w:r w:rsidDel="00E65F59">
          <w:rPr>
            <w:rFonts w:hint="eastAsia"/>
            <w:lang w:eastAsia="zh-Hans"/>
          </w:rPr>
          <w:delText>要由</w:delText>
        </w:r>
        <w:r w:rsidDel="00E65F59">
          <w:rPr>
            <w:lang w:eastAsia="zh-CN"/>
          </w:rPr>
          <w:delText>教师</w:delText>
        </w:r>
        <w:r w:rsidDel="00E65F59">
          <w:rPr>
            <w:rFonts w:hint="eastAsia"/>
            <w:lang w:eastAsia="zh-Hans"/>
          </w:rPr>
          <w:delText>们建立利益相关者所提出的所需的学习成果集</w:delText>
        </w:r>
      </w:del>
      <w:r>
        <w:rPr>
          <w:lang w:eastAsia="zh-CN"/>
        </w:rPr>
        <w:t>。这有助于确保学生</w:t>
      </w:r>
      <w:r>
        <w:rPr>
          <w:rFonts w:hint="eastAsia"/>
          <w:lang w:eastAsia="zh-Hans"/>
        </w:rPr>
        <w:t>打下</w:t>
      </w:r>
      <w:r>
        <w:rPr>
          <w:lang w:eastAsia="zh-CN"/>
        </w:rPr>
        <w:t>适当的基础，使他们能够为自己、他们的雇主和社会</w:t>
      </w:r>
      <w:r>
        <w:rPr>
          <w:rFonts w:hint="eastAsia"/>
          <w:lang w:eastAsia="zh-Hans"/>
        </w:rPr>
        <w:t>创造价值</w:t>
      </w:r>
      <w:r>
        <w:rPr>
          <w:lang w:eastAsia="zh-CN"/>
        </w:rPr>
        <w:t>。这种</w:t>
      </w:r>
      <w:r>
        <w:rPr>
          <w:rFonts w:hint="eastAsia"/>
          <w:lang w:eastAsia="zh-Hans"/>
        </w:rPr>
        <w:t>号召</w:t>
      </w:r>
      <w:r>
        <w:rPr>
          <w:lang w:eastAsia="zh-CN"/>
        </w:rPr>
        <w:t>合作伙伴以及其他主要利益相关者（例如，毕业生、教师、学生、专业团体）</w:t>
      </w:r>
      <w:r>
        <w:rPr>
          <w:rFonts w:hint="eastAsia"/>
          <w:lang w:eastAsia="zh-Hans"/>
        </w:rPr>
        <w:t>参与其中的学术实践</w:t>
      </w:r>
      <w:ins w:id="43" w:author="Microsoft Office User" w:date="2021-12-13T10:39:00Z">
        <w:r w:rsidR="008940D8">
          <w:rPr>
            <w:lang w:eastAsia="zh-CN"/>
          </w:rPr>
          <w:t>,</w:t>
        </w:r>
      </w:ins>
    </w:p>
    <w:p w14:paraId="4EDA4DA0" w14:textId="6C86E06F" w:rsidR="003216A3" w:rsidRDefault="00022D2F">
      <w:pPr>
        <w:ind w:left="420" w:firstLine="420"/>
        <w:rPr>
          <w:lang w:eastAsia="zh-CN"/>
        </w:rPr>
        <w:pPrChange w:id="44" w:author="Microsoft Office User" w:date="2021-12-13T10:38:00Z">
          <w:pPr/>
        </w:pPrChange>
      </w:pPr>
      <w:del w:id="45" w:author="Microsoft Office User" w:date="2021-12-13T10:38:00Z">
        <w:r w:rsidDel="00737A97">
          <w:rPr>
            <w:rFonts w:hint="eastAsia"/>
            <w:lang w:eastAsia="zh-CN"/>
          </w:rPr>
          <w:delText xml:space="preserve">ies) </w:delText>
        </w:r>
      </w:del>
      <w:del w:id="46" w:author="Microsoft Office User" w:date="2021-12-13T10:43:00Z">
        <w:r w:rsidR="003E52BD" w:rsidDel="003E52BD">
          <w:rPr>
            <w:rFonts w:hint="eastAsia"/>
            <w:lang w:eastAsia="zh-Hans"/>
          </w:rPr>
          <w:delText>可</w:delText>
        </w:r>
      </w:del>
      <w:del w:id="47" w:author="Microsoft Office User" w:date="2021-12-13T10:39:00Z">
        <w:r w:rsidR="003E52BD" w:rsidDel="008940D8">
          <w:rPr>
            <w:rFonts w:hint="eastAsia"/>
            <w:lang w:eastAsia="zh-CN"/>
          </w:rPr>
          <w:delText>以</w:delText>
        </w:r>
      </w:del>
      <w:del w:id="48" w:author="Microsoft Office User" w:date="2021-12-13T10:43:00Z">
        <w:r w:rsidR="003E52BD" w:rsidDel="003E52BD">
          <w:rPr>
            <w:rFonts w:hint="eastAsia"/>
            <w:lang w:eastAsia="zh-CN"/>
          </w:rPr>
          <w:delText>帮</w:delText>
        </w:r>
      </w:del>
      <w:ins w:id="49" w:author="Microsoft Office User" w:date="2021-12-13T10:43:00Z">
        <w:r w:rsidR="003E52BD">
          <w:rPr>
            <w:rFonts w:hint="eastAsia"/>
            <w:lang w:eastAsia="zh-CN"/>
          </w:rPr>
          <w:t>有</w:t>
        </w:r>
      </w:ins>
      <w:r>
        <w:rPr>
          <w:lang w:eastAsia="zh-CN"/>
        </w:rPr>
        <w:t>助</w:t>
      </w:r>
      <w:ins w:id="50" w:author="Microsoft Office User" w:date="2021-12-13T10:43:00Z">
        <w:r w:rsidR="003E52BD">
          <w:rPr>
            <w:rFonts w:hint="eastAsia"/>
            <w:lang w:eastAsia="zh-CN"/>
          </w:rPr>
          <w:t>于</w:t>
        </w:r>
      </w:ins>
      <w:del w:id="51" w:author="Microsoft Office User" w:date="2021-12-13T10:43:00Z">
        <w:r w:rsidDel="006A1DBD">
          <w:rPr>
            <w:rFonts w:hint="eastAsia"/>
            <w:lang w:eastAsia="zh-Hans"/>
          </w:rPr>
          <w:delText>确</w:delText>
        </w:r>
      </w:del>
      <w:del w:id="52" w:author="Microsoft Office User" w:date="2021-12-13T10:40:00Z">
        <w:r w:rsidDel="00DB4B51">
          <w:rPr>
            <w:rFonts w:hint="eastAsia"/>
            <w:lang w:eastAsia="zh-Hans"/>
          </w:rPr>
          <w:delText>定</w:delText>
        </w:r>
      </w:del>
      <w:ins w:id="53" w:author="Microsoft Office User" w:date="2021-12-13T10:43:00Z">
        <w:r w:rsidR="006A1DBD">
          <w:rPr>
            <w:rFonts w:hint="eastAsia"/>
            <w:lang w:eastAsia="zh-CN"/>
          </w:rPr>
          <w:t>定义</w:t>
        </w:r>
      </w:ins>
      <w:ins w:id="54" w:author="Microsoft Office User" w:date="2021-12-13T10:39:00Z">
        <w:r w:rsidR="00DB4B51" w:rsidRPr="00DB4B51">
          <w:rPr>
            <w:lang w:eastAsia="zh-Hans"/>
          </w:rPr>
          <w:t>所需的学习成果（第 3 章）。</w:t>
        </w:r>
      </w:ins>
      <w:del w:id="55" w:author="Microsoft Office User" w:date="2021-12-13T10:40:00Z">
        <w:r w:rsidDel="00DB4B51">
          <w:rPr>
            <w:rFonts w:hint="eastAsia"/>
            <w:lang w:eastAsia="zh-Hans"/>
          </w:rPr>
          <w:delText>教育所</w:delText>
        </w:r>
        <w:r w:rsidDel="00DB4B51">
          <w:rPr>
            <w:lang w:eastAsia="zh-CN"/>
          </w:rPr>
          <w:delText>期望的学习成果（第3</w:delText>
        </w:r>
        <w:r w:rsidDel="00DB4B51">
          <w:rPr>
            <w:rFonts w:hint="eastAsia"/>
            <w:lang w:eastAsia="zh-Hans"/>
          </w:rPr>
          <w:delText>章</w:delText>
        </w:r>
        <w:r w:rsidDel="00DB4B51">
          <w:rPr>
            <w:lang w:eastAsia="zh-CN"/>
          </w:rPr>
          <w:delText>）</w:delText>
        </w:r>
      </w:del>
      <w:del w:id="56" w:author="Microsoft Office User" w:date="2021-12-13T10:41:00Z">
        <w:r w:rsidDel="00DB4B51">
          <w:rPr>
            <w:lang w:eastAsia="zh-CN"/>
          </w:rPr>
          <w:delText>。</w:delText>
        </w:r>
      </w:del>
    </w:p>
    <w:p w14:paraId="27E0D728" w14:textId="77777777" w:rsidR="003216A3" w:rsidRDefault="003216A3">
      <w:pPr>
        <w:rPr>
          <w:lang w:eastAsia="zh-CN"/>
        </w:rPr>
      </w:pPr>
    </w:p>
    <w:p w14:paraId="77AADFD0" w14:textId="4A843A52" w:rsidR="003216A3" w:rsidRDefault="00022D2F">
      <w:pPr>
        <w:rPr>
          <w:b/>
          <w:bCs/>
          <w:lang w:eastAsia="zh-CN"/>
        </w:rPr>
      </w:pPr>
      <w:r>
        <w:rPr>
          <w:b/>
          <w:bCs/>
          <w:lang w:eastAsia="zh-CN"/>
        </w:rPr>
        <w:t>2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5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 xml:space="preserve">2 </w:t>
      </w:r>
      <w:ins w:id="57" w:author="Microsoft Office User" w:date="2021-12-13T10:48:00Z">
        <w:r w:rsidR="00D350EE">
          <w:rPr>
            <w:b/>
            <w:bCs/>
            <w:sz w:val="24"/>
            <w:szCs w:val="24"/>
            <w:lang w:eastAsia="zh-CN"/>
          </w:rPr>
          <w:t>大学</w:t>
        </w:r>
        <w:r w:rsidR="00D350EE">
          <w:rPr>
            <w:rFonts w:hint="eastAsia"/>
            <w:b/>
            <w:bCs/>
            <w:sz w:val="24"/>
            <w:szCs w:val="24"/>
            <w:lang w:eastAsia="zh-CN"/>
          </w:rPr>
          <w:t>响应教育</w:t>
        </w:r>
        <w:r w:rsidR="00D350EE">
          <w:rPr>
            <w:b/>
            <w:bCs/>
            <w:sz w:val="24"/>
            <w:szCs w:val="24"/>
            <w:lang w:eastAsia="zh-CN"/>
          </w:rPr>
          <w:t>需求的</w:t>
        </w:r>
        <w:r w:rsidR="00D350EE">
          <w:rPr>
            <w:rFonts w:hint="eastAsia"/>
            <w:b/>
            <w:bCs/>
            <w:sz w:val="24"/>
            <w:szCs w:val="24"/>
            <w:lang w:eastAsia="zh-CN"/>
          </w:rPr>
          <w:t>一类</w:t>
        </w:r>
        <w:r w:rsidR="00D350EE">
          <w:rPr>
            <w:b/>
            <w:bCs/>
            <w:sz w:val="24"/>
            <w:szCs w:val="24"/>
            <w:lang w:eastAsia="zh-CN"/>
          </w:rPr>
          <w:t>方法</w:t>
        </w:r>
      </w:ins>
      <w:del w:id="58" w:author="Microsoft Office User" w:date="2021-12-13T10:45:00Z">
        <w:r w:rsidDel="004F530D">
          <w:rPr>
            <w:b/>
            <w:bCs/>
            <w:lang w:eastAsia="zh-CN"/>
          </w:rPr>
          <w:delText>大学应对需求的方法在教育领域</w:delText>
        </w:r>
      </w:del>
    </w:p>
    <w:p w14:paraId="715916EF" w14:textId="77777777" w:rsidR="003216A3" w:rsidRDefault="003216A3">
      <w:pPr>
        <w:rPr>
          <w:lang w:eastAsia="zh-CN"/>
        </w:rPr>
      </w:pPr>
    </w:p>
    <w:p w14:paraId="01D1D014" w14:textId="3DD98FD2" w:rsidR="003216A3" w:rsidRDefault="00022D2F">
      <w:pPr>
        <w:rPr>
          <w:lang w:eastAsia="zh-CN"/>
        </w:rPr>
      </w:pPr>
      <w:r>
        <w:rPr>
          <w:lang w:eastAsia="zh-CN"/>
        </w:rPr>
        <w:t>教育的目标可以通过调整</w:t>
      </w:r>
      <w:ins w:id="59" w:author="Microsoft Office User" w:date="2021-12-13T10:56:00Z">
        <w:r w:rsidR="000B4A2C">
          <w:rPr>
            <w:lang w:eastAsia="zh-CN"/>
          </w:rPr>
          <w:t>四种</w:t>
        </w:r>
      </w:ins>
      <w:ins w:id="60" w:author="Microsoft Office User" w:date="2021-12-13T10:57:00Z">
        <w:r w:rsidR="000B4A2C">
          <w:rPr>
            <w:rFonts w:hint="eastAsia"/>
            <w:lang w:eastAsia="zh-CN"/>
          </w:rPr>
          <w:t>以</w:t>
        </w:r>
      </w:ins>
      <w:r>
        <w:rPr>
          <w:rFonts w:hint="eastAsia"/>
          <w:lang w:eastAsia="zh-Hans"/>
        </w:rPr>
        <w:t>产生</w:t>
      </w:r>
      <w:r>
        <w:rPr>
          <w:lang w:eastAsia="zh-CN"/>
        </w:rPr>
        <w:t>有才</w:t>
      </w:r>
      <w:del w:id="61" w:author="Microsoft Office User" w:date="2021-12-13T10:55:00Z">
        <w:r w:rsidDel="00D2604E">
          <w:rPr>
            <w:rFonts w:hint="eastAsia"/>
            <w:lang w:eastAsia="zh-Hans"/>
          </w:rPr>
          <w:delText>能</w:delText>
        </w:r>
      </w:del>
      <w:ins w:id="62" w:author="Microsoft Office User" w:date="2021-12-13T10:55:00Z">
        <w:r w:rsidR="00D2604E">
          <w:rPr>
            <w:rFonts w:hint="eastAsia"/>
            <w:lang w:eastAsia="zh-CN"/>
          </w:rPr>
          <w:t>干</w:t>
        </w:r>
      </w:ins>
      <w:r>
        <w:rPr>
          <w:lang w:eastAsia="zh-CN"/>
        </w:rPr>
        <w:t>毕业生</w:t>
      </w:r>
      <w:r>
        <w:rPr>
          <w:rFonts w:hint="eastAsia"/>
          <w:lang w:eastAsia="zh-Hans"/>
        </w:rPr>
        <w:t>的</w:t>
      </w:r>
      <w:del w:id="63" w:author="Microsoft Office User" w:date="2021-12-13T10:56:00Z">
        <w:r w:rsidDel="000B4A2C">
          <w:rPr>
            <w:lang w:eastAsia="zh-CN"/>
          </w:rPr>
          <w:delText>四种</w:delText>
        </w:r>
        <w:r w:rsidDel="000B4A2C">
          <w:rPr>
            <w:rFonts w:hint="eastAsia"/>
            <w:lang w:eastAsia="zh-Hans"/>
          </w:rPr>
          <w:delText>学术</w:delText>
        </w:r>
      </w:del>
      <w:r>
        <w:rPr>
          <w:lang w:eastAsia="zh-CN"/>
        </w:rPr>
        <w:t>实践</w:t>
      </w:r>
      <w:ins w:id="64" w:author="Microsoft Office User" w:date="2021-12-13T10:59:00Z">
        <w:r w:rsidR="006713A7">
          <w:rPr>
            <w:rFonts w:hint="eastAsia"/>
            <w:lang w:eastAsia="zh-CN"/>
          </w:rPr>
          <w:t>来达成</w:t>
        </w:r>
      </w:ins>
      <w:del w:id="65" w:author="Microsoft Office User" w:date="2021-12-13T10:57:00Z">
        <w:r w:rsidDel="008F5A77">
          <w:rPr>
            <w:lang w:eastAsia="zh-CN"/>
          </w:rPr>
          <w:delText>来实现</w:delText>
        </w:r>
      </w:del>
      <w:r>
        <w:rPr>
          <w:lang w:eastAsia="zh-CN"/>
        </w:rPr>
        <w:t>。这些</w:t>
      </w:r>
      <w:r>
        <w:rPr>
          <w:rFonts w:hint="eastAsia"/>
          <w:lang w:eastAsia="zh-Hans"/>
        </w:rPr>
        <w:t>实践</w:t>
      </w:r>
      <w:r>
        <w:rPr>
          <w:lang w:eastAsia="zh-CN"/>
        </w:rPr>
        <w:t>在表2.1和图2.5中列出，</w:t>
      </w:r>
      <w:r>
        <w:rPr>
          <w:rFonts w:hint="eastAsia"/>
          <w:lang w:eastAsia="zh-Hans"/>
        </w:rPr>
        <w:t>以指明</w:t>
      </w:r>
      <w:r>
        <w:rPr>
          <w:lang w:eastAsia="zh-CN"/>
        </w:rPr>
        <w:t>该实践主要是在教育领域</w:t>
      </w:r>
      <w:r>
        <w:rPr>
          <w:rFonts w:hint="eastAsia"/>
          <w:lang w:eastAsia="zh-Hans"/>
        </w:rPr>
        <w:t>实施</w:t>
      </w:r>
      <w:r>
        <w:rPr>
          <w:lang w:eastAsia="zh-CN"/>
        </w:rPr>
        <w:t>，</w:t>
      </w:r>
      <w:r>
        <w:rPr>
          <w:rFonts w:hint="eastAsia"/>
          <w:lang w:eastAsia="zh-Hans"/>
        </w:rPr>
        <w:t>或</w:t>
      </w:r>
      <w:r>
        <w:rPr>
          <w:lang w:eastAsia="zh-CN"/>
        </w:rPr>
        <w:t>是在与研究或创新</w:t>
      </w:r>
      <w:r>
        <w:rPr>
          <w:rFonts w:hint="eastAsia"/>
          <w:lang w:eastAsia="zh-Hans"/>
        </w:rPr>
        <w:t>领域重叠的交集实施</w:t>
      </w:r>
      <w:r>
        <w:rPr>
          <w:lang w:eastAsia="zh-CN"/>
        </w:rPr>
        <w:t>。</w:t>
      </w:r>
      <w:r>
        <w:rPr>
          <w:rFonts w:hint="eastAsia"/>
          <w:lang w:eastAsia="zh-Hans"/>
        </w:rPr>
        <w:t>这些</w:t>
      </w:r>
      <w:r>
        <w:rPr>
          <w:lang w:eastAsia="zh-CN"/>
        </w:rPr>
        <w:t>目标</w:t>
      </w:r>
      <w:r>
        <w:rPr>
          <w:rFonts w:hint="eastAsia"/>
          <w:lang w:eastAsia="zh-Hans"/>
        </w:rPr>
        <w:t>要</w:t>
      </w:r>
      <w:r>
        <w:rPr>
          <w:lang w:eastAsia="zh-CN"/>
        </w:rPr>
        <w:t>在</w:t>
      </w:r>
      <w:ins w:id="66" w:author="Microsoft Office User" w:date="2021-12-13T11:00:00Z">
        <w:r w:rsidR="00EA3BBB">
          <w:rPr>
            <w:rFonts w:hint="eastAsia"/>
            <w:lang w:eastAsia="zh-CN"/>
          </w:rPr>
          <w:t>态度</w:t>
        </w:r>
      </w:ins>
      <w:del w:id="67" w:author="Microsoft Office User" w:date="2021-12-13T11:00:00Z">
        <w:r w:rsidDel="00FF4330">
          <w:rPr>
            <w:rFonts w:hint="eastAsia"/>
            <w:lang w:eastAsia="zh-Hans"/>
          </w:rPr>
          <w:delText>有责任心</w:delText>
        </w:r>
      </w:del>
      <w:ins w:id="68" w:author="Microsoft Office User" w:date="2021-12-13T11:00:00Z">
        <w:r w:rsidR="00FF4330">
          <w:rPr>
            <w:rFonts w:hint="eastAsia"/>
            <w:lang w:eastAsia="zh-CN"/>
          </w:rPr>
          <w:t>积极</w:t>
        </w:r>
      </w:ins>
      <w:r>
        <w:rPr>
          <w:rFonts w:hint="eastAsia"/>
          <w:lang w:eastAsia="zh-Hans"/>
        </w:rPr>
        <w:t>的</w:t>
      </w:r>
      <w:r>
        <w:rPr>
          <w:lang w:eastAsia="zh-CN"/>
        </w:rPr>
        <w:t>教职员工</w:t>
      </w:r>
      <w:ins w:id="69" w:author="Microsoft Office User" w:date="2021-12-13T11:01:00Z">
        <w:r w:rsidR="002770B4">
          <w:rPr>
            <w:rFonts w:hint="eastAsia"/>
            <w:lang w:eastAsia="zh-CN"/>
          </w:rPr>
          <w:t>的</w:t>
        </w:r>
      </w:ins>
      <w:r>
        <w:rPr>
          <w:rFonts w:hint="eastAsia"/>
          <w:lang w:eastAsia="zh-Hans"/>
        </w:rPr>
        <w:t>参与下实现</w:t>
      </w:r>
      <w:r>
        <w:rPr>
          <w:lang w:eastAsia="zh-CN"/>
        </w:rPr>
        <w:t>：</w:t>
      </w:r>
    </w:p>
    <w:p w14:paraId="69284F7A" w14:textId="0FCABB03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通过</w:t>
      </w:r>
      <w:ins w:id="70" w:author="Microsoft Office User" w:date="2021-12-13T11:02:00Z">
        <w:r w:rsidR="00B150FD">
          <w:rPr>
            <w:rFonts w:hint="eastAsia"/>
            <w:lang w:eastAsia="zh-CN"/>
          </w:rPr>
          <w:t>集成</w:t>
        </w:r>
      </w:ins>
      <w:del w:id="71" w:author="Microsoft Office User" w:date="2021-12-13T11:02:00Z">
        <w:r w:rsidDel="00B150FD">
          <w:rPr>
            <w:rFonts w:hint="eastAsia"/>
            <w:lang w:eastAsia="zh-Hans"/>
          </w:rPr>
          <w:delText>一体</w:delText>
        </w:r>
      </w:del>
      <w:r>
        <w:rPr>
          <w:rFonts w:hint="eastAsia"/>
          <w:lang w:eastAsia="zh-Hans"/>
        </w:rPr>
        <w:t>化</w:t>
      </w:r>
      <w:r>
        <w:rPr>
          <w:lang w:eastAsia="zh-CN"/>
        </w:rPr>
        <w:t>课程</w:t>
      </w:r>
      <w:r>
        <w:rPr>
          <w:rFonts w:hint="eastAsia"/>
          <w:lang w:eastAsia="zh-Hans"/>
        </w:rPr>
        <w:t>体系</w:t>
      </w:r>
      <w:r>
        <w:rPr>
          <w:lang w:eastAsia="zh-CN"/>
        </w:rPr>
        <w:t>的实践使学生在</w:t>
      </w:r>
      <w:r>
        <w:rPr>
          <w:rFonts w:hint="eastAsia"/>
          <w:lang w:eastAsia="zh-Hans"/>
        </w:rPr>
        <w:t>基础</w:t>
      </w:r>
      <w:r>
        <w:rPr>
          <w:lang w:eastAsia="zh-CN"/>
        </w:rPr>
        <w:t>知识和技能、方法、判断</w:t>
      </w:r>
      <w:r>
        <w:rPr>
          <w:rFonts w:hint="eastAsia"/>
          <w:lang w:eastAsia="zh-Hans"/>
        </w:rPr>
        <w:t>力打下坚实基础</w:t>
      </w:r>
      <w:r>
        <w:rPr>
          <w:lang w:eastAsia="zh-CN"/>
        </w:rPr>
        <w:t>。</w:t>
      </w:r>
    </w:p>
    <w:p w14:paraId="4A7DEEB6" w14:textId="77777777" w:rsidR="003216A3" w:rsidRDefault="00022D2F">
      <w:pPr>
        <w:rPr>
          <w:lang w:eastAsia="zh-CN"/>
        </w:rPr>
      </w:pPr>
      <w:r>
        <w:rPr>
          <w:rFonts w:hint="eastAsia"/>
          <w:lang w:eastAsia="zh-Hans"/>
        </w:rPr>
        <w:t>通过“</w:t>
      </w:r>
      <w:r>
        <w:rPr>
          <w:lang w:eastAsia="zh-CN"/>
        </w:rPr>
        <w:t>为学</w:t>
      </w:r>
      <w:r>
        <w:rPr>
          <w:rFonts w:hint="eastAsia"/>
          <w:lang w:eastAsia="zh-Hans"/>
        </w:rPr>
        <w:t>而教”的实践</w:t>
      </w:r>
      <w:r>
        <w:rPr>
          <w:lang w:eastAsia="zh-CN"/>
        </w:rPr>
        <w:t>培养学生深入理解</w:t>
      </w:r>
      <w:r>
        <w:rPr>
          <w:rFonts w:hint="eastAsia"/>
          <w:lang w:eastAsia="zh-Hans"/>
        </w:rPr>
        <w:t>工作</w:t>
      </w:r>
      <w:r>
        <w:rPr>
          <w:lang w:eastAsia="zh-CN"/>
        </w:rPr>
        <w:t>、自我效能和自学</w:t>
      </w:r>
      <w:r>
        <w:rPr>
          <w:rFonts w:hint="eastAsia"/>
          <w:lang w:eastAsia="zh-Hans"/>
        </w:rPr>
        <w:t>能力</w:t>
      </w:r>
      <w:r>
        <w:rPr>
          <w:lang w:eastAsia="zh-CN"/>
        </w:rPr>
        <w:t>。</w:t>
      </w:r>
    </w:p>
    <w:p w14:paraId="5C3BA278" w14:textId="109758FB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通过“</w:t>
      </w:r>
      <w:del w:id="72" w:author="Microsoft Office User" w:date="2021-12-13T11:07:00Z">
        <w:r w:rsidDel="00971DF4">
          <w:rPr>
            <w:lang w:eastAsia="zh-CN"/>
          </w:rPr>
          <w:delText>新兴思想中的教育</w:delText>
        </w:r>
      </w:del>
      <w:ins w:id="73" w:author="Microsoft Office User" w:date="2021-12-13T11:07:00Z">
        <w:r w:rsidR="00971DF4">
          <w:rPr>
            <w:lang w:eastAsia="zh-CN"/>
          </w:rPr>
          <w:t>新兴思</w:t>
        </w:r>
        <w:r w:rsidR="00971DF4">
          <w:rPr>
            <w:rFonts w:hint="eastAsia"/>
            <w:lang w:eastAsia="zh-CN"/>
          </w:rPr>
          <w:t>潮</w:t>
        </w:r>
        <w:r w:rsidR="00971DF4">
          <w:rPr>
            <w:lang w:eastAsia="zh-CN"/>
          </w:rPr>
          <w:t>中的教育</w:t>
        </w:r>
      </w:ins>
      <w:r>
        <w:rPr>
          <w:rFonts w:hint="eastAsia"/>
          <w:lang w:eastAsia="zh-Hans"/>
        </w:rPr>
        <w:t>”</w:t>
      </w:r>
      <w:ins w:id="74" w:author="Microsoft Office User" w:date="2021-12-13T11:07:00Z">
        <w:r w:rsidR="007C2AEA">
          <w:rPr>
            <w:rFonts w:hint="eastAsia"/>
            <w:lang w:eastAsia="zh-Hans"/>
          </w:rPr>
          <w:t>（</w:t>
        </w:r>
        <w:r w:rsidR="007C2AEA">
          <w:rPr>
            <w:rFonts w:hint="eastAsia"/>
            <w:lang w:eastAsia="zh-CN"/>
          </w:rPr>
          <w:t>E</w:t>
        </w:r>
        <w:r w:rsidR="007C2AEA">
          <w:rPr>
            <w:lang w:eastAsia="zh-CN"/>
          </w:rPr>
          <w:t>ducation in Emerging T</w:t>
        </w:r>
      </w:ins>
      <w:ins w:id="75" w:author="Microsoft Office User" w:date="2021-12-13T11:08:00Z">
        <w:r w:rsidR="007C2AEA">
          <w:rPr>
            <w:lang w:eastAsia="zh-CN"/>
          </w:rPr>
          <w:t>hought</w:t>
        </w:r>
      </w:ins>
      <w:ins w:id="76" w:author="Microsoft Office User" w:date="2021-12-13T11:07:00Z">
        <w:r w:rsidR="007C2AEA">
          <w:rPr>
            <w:rFonts w:hint="eastAsia"/>
            <w:lang w:eastAsia="zh-Hans"/>
          </w:rPr>
          <w:t>）</w:t>
        </w:r>
      </w:ins>
      <w:r>
        <w:rPr>
          <w:rFonts w:hint="eastAsia"/>
          <w:lang w:eastAsia="zh-Hans"/>
        </w:rPr>
        <w:t>实践</w:t>
      </w:r>
      <w:r>
        <w:rPr>
          <w:lang w:eastAsia="zh-Hans"/>
        </w:rPr>
        <w:t>，</w:t>
      </w:r>
      <w:r>
        <w:rPr>
          <w:lang w:eastAsia="zh-CN"/>
        </w:rPr>
        <w:t>扩展学生的学习</w:t>
      </w:r>
      <w:r>
        <w:rPr>
          <w:rFonts w:hint="eastAsia"/>
          <w:lang w:eastAsia="zh-Hans"/>
        </w:rPr>
        <w:t>范畴</w:t>
      </w:r>
      <w:r>
        <w:rPr>
          <w:lang w:eastAsia="zh-CN"/>
        </w:rPr>
        <w:t>，以包括新兴</w:t>
      </w:r>
      <w:r>
        <w:rPr>
          <w:rFonts w:hint="eastAsia"/>
          <w:lang w:eastAsia="zh-Hans"/>
        </w:rPr>
        <w:t>的</w:t>
      </w:r>
      <w:r>
        <w:rPr>
          <w:lang w:eastAsia="zh-CN"/>
        </w:rPr>
        <w:t>学科、技术和思想体系。</w:t>
      </w:r>
    </w:p>
    <w:p w14:paraId="76D4B413" w14:textId="0AA5E5FE" w:rsidR="003216A3" w:rsidRDefault="00022D2F">
      <w:pPr>
        <w:numPr>
          <w:ilvl w:val="0"/>
          <w:numId w:val="1"/>
        </w:numPr>
        <w:rPr>
          <w:lang w:eastAsia="zh-CN"/>
        </w:rPr>
      </w:pPr>
      <w:ins w:id="77" w:author="Microsoft Office User" w:date="2021-12-13T11:09:00Z">
        <w:r w:rsidRPr="00022D2F">
          <w:rPr>
            <w:lang w:eastAsia="zh-CN"/>
          </w:rPr>
          <w:t>通过参与为创新做准备，让学生在创新中扮演年轻专业人士的角色</w:t>
        </w:r>
      </w:ins>
      <w:del w:id="78" w:author="Microsoft Office User" w:date="2021-12-13T11:09:00Z">
        <w:r w:rsidDel="00022D2F">
          <w:rPr>
            <w:lang w:eastAsia="zh-CN"/>
          </w:rPr>
          <w:delText>通过参与</w:delText>
        </w:r>
        <w:r w:rsidDel="00022D2F">
          <w:rPr>
            <w:rFonts w:hint="eastAsia"/>
            <w:lang w:eastAsia="zh-Hans"/>
          </w:rPr>
          <w:delText>“创新准备”实践</w:delText>
        </w:r>
        <w:r w:rsidDel="00022D2F">
          <w:rPr>
            <w:lang w:eastAsia="zh-CN"/>
          </w:rPr>
          <w:delText>，让学生在创新中扮演年轻专业人士的角色</w:delText>
        </w:r>
        <w:r w:rsidDel="00022D2F">
          <w:rPr>
            <w:rFonts w:hint="eastAsia"/>
            <w:lang w:eastAsia="zh-Hans"/>
          </w:rPr>
          <w:delText>做准备</w:delText>
        </w:r>
      </w:del>
      <w:r>
        <w:rPr>
          <w:lang w:eastAsia="zh-CN"/>
        </w:rPr>
        <w:t>。</w:t>
      </w:r>
    </w:p>
    <w:p w14:paraId="590D3EFA" w14:textId="77777777" w:rsidR="003216A3" w:rsidRDefault="003216A3">
      <w:pPr>
        <w:rPr>
          <w:lang w:eastAsia="zh-CN"/>
        </w:rPr>
      </w:pPr>
    </w:p>
    <w:p w14:paraId="6C35E33F" w14:textId="77777777" w:rsidR="003216A3" w:rsidRDefault="003216A3">
      <w:pPr>
        <w:rPr>
          <w:lang w:eastAsia="zh-CN"/>
        </w:rPr>
      </w:pPr>
    </w:p>
    <w:p w14:paraId="6A5BCD56" w14:textId="77777777" w:rsidR="003216A3" w:rsidRDefault="00022D2F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4E2B7E72" wp14:editId="759EB15B">
                <wp:simplePos x="0" y="0"/>
                <wp:positionH relativeFrom="page">
                  <wp:posOffset>368300</wp:posOffset>
                </wp:positionH>
                <wp:positionV relativeFrom="paragraph">
                  <wp:posOffset>350520</wp:posOffset>
                </wp:positionV>
                <wp:extent cx="616585" cy="19050"/>
                <wp:effectExtent l="0" t="0" r="0" b="0"/>
                <wp:wrapTopAndBottom/>
                <wp:docPr id="1706" name="组合 1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552"/>
                          <a:chExt cx="971" cy="30"/>
                        </a:xfrm>
                      </wpg:grpSpPr>
                      <wps:wsp>
                        <wps:cNvPr id="227" name="直线 1375"/>
                        <wps:cNvCnPr/>
                        <wps:spPr>
                          <a:xfrm>
                            <a:off x="580" y="560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8" name="直线 1374"/>
                        <wps:cNvCnPr/>
                        <wps:spPr>
                          <a:xfrm>
                            <a:off x="580" y="575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9" name="任意多边形 1373"/>
                        <wps:cNvSpPr/>
                        <wps:spPr>
                          <a:xfrm>
                            <a:off x="1535" y="552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0" name="任意多边形 1372"/>
                        <wps:cNvSpPr/>
                        <wps:spPr>
                          <a:xfrm>
                            <a:off x="580" y="552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DA70C" id="组合 1371" o:spid="_x0000_s1026" style="position:absolute;margin-left:29pt;margin-top:27.6pt;width:48.55pt;height:1.5pt;z-index:251660288;mso-wrap-distance-left:0;mso-wrap-distance-right:0;mso-position-horizontal-relative:page" coordorigin="580,552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">
                <v:line id="直线 1375" o:spid="_x0000_s1027" style="position:absolute;visibility:visible;mso-wrap-style:square" from="580,560" to="1550,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" strokecolor="#999" strokeweight=".26325mm"/>
                <v:line id="直线 1374" o:spid="_x0000_s1028" style="position:absolute;visibility:visible;mso-wrap-style:square" from="580,575" to="1550,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" strokecolor="#ededed" strokeweight=".26325mm"/>
                <v:shape id="任意多边形 1373" o:spid="_x0000_s1029" style="position:absolute;left:1535;top:5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72" o:spid="_x0000_s1030" style="position:absolute;left:580;top:5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5EE15A58" w14:textId="77777777" w:rsidR="003216A3" w:rsidRDefault="003216A3">
      <w:pPr>
        <w:rPr>
          <w:lang w:eastAsia="zh-CN"/>
        </w:rPr>
        <w:sectPr w:rsidR="003216A3">
          <w:pgSz w:w="11920" w:h="16860"/>
          <w:pgMar w:top="640" w:right="460" w:bottom="280" w:left="460" w:header="720" w:footer="720" w:gutter="0"/>
          <w:cols w:space="720"/>
        </w:sectPr>
      </w:pPr>
    </w:p>
    <w:p w14:paraId="0653D6B6" w14:textId="77777777" w:rsidR="003216A3" w:rsidRDefault="00022D2F">
      <w:pPr>
        <w:rPr>
          <w:lang w:eastAsia="zh-CN"/>
        </w:rPr>
      </w:pPr>
      <w:r>
        <w:rPr>
          <w:lang w:eastAsia="zh-CN"/>
        </w:rPr>
        <w:lastRenderedPageBreak/>
        <w:t>第 65 页</w:t>
      </w:r>
    </w:p>
    <w:p w14:paraId="5960B771" w14:textId="06E5B641" w:rsidR="003216A3" w:rsidRDefault="00022D2F">
      <w:pPr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研究作为知识</w:t>
      </w:r>
      <w:del w:id="79" w:author="Microsoft Office User" w:date="2021-12-14T15:51:00Z">
        <w:r w:rsidDel="00DD7223">
          <w:rPr>
            <w:lang w:eastAsia="zh-CN"/>
          </w:rPr>
          <w:delText>交换</w:delText>
        </w:r>
      </w:del>
      <w:ins w:id="80" w:author="Microsoft Office User" w:date="2021-12-14T15:51:00Z">
        <w:r w:rsidR="00DD7223">
          <w:rPr>
            <w:lang w:eastAsia="zh-CN"/>
          </w:rPr>
          <w:t>交流</w:t>
        </w:r>
      </w:ins>
      <w:r>
        <w:rPr>
          <w:lang w:eastAsia="zh-CN"/>
        </w:rPr>
        <w:t>的系统方法</w:t>
      </w:r>
      <w:r>
        <w:rPr>
          <w:lang w:eastAsia="zh-CN"/>
        </w:rPr>
        <w:tab/>
        <w:t>37</w:t>
      </w:r>
    </w:p>
    <w:p w14:paraId="6E6A5426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num="2" w:space="720" w:equalWidth="0">
            <w:col w:w="1086" w:space="74"/>
            <w:col w:w="9840"/>
          </w:cols>
        </w:sectPr>
      </w:pPr>
    </w:p>
    <w:p w14:paraId="002B1771" w14:textId="77777777" w:rsidR="003216A3" w:rsidRDefault="003216A3">
      <w:pPr>
        <w:rPr>
          <w:lang w:eastAsia="zh-CN"/>
        </w:rPr>
      </w:pPr>
    </w:p>
    <w:p w14:paraId="102EF13E" w14:textId="77777777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这些</w:t>
      </w:r>
      <w:r>
        <w:rPr>
          <w:rFonts w:hint="eastAsia"/>
          <w:lang w:eastAsia="zh-Hans"/>
        </w:rPr>
        <w:t>学术实践</w:t>
      </w:r>
      <w:r>
        <w:rPr>
          <w:lang w:eastAsia="zh-CN"/>
        </w:rPr>
        <w:t>在表2.1中进行了总结，并</w:t>
      </w:r>
      <w:r>
        <w:rPr>
          <w:rFonts w:hint="eastAsia"/>
          <w:lang w:eastAsia="zh-Hans"/>
        </w:rPr>
        <w:t>在第</w:t>
      </w:r>
      <w:r>
        <w:rPr>
          <w:lang w:eastAsia="zh-Hans"/>
        </w:rPr>
        <w:t>3</w:t>
      </w:r>
      <w:r>
        <w:rPr>
          <w:rFonts w:hint="eastAsia"/>
          <w:lang w:eastAsia="zh-Hans"/>
        </w:rPr>
        <w:t>章</w:t>
      </w:r>
      <w:r>
        <w:rPr>
          <w:lang w:eastAsia="zh-CN"/>
        </w:rPr>
        <w:t>进行了更深入的讨论。 我们必须牢记，学生的学习不仅取决于课程，也</w:t>
      </w:r>
      <w:r>
        <w:rPr>
          <w:rFonts w:hint="eastAsia"/>
          <w:lang w:eastAsia="zh-Hans"/>
        </w:rPr>
        <w:t>应</w:t>
      </w:r>
      <w:r>
        <w:rPr>
          <w:lang w:eastAsia="zh-CN"/>
        </w:rPr>
        <w:t>包括更广泛的学生</w:t>
      </w:r>
      <w:r>
        <w:rPr>
          <w:rFonts w:hint="eastAsia"/>
          <w:lang w:eastAsia="zh-Hans"/>
        </w:rPr>
        <w:t>体</w:t>
      </w:r>
      <w:r>
        <w:rPr>
          <w:lang w:eastAsia="zh-CN"/>
        </w:rPr>
        <w:t>验，</w:t>
      </w:r>
      <w:r>
        <w:rPr>
          <w:rFonts w:hint="eastAsia"/>
          <w:lang w:eastAsia="zh-Hans"/>
        </w:rPr>
        <w:t>也包括</w:t>
      </w:r>
      <w:r>
        <w:rPr>
          <w:lang w:eastAsia="zh-CN"/>
        </w:rPr>
        <w:t>他们大学时</w:t>
      </w:r>
      <w:r>
        <w:rPr>
          <w:rFonts w:hint="eastAsia"/>
          <w:lang w:eastAsia="zh-Hans"/>
        </w:rPr>
        <w:t>期的</w:t>
      </w:r>
      <w:r>
        <w:rPr>
          <w:lang w:eastAsia="zh-CN"/>
        </w:rPr>
        <w:t>就业</w:t>
      </w:r>
      <w:r>
        <w:rPr>
          <w:rFonts w:hint="eastAsia"/>
          <w:lang w:eastAsia="zh-Hans"/>
        </w:rPr>
        <w:t>经历</w:t>
      </w:r>
      <w:r>
        <w:rPr>
          <w:lang w:eastAsia="zh-CN"/>
        </w:rPr>
        <w:t>。</w:t>
      </w:r>
    </w:p>
    <w:p w14:paraId="73E98AEC" w14:textId="77777777" w:rsidR="003216A3" w:rsidRDefault="003216A3">
      <w:pPr>
        <w:rPr>
          <w:lang w:eastAsia="zh-CN"/>
        </w:rPr>
      </w:pPr>
    </w:p>
    <w:p w14:paraId="61837F2B" w14:textId="743617AC" w:rsidR="003216A3" w:rsidRDefault="00022D2F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2.5.3 </w:t>
      </w:r>
      <w:ins w:id="81" w:author="Microsoft Office User" w:date="2021-12-14T14:22:00Z">
        <w:r w:rsidR="006B26EF">
          <w:rPr>
            <w:rFonts w:hint="eastAsia"/>
            <w:b/>
            <w:bCs/>
            <w:sz w:val="24"/>
            <w:szCs w:val="24"/>
            <w:lang w:eastAsia="zh-CN"/>
          </w:rPr>
          <w:t>主动</w:t>
        </w:r>
        <w:r w:rsidR="006B26EF">
          <w:rPr>
            <w:rFonts w:hint="eastAsia"/>
            <w:b/>
            <w:bCs/>
            <w:sz w:val="24"/>
            <w:szCs w:val="24"/>
            <w:lang w:eastAsia="zh-CN"/>
          </w:rPr>
          <w:t>促成</w:t>
        </w:r>
      </w:ins>
      <w:del w:id="82" w:author="Microsoft Office User" w:date="2021-12-14T14:23:00Z">
        <w:r w:rsidDel="00E64D1C">
          <w:rPr>
            <w:rFonts w:hint="eastAsia"/>
            <w:b/>
            <w:bCs/>
            <w:sz w:val="24"/>
            <w:szCs w:val="24"/>
            <w:lang w:eastAsia="zh-CN"/>
          </w:rPr>
          <w:delText>交流</w:delText>
        </w:r>
      </w:del>
      <w:r>
        <w:rPr>
          <w:rFonts w:hint="eastAsia"/>
          <w:b/>
          <w:bCs/>
          <w:sz w:val="24"/>
          <w:szCs w:val="24"/>
          <w:lang w:eastAsia="zh-CN"/>
        </w:rPr>
        <w:t>教育成果</w:t>
      </w:r>
      <w:ins w:id="83" w:author="Microsoft Office User" w:date="2021-12-14T14:23:00Z">
        <w:r w:rsidR="00E64D1C">
          <w:rPr>
            <w:rFonts w:hint="eastAsia"/>
            <w:b/>
            <w:bCs/>
            <w:sz w:val="24"/>
            <w:szCs w:val="24"/>
            <w:lang w:eastAsia="zh-CN"/>
          </w:rPr>
          <w:t>交流</w:t>
        </w:r>
      </w:ins>
      <w:r>
        <w:rPr>
          <w:rFonts w:hint="eastAsia"/>
          <w:b/>
          <w:bCs/>
          <w:sz w:val="24"/>
          <w:szCs w:val="24"/>
          <w:lang w:eastAsia="zh-CN"/>
        </w:rPr>
        <w:t>的</w:t>
      </w:r>
      <w:del w:id="84" w:author="Microsoft Office User" w:date="2021-12-14T14:22:00Z">
        <w:r w:rsidDel="006B26EF">
          <w:rPr>
            <w:rFonts w:hint="eastAsia"/>
            <w:b/>
            <w:bCs/>
            <w:sz w:val="24"/>
            <w:szCs w:val="24"/>
            <w:lang w:eastAsia="zh-CN"/>
          </w:rPr>
          <w:delText>主动</w:delText>
        </w:r>
      </w:del>
      <w:r>
        <w:rPr>
          <w:rFonts w:hint="eastAsia"/>
          <w:b/>
          <w:bCs/>
          <w:sz w:val="24"/>
          <w:szCs w:val="24"/>
          <w:lang w:eastAsia="zh-CN"/>
        </w:rPr>
        <w:t>过程</w:t>
      </w:r>
    </w:p>
    <w:p w14:paraId="0CB27535" w14:textId="77777777" w:rsidR="003216A3" w:rsidRDefault="003216A3">
      <w:pPr>
        <w:rPr>
          <w:lang w:eastAsia="zh-CN"/>
        </w:rPr>
      </w:pPr>
    </w:p>
    <w:p w14:paraId="35472AE7" w14:textId="57361669" w:rsidR="003216A3" w:rsidDel="00496536" w:rsidRDefault="00022D2F">
      <w:pPr>
        <w:rPr>
          <w:del w:id="85" w:author="Microsoft Office User" w:date="2021-12-14T14:27:00Z"/>
          <w:rFonts w:hint="eastAsia"/>
          <w:lang w:eastAsia="zh-CN"/>
        </w:rPr>
      </w:pPr>
      <w:r>
        <w:rPr>
          <w:lang w:eastAsia="zh-CN"/>
        </w:rPr>
        <w:t>学生和毕业生是知识</w:t>
      </w:r>
      <w:del w:id="86" w:author="Microsoft Office User" w:date="2021-12-14T15:51:00Z">
        <w:r w:rsidDel="00DD7223">
          <w:rPr>
            <w:lang w:eastAsia="zh-CN"/>
          </w:rPr>
          <w:delText>交换</w:delText>
        </w:r>
      </w:del>
      <w:ins w:id="87" w:author="Microsoft Office User" w:date="2021-12-14T15:51:00Z">
        <w:r w:rsidR="00DD7223">
          <w:rPr>
            <w:lang w:eastAsia="zh-CN"/>
          </w:rPr>
          <w:t>交流</w:t>
        </w:r>
      </w:ins>
      <w:r>
        <w:rPr>
          <w:lang w:eastAsia="zh-CN"/>
        </w:rPr>
        <w:t>的重要机制。</w:t>
      </w:r>
      <w:r>
        <w:rPr>
          <w:rFonts w:hint="eastAsia"/>
          <w:lang w:eastAsia="zh-Hans"/>
        </w:rPr>
        <w:t>当</w:t>
      </w:r>
      <w:r>
        <w:rPr>
          <w:lang w:eastAsia="zh-CN"/>
        </w:rPr>
        <w:t>他们进入</w:t>
      </w:r>
      <w:del w:id="88" w:author="Microsoft Office User" w:date="2021-12-14T14:26:00Z">
        <w:r w:rsidDel="00496536">
          <w:rPr>
            <w:rFonts w:hint="eastAsia"/>
            <w:lang w:eastAsia="zh-CN"/>
          </w:rPr>
          <w:delText>工作世界</w:delText>
        </w:r>
      </w:del>
      <w:ins w:id="89" w:author="Microsoft Office User" w:date="2021-12-14T14:26:00Z">
        <w:r w:rsidR="00496536">
          <w:rPr>
            <w:rFonts w:hint="eastAsia"/>
            <w:lang w:eastAsia="zh-CN"/>
          </w:rPr>
          <w:t>职场后，他们将带着习得的</w:t>
        </w:r>
      </w:ins>
      <w:del w:id="90" w:author="Microsoft Office User" w:date="2021-12-14T14:26:00Z">
        <w:r w:rsidDel="00496536">
          <w:rPr>
            <w:rFonts w:hint="eastAsia"/>
            <w:lang w:eastAsia="zh-Hans"/>
          </w:rPr>
          <w:delText>时</w:delText>
        </w:r>
        <w:r w:rsidDel="00496536">
          <w:rPr>
            <w:lang w:eastAsia="zh-CN"/>
          </w:rPr>
          <w:delText>随身携带</w:delText>
        </w:r>
      </w:del>
      <w:r>
        <w:rPr>
          <w:lang w:eastAsia="zh-CN"/>
        </w:rPr>
        <w:t>知识：</w:t>
      </w:r>
      <w:ins w:id="91" w:author="Microsoft Office User" w:date="2021-12-14T14:27:00Z">
        <w:r w:rsidR="00496536">
          <w:rPr>
            <w:rFonts w:hint="eastAsia"/>
            <w:lang w:eastAsia="zh-CN"/>
          </w:rPr>
          <w:t>这</w:t>
        </w:r>
        <w:r w:rsidR="00496536">
          <w:rPr>
            <w:rFonts w:ascii="Cambria" w:hAnsi="Cambria" w:cs="Cambria" w:hint="eastAsia"/>
            <w:lang w:eastAsia="zh-CN"/>
          </w:rPr>
          <w:t>种知识</w:t>
        </w:r>
      </w:ins>
    </w:p>
    <w:p w14:paraId="06459FB0" w14:textId="7DA7F0CB" w:rsidR="003216A3" w:rsidRDefault="00022D2F" w:rsidP="00496536">
      <w:pPr>
        <w:rPr>
          <w:lang w:eastAsia="zh-CN"/>
        </w:rPr>
      </w:pPr>
      <w:del w:id="92" w:author="Microsoft Office User" w:date="2021-12-14T14:27:00Z">
        <w:r w:rsidDel="00496536">
          <w:rPr>
            <w:rFonts w:hint="eastAsia"/>
            <w:lang w:eastAsia="zh-Hans"/>
          </w:rPr>
          <w:delText>就</w:delText>
        </w:r>
        <w:r w:rsidR="00496536" w:rsidDel="00496536">
          <w:rPr>
            <w:rFonts w:hint="eastAsia"/>
            <w:lang w:eastAsia="zh-Hans"/>
          </w:rPr>
          <w:delText>是对</w:delText>
        </w:r>
      </w:del>
      <w:ins w:id="93" w:author="Microsoft Office User" w:date="2021-12-14T14:27:00Z">
        <w:r w:rsidR="00496536">
          <w:rPr>
            <w:rFonts w:hint="eastAsia"/>
            <w:lang w:eastAsia="zh-CN"/>
          </w:rPr>
          <w:t>源自</w:t>
        </w:r>
      </w:ins>
      <w:r>
        <w:rPr>
          <w:lang w:eastAsia="zh-CN"/>
        </w:rPr>
        <w:t>他们</w:t>
      </w:r>
      <w:ins w:id="94" w:author="Microsoft Office User" w:date="2021-12-14T14:27:00Z">
        <w:r w:rsidR="00496536">
          <w:rPr>
            <w:rFonts w:hint="eastAsia"/>
            <w:lang w:eastAsia="zh-CN"/>
          </w:rPr>
          <w:t>对</w:t>
        </w:r>
      </w:ins>
      <w:r>
        <w:rPr>
          <w:lang w:eastAsia="zh-CN"/>
        </w:rPr>
        <w:t>研究领域的基础知识深刻的理解。</w:t>
      </w:r>
      <w:del w:id="95" w:author="Microsoft Office User" w:date="2021-12-14T14:28:00Z">
        <w:r w:rsidDel="001B349C">
          <w:rPr>
            <w:rFonts w:hint="eastAsia"/>
            <w:lang w:eastAsia="zh-CN"/>
          </w:rPr>
          <w:delText>他们</w:delText>
        </w:r>
      </w:del>
      <w:ins w:id="96" w:author="Microsoft Office User" w:date="2021-12-14T14:28:00Z">
        <w:r w:rsidR="001B349C">
          <w:rPr>
            <w:rFonts w:hint="eastAsia"/>
            <w:lang w:eastAsia="zh-CN"/>
          </w:rPr>
          <w:t>这些学子们</w:t>
        </w:r>
      </w:ins>
      <w:r>
        <w:rPr>
          <w:lang w:eastAsia="zh-CN"/>
        </w:rPr>
        <w:t>还带来了必不可少的技能、方法和判断</w:t>
      </w:r>
      <w:r>
        <w:rPr>
          <w:rFonts w:hint="eastAsia"/>
          <w:lang w:eastAsia="zh-Hans"/>
        </w:rPr>
        <w:t>力</w:t>
      </w:r>
      <w:r>
        <w:rPr>
          <w:lang w:eastAsia="zh-CN"/>
        </w:rPr>
        <w:t>（图 2.1）。他们也可能</w:t>
      </w:r>
      <w:ins w:id="97" w:author="Microsoft Office User" w:date="2021-12-14T14:29:00Z">
        <w:r w:rsidR="000530BB">
          <w:rPr>
            <w:rFonts w:hint="eastAsia"/>
            <w:lang w:eastAsia="zh-CN"/>
          </w:rPr>
          <w:t>还</w:t>
        </w:r>
      </w:ins>
      <w:r>
        <w:rPr>
          <w:lang w:eastAsia="zh-CN"/>
        </w:rPr>
        <w:t>获得了研究和创新</w:t>
      </w:r>
      <w:ins w:id="98" w:author="Microsoft Office User" w:date="2021-12-14T14:30:00Z">
        <w:r w:rsidR="000530BB">
          <w:rPr>
            <w:rFonts w:hint="eastAsia"/>
            <w:lang w:eastAsia="zh-CN"/>
          </w:rPr>
          <w:t>的</w:t>
        </w:r>
      </w:ins>
      <w:ins w:id="99" w:author="Microsoft Office User" w:date="2021-12-14T14:38:00Z">
        <w:r w:rsidR="008D597E">
          <w:rPr>
            <w:rFonts w:hint="eastAsia"/>
            <w:lang w:eastAsia="zh-CN"/>
          </w:rPr>
          <w:t>诀窍</w:t>
        </w:r>
      </w:ins>
      <w:ins w:id="100" w:author="Microsoft Office User" w:date="2021-12-14T14:30:00Z">
        <w:r w:rsidR="000530BB">
          <w:rPr>
            <w:rFonts w:hint="eastAsia"/>
            <w:lang w:eastAsia="zh-CN"/>
          </w:rPr>
          <w:t>（Know-how）</w:t>
        </w:r>
      </w:ins>
      <w:del w:id="101" w:author="Microsoft Office User" w:date="2021-12-14T14:30:00Z">
        <w:r w:rsidDel="000530BB">
          <w:rPr>
            <w:lang w:eastAsia="zh-CN"/>
          </w:rPr>
          <w:delText>知识</w:delText>
        </w:r>
      </w:del>
      <w:r>
        <w:rPr>
          <w:lang w:eastAsia="zh-CN"/>
        </w:rPr>
        <w:t>，</w:t>
      </w:r>
      <w:del w:id="102" w:author="Microsoft Office User" w:date="2021-12-14T14:31:00Z">
        <w:r w:rsidDel="004D4273">
          <w:rPr>
            <w:rFonts w:hint="eastAsia"/>
            <w:lang w:eastAsia="zh-CN"/>
          </w:rPr>
          <w:delText>可能</w:delText>
        </w:r>
      </w:del>
      <w:ins w:id="103" w:author="Microsoft Office User" w:date="2021-12-14T14:31:00Z">
        <w:r w:rsidR="004D4273">
          <w:rPr>
            <w:rFonts w:hint="eastAsia"/>
            <w:lang w:eastAsia="zh-CN"/>
          </w:rPr>
          <w:t>并且</w:t>
        </w:r>
      </w:ins>
      <w:r>
        <w:rPr>
          <w:lang w:eastAsia="zh-CN"/>
        </w:rPr>
        <w:t>已经</w:t>
      </w:r>
      <w:del w:id="104" w:author="Microsoft Office User" w:date="2021-12-14T14:31:00Z">
        <w:r w:rsidDel="004D4273">
          <w:rPr>
            <w:rFonts w:hint="eastAsia"/>
            <w:lang w:eastAsia="zh-CN"/>
          </w:rPr>
          <w:delText>了解了</w:delText>
        </w:r>
      </w:del>
      <w:ins w:id="105" w:author="Microsoft Office User" w:date="2021-12-14T14:31:00Z">
        <w:r w:rsidR="004D4273">
          <w:rPr>
            <w:rFonts w:hint="eastAsia"/>
            <w:lang w:eastAsia="zh-CN"/>
          </w:rPr>
          <w:t>受到了</w:t>
        </w:r>
      </w:ins>
      <w:r>
        <w:rPr>
          <w:lang w:eastAsia="zh-CN"/>
        </w:rPr>
        <w:t>新兴</w:t>
      </w:r>
      <w:del w:id="106" w:author="Microsoft Office User" w:date="2021-12-14T14:32:00Z">
        <w:r w:rsidDel="004D4273">
          <w:rPr>
            <w:lang w:eastAsia="zh-CN"/>
          </w:rPr>
          <w:delText>的</w:delText>
        </w:r>
      </w:del>
      <w:r>
        <w:rPr>
          <w:lang w:eastAsia="zh-CN"/>
        </w:rPr>
        <w:t>思想领域</w:t>
      </w:r>
      <w:ins w:id="107" w:author="Microsoft Office User" w:date="2021-12-14T14:32:00Z">
        <w:r w:rsidR="004D4273">
          <w:rPr>
            <w:lang w:eastAsia="zh-CN"/>
          </w:rPr>
          <w:t>的</w:t>
        </w:r>
        <w:r w:rsidR="004D4273">
          <w:rPr>
            <w:rFonts w:hint="eastAsia"/>
            <w:lang w:eastAsia="zh-CN"/>
          </w:rPr>
          <w:t>熏陶</w:t>
        </w:r>
      </w:ins>
      <w:r>
        <w:rPr>
          <w:lang w:eastAsia="zh-CN"/>
        </w:rPr>
        <w:t>。这些能力使学生成为加速</w:t>
      </w:r>
      <w:r>
        <w:rPr>
          <w:rFonts w:hint="eastAsia"/>
          <w:lang w:eastAsia="zh-Hans"/>
        </w:rPr>
        <w:t>创新</w:t>
      </w:r>
      <w:r>
        <w:rPr>
          <w:lang w:eastAsia="zh-CN"/>
        </w:rPr>
        <w:t>发展的潜在重要贡献者。</w:t>
      </w:r>
    </w:p>
    <w:p w14:paraId="380BC628" w14:textId="6A646F2C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当学生参加实习并与行业导师</w:t>
      </w:r>
      <w:r>
        <w:rPr>
          <w:rFonts w:hint="eastAsia"/>
          <w:lang w:eastAsia="zh-Hans"/>
        </w:rPr>
        <w:t>共事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知识</w:t>
      </w:r>
      <w:del w:id="108" w:author="Microsoft Office User" w:date="2021-12-14T14:34:00Z">
        <w:r w:rsidDel="00032E3E">
          <w:rPr>
            <w:rFonts w:hint="eastAsia"/>
            <w:lang w:eastAsia="zh-Hans"/>
          </w:rPr>
          <w:delText>交换</w:delText>
        </w:r>
      </w:del>
      <w:r>
        <w:rPr>
          <w:rFonts w:hint="eastAsia"/>
          <w:lang w:eastAsia="zh-Hans"/>
        </w:rPr>
        <w:t>就</w:t>
      </w:r>
      <w:r>
        <w:rPr>
          <w:lang w:eastAsia="zh-CN"/>
        </w:rPr>
        <w:t>在大学和合作伙伴之间</w:t>
      </w:r>
      <w:r>
        <w:rPr>
          <w:rFonts w:hint="eastAsia"/>
          <w:lang w:eastAsia="zh-Hans"/>
        </w:rPr>
        <w:t>进行了</w:t>
      </w:r>
      <w:ins w:id="109" w:author="Microsoft Office User" w:date="2021-12-14T14:34:00Z">
        <w:r w:rsidR="00032E3E">
          <w:rPr>
            <w:rFonts w:hint="eastAsia"/>
            <w:lang w:eastAsia="zh-Hans"/>
          </w:rPr>
          <w:t>交</w:t>
        </w:r>
        <w:r w:rsidR="00032E3E">
          <w:rPr>
            <w:rFonts w:hint="eastAsia"/>
            <w:lang w:eastAsia="zh-CN"/>
          </w:rPr>
          <w:t>流</w:t>
        </w:r>
      </w:ins>
      <w:r>
        <w:rPr>
          <w:lang w:eastAsia="zh-CN"/>
        </w:rPr>
        <w:t>（图2.4）。当有才</w:t>
      </w:r>
      <w:r>
        <w:rPr>
          <w:rFonts w:hint="eastAsia"/>
          <w:lang w:eastAsia="zh-Hans"/>
        </w:rPr>
        <w:t>能</w:t>
      </w:r>
      <w:r>
        <w:rPr>
          <w:lang w:eastAsia="zh-CN"/>
        </w:rPr>
        <w:t>的毕业生离开</w:t>
      </w:r>
      <w:r>
        <w:rPr>
          <w:rFonts w:hint="eastAsia"/>
          <w:lang w:eastAsia="zh-Hans"/>
        </w:rPr>
        <w:t>大学开始新的事业</w:t>
      </w:r>
      <w:r>
        <w:rPr>
          <w:lang w:eastAsia="zh-CN"/>
        </w:rPr>
        <w:t>，</w:t>
      </w:r>
      <w:r>
        <w:rPr>
          <w:rFonts w:hint="eastAsia"/>
          <w:lang w:eastAsia="zh-Hans"/>
        </w:rPr>
        <w:t>或者</w:t>
      </w:r>
      <w:ins w:id="110" w:author="Microsoft Office User" w:date="2021-12-14T14:35:00Z">
        <w:r w:rsidR="009044B2">
          <w:rPr>
            <w:rFonts w:hint="eastAsia"/>
            <w:lang w:eastAsia="zh-Hans"/>
          </w:rPr>
          <w:t>被雇用</w:t>
        </w:r>
        <w:r w:rsidR="009044B2">
          <w:rPr>
            <w:rFonts w:hint="eastAsia"/>
            <w:lang w:eastAsia="zh-CN"/>
          </w:rPr>
          <w:t>为</w:t>
        </w:r>
      </w:ins>
      <w:del w:id="111" w:author="Microsoft Office User" w:date="2021-12-14T14:35:00Z">
        <w:r w:rsidDel="009044B2">
          <w:rPr>
            <w:rFonts w:hint="eastAsia"/>
            <w:lang w:eastAsia="zh-Hans"/>
          </w:rPr>
          <w:delText>作为</w:delText>
        </w:r>
      </w:del>
      <w:r>
        <w:rPr>
          <w:rFonts w:hint="eastAsia"/>
          <w:lang w:eastAsia="zh-Hans"/>
        </w:rPr>
        <w:t>创新者及政策制定者</w:t>
      </w:r>
      <w:del w:id="112" w:author="Microsoft Office User" w:date="2021-12-14T14:35:00Z">
        <w:r w:rsidDel="009044B2">
          <w:rPr>
            <w:rFonts w:hint="eastAsia"/>
            <w:lang w:eastAsia="zh-Hans"/>
          </w:rPr>
          <w:delText>被雇用</w:delText>
        </w:r>
      </w:del>
      <w:r>
        <w:rPr>
          <w:rFonts w:hint="eastAsia"/>
          <w:lang w:eastAsia="zh-Hans"/>
        </w:rPr>
        <w:t>时</w:t>
      </w:r>
      <w:r>
        <w:rPr>
          <w:lang w:eastAsia="zh-Hans"/>
        </w:rPr>
        <w:t>，</w:t>
      </w:r>
      <w:r>
        <w:rPr>
          <w:lang w:eastAsia="zh-CN"/>
        </w:rPr>
        <w:t>就会发生</w:t>
      </w:r>
      <w:r>
        <w:rPr>
          <w:rFonts w:hint="eastAsia"/>
          <w:lang w:eastAsia="zh-Hans"/>
        </w:rPr>
        <w:t>最</w:t>
      </w:r>
      <w:r>
        <w:rPr>
          <w:lang w:eastAsia="zh-CN"/>
        </w:rPr>
        <w:t>直接而重要的知识</w:t>
      </w:r>
      <w:del w:id="113" w:author="Microsoft Office User" w:date="2021-12-14T15:51:00Z">
        <w:r w:rsidDel="00DD7223">
          <w:rPr>
            <w:lang w:eastAsia="zh-CN"/>
          </w:rPr>
          <w:delText>交换</w:delText>
        </w:r>
      </w:del>
      <w:ins w:id="114" w:author="Microsoft Office User" w:date="2021-12-14T15:51:00Z">
        <w:r w:rsidR="00DD7223">
          <w:rPr>
            <w:lang w:eastAsia="zh-CN"/>
          </w:rPr>
          <w:t>交流</w:t>
        </w:r>
      </w:ins>
      <w:r>
        <w:rPr>
          <w:lang w:eastAsia="zh-CN"/>
        </w:rPr>
        <w:t>。</w:t>
      </w:r>
    </w:p>
    <w:p w14:paraId="36BDAE3F" w14:textId="191FCF72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当大学努力安置学生</w:t>
      </w:r>
      <w:del w:id="115" w:author="Microsoft Office User" w:date="2021-12-14T14:37:00Z">
        <w:r w:rsidDel="00CB6688">
          <w:rPr>
            <w:rFonts w:hint="eastAsia"/>
            <w:lang w:eastAsia="zh-Hans"/>
          </w:rPr>
          <w:delText>到</w:delText>
        </w:r>
      </w:del>
      <w:ins w:id="116" w:author="Microsoft Office User" w:date="2021-12-14T14:37:00Z">
        <w:r w:rsidR="00CB6688">
          <w:rPr>
            <w:rFonts w:hint="eastAsia"/>
            <w:lang w:eastAsia="zh-CN"/>
          </w:rPr>
          <w:t>于</w:t>
        </w:r>
      </w:ins>
      <w:r>
        <w:rPr>
          <w:rFonts w:hint="eastAsia"/>
          <w:lang w:eastAsia="zh-Hans"/>
        </w:rPr>
        <w:t>他们能够贡献能力的工作岗位</w:t>
      </w:r>
      <w:r>
        <w:rPr>
          <w:lang w:eastAsia="zh-CN"/>
        </w:rPr>
        <w:t>时，就会发生积极主动的</w:t>
      </w:r>
      <w:r>
        <w:rPr>
          <w:rFonts w:hint="eastAsia"/>
          <w:lang w:eastAsia="zh-Hans"/>
        </w:rPr>
        <w:t>知识</w:t>
      </w:r>
      <w:del w:id="117" w:author="Microsoft Office User" w:date="2021-12-14T15:51:00Z">
        <w:r w:rsidDel="00DD7223">
          <w:rPr>
            <w:rFonts w:hint="eastAsia"/>
            <w:lang w:eastAsia="zh-Hans"/>
          </w:rPr>
          <w:delText>交换</w:delText>
        </w:r>
      </w:del>
      <w:ins w:id="118" w:author="Microsoft Office User" w:date="2021-12-14T15:51:00Z">
        <w:r w:rsidR="00DD7223">
          <w:rPr>
            <w:rFonts w:hint="eastAsia"/>
            <w:lang w:eastAsia="zh-Hans"/>
          </w:rPr>
          <w:t>交流</w:t>
        </w:r>
      </w:ins>
      <w:r>
        <w:rPr>
          <w:lang w:eastAsia="zh-CN"/>
        </w:rPr>
        <w:t>过程。当新雇主安排一个</w:t>
      </w:r>
      <w:r>
        <w:rPr>
          <w:rFonts w:hint="eastAsia"/>
          <w:lang w:eastAsia="zh-Hans"/>
        </w:rPr>
        <w:t>恰当</w:t>
      </w:r>
      <w:r>
        <w:rPr>
          <w:lang w:eastAsia="zh-CN"/>
        </w:rPr>
        <w:t>且有意义的职位</w:t>
      </w:r>
      <w:r>
        <w:rPr>
          <w:rFonts w:hint="eastAsia"/>
          <w:lang w:eastAsia="zh-Hans"/>
        </w:rPr>
        <w:t>使</w:t>
      </w:r>
      <w:r>
        <w:rPr>
          <w:lang w:eastAsia="zh-CN"/>
        </w:rPr>
        <w:t>毕业生可以有效地</w:t>
      </w:r>
      <w:r>
        <w:rPr>
          <w:rFonts w:hint="eastAsia"/>
          <w:lang w:eastAsia="zh-Hans"/>
        </w:rPr>
        <w:t>在工作中</w:t>
      </w:r>
      <w:r>
        <w:rPr>
          <w:lang w:eastAsia="zh-CN"/>
        </w:rPr>
        <w:t>利用他们的知识、技能和诀窍，合作</w:t>
      </w:r>
      <w:ins w:id="119" w:author="Microsoft Office User" w:date="2021-12-14T14:43:00Z">
        <w:r w:rsidR="00850489">
          <w:rPr>
            <w:rFonts w:hint="eastAsia"/>
            <w:lang w:eastAsia="zh-CN"/>
          </w:rPr>
          <w:t>伙伴关系</w:t>
        </w:r>
      </w:ins>
      <w:del w:id="120" w:author="Microsoft Office User" w:date="2021-12-14T14:41:00Z">
        <w:r w:rsidDel="006F153D">
          <w:rPr>
            <w:lang w:eastAsia="zh-CN"/>
          </w:rPr>
          <w:delText>伙伴</w:delText>
        </w:r>
      </w:del>
      <w:r>
        <w:rPr>
          <w:rFonts w:hint="eastAsia"/>
          <w:lang w:eastAsia="zh-Hans"/>
        </w:rPr>
        <w:t>对知识</w:t>
      </w:r>
      <w:del w:id="121" w:author="Microsoft Office User" w:date="2021-12-14T15:51:00Z">
        <w:r w:rsidDel="00DD7223">
          <w:rPr>
            <w:rFonts w:hint="eastAsia"/>
            <w:lang w:eastAsia="zh-Hans"/>
          </w:rPr>
          <w:delText>交换</w:delText>
        </w:r>
      </w:del>
      <w:ins w:id="122" w:author="Microsoft Office User" w:date="2021-12-14T15:51:00Z">
        <w:r w:rsidR="00DD7223">
          <w:rPr>
            <w:rFonts w:hint="eastAsia"/>
            <w:lang w:eastAsia="zh-Hans"/>
          </w:rPr>
          <w:t>交流</w:t>
        </w:r>
      </w:ins>
      <w:r>
        <w:rPr>
          <w:rFonts w:hint="eastAsia"/>
          <w:lang w:eastAsia="zh-Hans"/>
        </w:rPr>
        <w:t>的</w:t>
      </w:r>
      <w:del w:id="123" w:author="Microsoft Office User" w:date="2021-12-14T14:41:00Z">
        <w:r w:rsidDel="006F153D">
          <w:rPr>
            <w:rFonts w:hint="eastAsia"/>
            <w:lang w:eastAsia="zh-Hans"/>
          </w:rPr>
          <w:delText>支持</w:delText>
        </w:r>
      </w:del>
      <w:ins w:id="124" w:author="Microsoft Office User" w:date="2021-12-14T14:41:00Z">
        <w:r w:rsidR="006F153D">
          <w:rPr>
            <w:rFonts w:hint="eastAsia"/>
            <w:lang w:eastAsia="zh-CN"/>
          </w:rPr>
          <w:t>辅助功能</w:t>
        </w:r>
      </w:ins>
      <w:r>
        <w:rPr>
          <w:rFonts w:hint="eastAsia"/>
          <w:lang w:eastAsia="zh-Hans"/>
        </w:rPr>
        <w:t>就</w:t>
      </w:r>
      <w:del w:id="125" w:author="Microsoft Office User" w:date="2021-12-14T14:42:00Z">
        <w:r w:rsidDel="00A44F2E">
          <w:rPr>
            <w:rFonts w:hint="eastAsia"/>
            <w:lang w:eastAsia="zh-Hans"/>
          </w:rPr>
          <w:delText>显现出来了</w:delText>
        </w:r>
      </w:del>
      <w:ins w:id="126" w:author="Microsoft Office User" w:date="2021-12-14T14:42:00Z">
        <w:r w:rsidR="00A44F2E">
          <w:rPr>
            <w:rFonts w:hint="eastAsia"/>
            <w:lang w:eastAsia="zh-CN"/>
          </w:rPr>
          <w:t>发生了</w:t>
        </w:r>
      </w:ins>
      <w:r>
        <w:rPr>
          <w:rFonts w:hint="eastAsia"/>
          <w:lang w:eastAsia="zh-CN"/>
        </w:rPr>
        <w:t>。</w:t>
      </w:r>
    </w:p>
    <w:p w14:paraId="25D265D4" w14:textId="77777777" w:rsidR="003216A3" w:rsidRDefault="003216A3">
      <w:pPr>
        <w:rPr>
          <w:lang w:eastAsia="zh-CN"/>
        </w:rPr>
      </w:pPr>
    </w:p>
    <w:p w14:paraId="13993FAC" w14:textId="247CBF79" w:rsidR="003216A3" w:rsidRDefault="00022D2F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 xml:space="preserve">6 </w:t>
      </w:r>
      <w:ins w:id="127" w:author="Microsoft Office User" w:date="2021-12-14T14:42:00Z">
        <w:r w:rsidR="00A92953">
          <w:rPr>
            <w:rFonts w:hint="eastAsia"/>
            <w:b/>
            <w:bCs/>
            <w:sz w:val="24"/>
            <w:szCs w:val="24"/>
            <w:lang w:eastAsia="zh-Hans"/>
          </w:rPr>
          <w:t>科研</w:t>
        </w:r>
      </w:ins>
      <w:r>
        <w:rPr>
          <w:b/>
          <w:bCs/>
          <w:sz w:val="24"/>
          <w:szCs w:val="24"/>
          <w:lang w:eastAsia="zh-CN"/>
        </w:rPr>
        <w:t>作为</w:t>
      </w:r>
      <w:ins w:id="128" w:author="Microsoft Office User" w:date="2021-12-14T14:43:00Z">
        <w:r w:rsidR="00552EBC">
          <w:rPr>
            <w:rFonts w:hint="eastAsia"/>
            <w:b/>
            <w:bCs/>
            <w:sz w:val="24"/>
            <w:szCs w:val="24"/>
            <w:lang w:eastAsia="zh-CN"/>
          </w:rPr>
          <w:t>一种</w:t>
        </w:r>
      </w:ins>
      <w:r>
        <w:rPr>
          <w:b/>
          <w:bCs/>
          <w:sz w:val="24"/>
          <w:szCs w:val="24"/>
          <w:lang w:eastAsia="zh-CN"/>
        </w:rPr>
        <w:t>知识</w:t>
      </w:r>
      <w:del w:id="129" w:author="Microsoft Office User" w:date="2021-12-14T15:51:00Z">
        <w:r w:rsidDel="00DD7223">
          <w:rPr>
            <w:b/>
            <w:bCs/>
            <w:sz w:val="24"/>
            <w:szCs w:val="24"/>
            <w:lang w:eastAsia="zh-CN"/>
          </w:rPr>
          <w:delText>交换</w:delText>
        </w:r>
      </w:del>
      <w:ins w:id="130" w:author="Microsoft Office User" w:date="2021-12-14T15:51:00Z">
        <w:r w:rsidR="00DD7223">
          <w:rPr>
            <w:b/>
            <w:bCs/>
            <w:sz w:val="24"/>
            <w:szCs w:val="24"/>
            <w:lang w:eastAsia="zh-CN"/>
          </w:rPr>
          <w:t>交流</w:t>
        </w:r>
      </w:ins>
      <w:r>
        <w:rPr>
          <w:rFonts w:hint="eastAsia"/>
          <w:b/>
          <w:bCs/>
          <w:sz w:val="24"/>
          <w:szCs w:val="24"/>
          <w:lang w:eastAsia="zh-Hans"/>
        </w:rPr>
        <w:t>系统</w:t>
      </w:r>
      <w:ins w:id="131" w:author="Microsoft Office User" w:date="2021-12-14T14:42:00Z">
        <w:r w:rsidR="00B85744">
          <w:rPr>
            <w:rFonts w:hint="eastAsia"/>
            <w:b/>
            <w:bCs/>
            <w:sz w:val="24"/>
            <w:szCs w:val="24"/>
            <w:lang w:eastAsia="zh-Hans"/>
          </w:rPr>
          <w:t>的</w:t>
        </w:r>
      </w:ins>
      <w:r>
        <w:rPr>
          <w:rFonts w:hint="eastAsia"/>
          <w:b/>
          <w:bCs/>
          <w:sz w:val="24"/>
          <w:szCs w:val="24"/>
          <w:lang w:eastAsia="zh-Hans"/>
        </w:rPr>
        <w:t>方法</w:t>
      </w:r>
      <w:del w:id="132" w:author="Microsoft Office User" w:date="2021-12-14T14:42:00Z">
        <w:r w:rsidDel="00B85744">
          <w:rPr>
            <w:rFonts w:hint="eastAsia"/>
            <w:b/>
            <w:bCs/>
            <w:sz w:val="24"/>
            <w:szCs w:val="24"/>
            <w:lang w:eastAsia="zh-Hans"/>
          </w:rPr>
          <w:delText>之一的</w:delText>
        </w:r>
        <w:r w:rsidDel="00A92953">
          <w:rPr>
            <w:rFonts w:hint="eastAsia"/>
            <w:b/>
            <w:bCs/>
            <w:sz w:val="24"/>
            <w:szCs w:val="24"/>
            <w:lang w:eastAsia="zh-Hans"/>
          </w:rPr>
          <w:delText>科研</w:delText>
        </w:r>
      </w:del>
    </w:p>
    <w:p w14:paraId="792C7229" w14:textId="77777777" w:rsidR="003216A3" w:rsidRDefault="00022D2F">
      <w:pPr>
        <w:rPr>
          <w:lang w:eastAsia="zh-CN"/>
        </w:rPr>
      </w:pPr>
      <w:r>
        <w:rPr>
          <w:lang w:eastAsia="zh-CN"/>
        </w:rPr>
        <w:t xml:space="preserve"> </w:t>
      </w:r>
    </w:p>
    <w:p w14:paraId="39249671" w14:textId="77777777" w:rsidR="003216A3" w:rsidRDefault="00022D2F">
      <w:pPr>
        <w:rPr>
          <w:b/>
          <w:bCs/>
          <w:lang w:eastAsia="zh-CN"/>
        </w:rPr>
      </w:pPr>
      <w:r>
        <w:rPr>
          <w:b/>
          <w:bCs/>
          <w:lang w:eastAsia="zh-CN"/>
        </w:rPr>
        <w:t>2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6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科</w:t>
      </w:r>
      <w:r>
        <w:rPr>
          <w:b/>
          <w:bCs/>
          <w:lang w:eastAsia="zh-CN"/>
        </w:rPr>
        <w:t>研</w:t>
      </w:r>
      <w:r>
        <w:rPr>
          <w:rFonts w:hint="eastAsia"/>
          <w:b/>
          <w:bCs/>
          <w:lang w:eastAsia="zh-Hans"/>
        </w:rPr>
        <w:t>领域的</w:t>
      </w:r>
      <w:r>
        <w:rPr>
          <w:b/>
          <w:bCs/>
          <w:lang w:eastAsia="zh-CN"/>
        </w:rPr>
        <w:t>合作伙伴及其需求</w:t>
      </w:r>
    </w:p>
    <w:p w14:paraId="4BAC3728" w14:textId="77777777" w:rsidR="003216A3" w:rsidRDefault="003216A3">
      <w:pPr>
        <w:rPr>
          <w:b/>
          <w:bCs/>
          <w:lang w:eastAsia="zh-CN"/>
        </w:rPr>
      </w:pPr>
    </w:p>
    <w:p w14:paraId="28CCC5A9" w14:textId="77777777" w:rsidR="003216A3" w:rsidRDefault="00022D2F">
      <w:pPr>
        <w:rPr>
          <w:lang w:eastAsia="zh-CN"/>
        </w:rPr>
      </w:pPr>
      <w:r>
        <w:rPr>
          <w:rFonts w:hint="eastAsia"/>
          <w:lang w:eastAsia="zh-Hans"/>
        </w:rPr>
        <w:t>科</w:t>
      </w:r>
      <w:r>
        <w:rPr>
          <w:lang w:eastAsia="zh-CN"/>
        </w:rPr>
        <w:t>研</w:t>
      </w:r>
      <w:r>
        <w:rPr>
          <w:rFonts w:hint="eastAsia"/>
          <w:lang w:eastAsia="zh-Hans"/>
        </w:rPr>
        <w:t>就</w:t>
      </w:r>
      <w:r>
        <w:rPr>
          <w:lang w:eastAsia="zh-CN"/>
        </w:rPr>
        <w:t>是发现</w:t>
      </w:r>
      <w:r>
        <w:rPr>
          <w:rFonts w:hint="eastAsia"/>
          <w:lang w:eastAsia="zh-Hans"/>
        </w:rPr>
        <w:t>前沿的</w:t>
      </w:r>
      <w:r>
        <w:rPr>
          <w:lang w:eastAsia="zh-CN"/>
        </w:rPr>
        <w:t>新知识，并寻求增加对我们世界的</w:t>
      </w:r>
      <w:r>
        <w:rPr>
          <w:rFonts w:hint="eastAsia"/>
          <w:lang w:eastAsia="zh-Hans"/>
        </w:rPr>
        <w:t>理</w:t>
      </w:r>
      <w:r>
        <w:rPr>
          <w:lang w:eastAsia="zh-CN"/>
        </w:rPr>
        <w:t>解。研究的总体目标</w:t>
      </w:r>
      <w:r>
        <w:rPr>
          <w:rFonts w:hint="eastAsia"/>
          <w:lang w:eastAsia="zh-Hans"/>
        </w:rPr>
        <w:t>就</w:t>
      </w:r>
      <w:r>
        <w:rPr>
          <w:lang w:eastAsia="zh-CN"/>
        </w:rPr>
        <w:t>是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，通常揭示以前</w:t>
      </w:r>
      <w:r>
        <w:rPr>
          <w:rFonts w:hint="eastAsia"/>
          <w:lang w:eastAsia="zh-Hans"/>
        </w:rPr>
        <w:t>就</w:t>
      </w:r>
      <w:r>
        <w:rPr>
          <w:lang w:eastAsia="zh-CN"/>
        </w:rPr>
        <w:t>存在，但</w:t>
      </w:r>
    </w:p>
    <w:p w14:paraId="52C7ACD9" w14:textId="1C84A005" w:rsidR="003216A3" w:rsidRDefault="00022D2F">
      <w:pPr>
        <w:rPr>
          <w:lang w:eastAsia="zh-CN"/>
        </w:rPr>
      </w:pPr>
      <w:r>
        <w:rPr>
          <w:lang w:eastAsia="zh-CN"/>
        </w:rPr>
        <w:t>是未知的或无法解释的</w:t>
      </w:r>
      <w:r>
        <w:rPr>
          <w:rFonts w:hint="eastAsia"/>
          <w:lang w:eastAsia="zh-Hans"/>
        </w:rPr>
        <w:t>现象和事实</w:t>
      </w:r>
      <w:r>
        <w:rPr>
          <w:lang w:eastAsia="zh-CN"/>
        </w:rPr>
        <w:t>。我们使用</w:t>
      </w:r>
      <w:r>
        <w:rPr>
          <w:rFonts w:hint="eastAsia"/>
          <w:lang w:eastAsia="zh-Hans"/>
        </w:rPr>
        <w:t>“</w:t>
      </w:r>
      <w:r>
        <w:rPr>
          <w:rFonts w:hint="eastAsia"/>
          <w:lang w:eastAsia="zh-CN"/>
        </w:rPr>
        <w:t>发现</w:t>
      </w:r>
      <w:r>
        <w:rPr>
          <w:rFonts w:hint="eastAsia"/>
          <w:lang w:eastAsia="zh-Hans"/>
        </w:rPr>
        <w:t>”</w:t>
      </w:r>
      <w:r>
        <w:rPr>
          <w:lang w:eastAsia="zh-CN"/>
        </w:rPr>
        <w:t>这个词来区分催化创新的综合</w:t>
      </w:r>
      <w:r>
        <w:rPr>
          <w:rFonts w:hint="eastAsia"/>
          <w:lang w:eastAsia="zh-Hans"/>
        </w:rPr>
        <w:t>成</w:t>
      </w:r>
      <w:r>
        <w:rPr>
          <w:lang w:eastAsia="zh-CN"/>
        </w:rPr>
        <w:t>果</w:t>
      </w:r>
      <w:r>
        <w:rPr>
          <w:rFonts w:hint="eastAsia"/>
          <w:lang w:eastAsia="zh-Hans"/>
        </w:rPr>
        <w:t>“</w:t>
      </w:r>
      <w:r>
        <w:rPr>
          <w:lang w:eastAsia="zh-CN"/>
        </w:rPr>
        <w:t>研究</w:t>
      </w:r>
      <w:r>
        <w:rPr>
          <w:rFonts w:hint="eastAsia"/>
          <w:lang w:eastAsia="zh-Hans"/>
        </w:rPr>
        <w:t>”</w:t>
      </w:r>
      <w:r>
        <w:rPr>
          <w:lang w:eastAsia="zh-CN"/>
        </w:rPr>
        <w:t>，我们称之为创造（见下文）。我们注意到</w:t>
      </w:r>
      <w:ins w:id="133" w:author="Microsoft Office User" w:date="2021-12-14T14:47:00Z">
        <w:r w:rsidR="00151A20">
          <w:rPr>
            <w:rFonts w:hint="eastAsia"/>
            <w:lang w:eastAsia="zh-CN"/>
          </w:rPr>
          <w:t>了</w:t>
        </w:r>
      </w:ins>
      <w:r>
        <w:rPr>
          <w:lang w:eastAsia="zh-CN"/>
        </w:rPr>
        <w:t>新知识也可以</w:t>
      </w:r>
      <w:del w:id="134" w:author="Microsoft Office User" w:date="2021-12-14T14:47:00Z">
        <w:r w:rsidDel="00151A20">
          <w:rPr>
            <w:rFonts w:hint="eastAsia"/>
            <w:lang w:eastAsia="zh-Hans"/>
          </w:rPr>
          <w:delText>用于开发</w:delText>
        </w:r>
      </w:del>
      <w:ins w:id="135" w:author="Microsoft Office User" w:date="2021-12-14T14:47:00Z">
        <w:r w:rsidR="00151A20">
          <w:rPr>
            <w:rFonts w:hint="eastAsia"/>
            <w:lang w:eastAsia="zh-CN"/>
          </w:rPr>
          <w:t>在</w:t>
        </w:r>
      </w:ins>
      <w:r>
        <w:rPr>
          <w:rFonts w:hint="eastAsia"/>
          <w:lang w:eastAsia="zh-Hans"/>
        </w:rPr>
        <w:t>教育</w:t>
      </w:r>
      <w:del w:id="136" w:author="Microsoft Office User" w:date="2021-12-14T14:47:00Z">
        <w:r w:rsidDel="00151A20">
          <w:rPr>
            <w:rFonts w:hint="eastAsia"/>
            <w:lang w:eastAsia="zh-CN"/>
          </w:rPr>
          <w:delText>课程</w:delText>
        </w:r>
      </w:del>
      <w:ins w:id="137" w:author="Microsoft Office User" w:date="2021-12-14T14:47:00Z">
        <w:r w:rsidR="00151A20">
          <w:rPr>
            <w:rFonts w:hint="eastAsia"/>
            <w:lang w:eastAsia="zh-CN"/>
          </w:rPr>
          <w:t>过程中被</w:t>
        </w:r>
      </w:ins>
      <w:ins w:id="138" w:author="Microsoft Office User" w:date="2021-12-14T14:48:00Z">
        <w:r w:rsidR="006A07AB">
          <w:rPr>
            <w:rFonts w:hint="eastAsia"/>
            <w:lang w:eastAsia="zh-CN"/>
          </w:rPr>
          <w:t>发展</w:t>
        </w:r>
      </w:ins>
      <w:ins w:id="139" w:author="Microsoft Office User" w:date="2021-12-14T14:47:00Z">
        <w:r w:rsidR="00AD40C5">
          <w:rPr>
            <w:rFonts w:hint="eastAsia"/>
            <w:lang w:eastAsia="zh-CN"/>
          </w:rPr>
          <w:t>并且</w:t>
        </w:r>
      </w:ins>
      <w:del w:id="140" w:author="Microsoft Office User" w:date="2021-12-14T14:47:00Z">
        <w:r w:rsidDel="00151A20">
          <w:rPr>
            <w:lang w:eastAsia="zh-CN"/>
          </w:rPr>
          <w:delText>和</w:delText>
        </w:r>
      </w:del>
      <w:r>
        <w:rPr>
          <w:rFonts w:hint="eastAsia"/>
          <w:lang w:eastAsia="zh-Hans"/>
        </w:rPr>
        <w:t>催化</w:t>
      </w:r>
      <w:r>
        <w:rPr>
          <w:lang w:eastAsia="zh-CN"/>
        </w:rPr>
        <w:t>创新。</w:t>
      </w:r>
    </w:p>
    <w:p w14:paraId="513EF379" w14:textId="77777777" w:rsidR="003216A3" w:rsidRDefault="003216A3">
      <w:pPr>
        <w:rPr>
          <w:lang w:eastAsia="zh-CN"/>
        </w:rPr>
      </w:pPr>
    </w:p>
    <w:p w14:paraId="770F3F59" w14:textId="77777777" w:rsidR="003216A3" w:rsidRDefault="003216A3">
      <w:pPr>
        <w:rPr>
          <w:lang w:eastAsia="zh-CN"/>
        </w:rPr>
      </w:pPr>
    </w:p>
    <w:p w14:paraId="1EFE23BC" w14:textId="77777777" w:rsidR="003216A3" w:rsidRDefault="003216A3">
      <w:pPr>
        <w:rPr>
          <w:lang w:eastAsia="zh-CN"/>
        </w:rPr>
      </w:pPr>
    </w:p>
    <w:p w14:paraId="16AD9414" w14:textId="77777777" w:rsidR="003216A3" w:rsidRDefault="00022D2F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6406D702" wp14:editId="757357BE">
                <wp:simplePos x="0" y="0"/>
                <wp:positionH relativeFrom="page">
                  <wp:posOffset>368300</wp:posOffset>
                </wp:positionH>
                <wp:positionV relativeFrom="paragraph">
                  <wp:posOffset>328930</wp:posOffset>
                </wp:positionV>
                <wp:extent cx="616585" cy="19050"/>
                <wp:effectExtent l="0" t="0" r="0" b="0"/>
                <wp:wrapTopAndBottom/>
                <wp:docPr id="1707" name="组合 1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518"/>
                          <a:chExt cx="971" cy="30"/>
                        </a:xfrm>
                      </wpg:grpSpPr>
                      <wps:wsp>
                        <wps:cNvPr id="177" name="直线 1370"/>
                        <wps:cNvCnPr/>
                        <wps:spPr>
                          <a:xfrm>
                            <a:off x="580" y="526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8" name="直线 1369"/>
                        <wps:cNvCnPr/>
                        <wps:spPr>
                          <a:xfrm>
                            <a:off x="580" y="540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9" name="任意多边形 1368"/>
                        <wps:cNvSpPr/>
                        <wps:spPr>
                          <a:xfrm>
                            <a:off x="1535" y="518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0" name="任意多边形 1367"/>
                        <wps:cNvSpPr/>
                        <wps:spPr>
                          <a:xfrm>
                            <a:off x="580" y="518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F0E2B" id="组合 1366" o:spid="_x0000_s1026" style="position:absolute;margin-left:29pt;margin-top:25.9pt;width:48.55pt;height:1.5pt;z-index:251661312;mso-wrap-distance-left:0;mso-wrap-distance-right:0;mso-position-horizontal-relative:page" coordorigin="580,518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">
                <v:line id="直线 1370" o:spid="_x0000_s1027" style="position:absolute;visibility:visible;mso-wrap-style:square" from="580,526" to="1550,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" strokecolor="#999" strokeweight=".26325mm"/>
                <v:line id="直线 1369" o:spid="_x0000_s1028" style="position:absolute;visibility:visible;mso-wrap-style:square" from="580,540" to="1550,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" strokecolor="#ededed" strokeweight=".26325mm"/>
                <v:shape id="任意多边形 1368" o:spid="_x0000_s1029" style="position:absolute;left:1535;top:518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67" o:spid="_x0000_s1030" style="position:absolute;left:580;top:518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1C168043" w14:textId="77777777" w:rsidR="003216A3" w:rsidRDefault="003216A3">
      <w:pPr>
        <w:rPr>
          <w:lang w:eastAsia="zh-CN"/>
        </w:rPr>
      </w:pPr>
    </w:p>
    <w:p w14:paraId="26433846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space="720"/>
        </w:sectPr>
      </w:pPr>
    </w:p>
    <w:p w14:paraId="7BD2962A" w14:textId="77777777" w:rsidR="003216A3" w:rsidRDefault="00022D2F">
      <w:pPr>
        <w:rPr>
          <w:lang w:eastAsia="zh-CN"/>
        </w:rPr>
      </w:pPr>
      <w:r>
        <w:rPr>
          <w:lang w:eastAsia="zh-CN"/>
        </w:rPr>
        <w:t>第 66 页</w:t>
      </w:r>
    </w:p>
    <w:p w14:paraId="58D7C710" w14:textId="77777777" w:rsidR="003216A3" w:rsidRDefault="00022D2F">
      <w:pPr>
        <w:rPr>
          <w:lang w:eastAsia="zh-CN"/>
        </w:rPr>
      </w:pPr>
      <w:r>
        <w:rPr>
          <w:lang w:eastAsia="zh-CN"/>
        </w:rPr>
        <w:br w:type="column"/>
      </w:r>
    </w:p>
    <w:p w14:paraId="68FC89C0" w14:textId="29EF49D9" w:rsidR="003216A3" w:rsidRDefault="00022D2F">
      <w:pPr>
        <w:rPr>
          <w:lang w:eastAsia="zh-CN"/>
        </w:rPr>
      </w:pPr>
      <w:r>
        <w:rPr>
          <w:lang w:eastAsia="zh-CN"/>
        </w:rPr>
        <w:t>38</w:t>
      </w:r>
      <w:r>
        <w:rPr>
          <w:lang w:eastAsia="zh-CN"/>
        </w:rPr>
        <w:tab/>
        <w:t>2 知识</w:t>
      </w:r>
      <w:del w:id="141" w:author="Microsoft Office User" w:date="2021-12-14T15:52:00Z">
        <w:r w:rsidDel="00DD7223">
          <w:rPr>
            <w:lang w:eastAsia="zh-CN"/>
          </w:rPr>
          <w:delText>交换</w:delText>
        </w:r>
      </w:del>
      <w:ins w:id="142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的系统方法</w:t>
      </w:r>
    </w:p>
    <w:p w14:paraId="3B3D7BE4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086" w:space="74"/>
            <w:col w:w="9840"/>
          </w:cols>
        </w:sectPr>
      </w:pPr>
    </w:p>
    <w:p w14:paraId="40C6BE4F" w14:textId="7DDB202C" w:rsidR="003216A3" w:rsidRDefault="00022D2F">
      <w:pPr>
        <w:ind w:firstLine="420"/>
        <w:rPr>
          <w:lang w:eastAsia="zh-CN"/>
        </w:rPr>
      </w:pPr>
      <w:r>
        <w:rPr>
          <w:lang w:eastAsia="zh-CN"/>
        </w:rPr>
        <w:lastRenderedPageBreak/>
        <w:t>从经济发展的角度来看，</w:t>
      </w:r>
      <w:r>
        <w:rPr>
          <w:rFonts w:hint="eastAsia"/>
          <w:lang w:eastAsia="zh-Hans"/>
        </w:rPr>
        <w:t>科</w:t>
      </w:r>
      <w:r>
        <w:rPr>
          <w:lang w:eastAsia="zh-CN"/>
        </w:rPr>
        <w:t>研</w:t>
      </w:r>
      <w:ins w:id="143" w:author="Microsoft Office User" w:date="2021-12-14T14:51:00Z">
        <w:r w:rsidR="00AA3C83">
          <w:rPr>
            <w:rFonts w:hint="eastAsia"/>
            <w:lang w:eastAsia="zh-CN"/>
          </w:rPr>
          <w:t>的具体</w:t>
        </w:r>
      </w:ins>
      <w:r>
        <w:rPr>
          <w:rFonts w:hint="eastAsia"/>
          <w:lang w:eastAsia="zh-Hans"/>
        </w:rPr>
        <w:t>目标</w:t>
      </w:r>
      <w:del w:id="144" w:author="Microsoft Office User" w:date="2021-12-14T14:51:00Z">
        <w:r w:rsidDel="00AA3C83">
          <w:rPr>
            <w:rFonts w:hint="eastAsia"/>
            <w:lang w:eastAsia="zh-Hans"/>
          </w:rPr>
          <w:delText>就</w:delText>
        </w:r>
      </w:del>
      <w:r>
        <w:rPr>
          <w:lang w:eastAsia="zh-CN"/>
        </w:rPr>
        <w:t>是</w:t>
      </w:r>
      <w:r>
        <w:rPr>
          <w:rFonts w:hint="eastAsia"/>
          <w:lang w:eastAsia="zh-CN"/>
        </w:rPr>
        <w:t>在知识前沿</w:t>
      </w:r>
      <w:ins w:id="145" w:author="Microsoft Office User" w:date="2021-12-14T14:51:00Z">
        <w:r w:rsidR="00AA3C83">
          <w:rPr>
            <w:rFonts w:hint="eastAsia"/>
            <w:lang w:eastAsia="zh-CN"/>
          </w:rPr>
          <w:t>进行</w:t>
        </w:r>
      </w:ins>
      <w:r>
        <w:rPr>
          <w:rFonts w:hint="eastAsia"/>
          <w:lang w:eastAsia="zh-CN"/>
        </w:rPr>
        <w:t>发现</w:t>
      </w:r>
      <w:ins w:id="146" w:author="Microsoft Office User" w:date="2021-12-14T14:51:00Z">
        <w:r w:rsidR="00AA3C83">
          <w:rPr>
            <w:rFonts w:hint="eastAsia"/>
            <w:lang w:eastAsia="zh-CN"/>
          </w:rPr>
          <w:t>，这些发现</w:t>
        </w:r>
      </w:ins>
      <w:del w:id="147" w:author="Microsoft Office User" w:date="2021-12-14T14:51:00Z">
        <w:r w:rsidDel="00AA3C83">
          <w:rPr>
            <w:rFonts w:hint="eastAsia"/>
            <w:lang w:eastAsia="zh-CN"/>
          </w:rPr>
          <w:delText>具</w:delText>
        </w:r>
      </w:del>
      <w:r>
        <w:rPr>
          <w:rFonts w:hint="eastAsia"/>
          <w:lang w:eastAsia="zh-CN"/>
        </w:rPr>
        <w:t>有潜力</w:t>
      </w:r>
      <w:del w:id="148" w:author="Microsoft Office User" w:date="2021-12-14T14:51:00Z">
        <w:r w:rsidDel="00AA3C83">
          <w:rPr>
            <w:rFonts w:hint="eastAsia"/>
            <w:lang w:eastAsia="zh-CN"/>
          </w:rPr>
          <w:delText>的</w:delText>
        </w:r>
      </w:del>
      <w:r>
        <w:rPr>
          <w:rFonts w:hint="eastAsia"/>
          <w:lang w:eastAsia="zh-CN"/>
        </w:rPr>
        <w:t>成为更有效</w:t>
      </w:r>
      <w:ins w:id="149" w:author="Microsoft Office User" w:date="2021-12-14T14:51:00Z">
        <w:r w:rsidR="00AA3C83">
          <w:rPr>
            <w:rFonts w:hint="eastAsia"/>
            <w:lang w:eastAsia="zh-CN"/>
          </w:rPr>
          <w:t>的</w:t>
        </w:r>
      </w:ins>
      <w:r>
        <w:rPr>
          <w:lang w:eastAsia="zh-CN"/>
        </w:rPr>
        <w:t>知识</w:t>
      </w:r>
      <w:del w:id="150" w:author="Microsoft Office User" w:date="2021-12-14T15:52:00Z">
        <w:r w:rsidDel="00DD7223">
          <w:rPr>
            <w:lang w:eastAsia="zh-CN"/>
          </w:rPr>
          <w:delText>交换</w:delText>
        </w:r>
      </w:del>
      <w:ins w:id="151" w:author="Microsoft Office User" w:date="2021-12-14T15:52:00Z">
        <w:r w:rsidR="00DD7223">
          <w:rPr>
            <w:lang w:eastAsia="zh-CN"/>
          </w:rPr>
          <w:t>交流</w:t>
        </w:r>
      </w:ins>
      <w:r>
        <w:rPr>
          <w:rFonts w:hint="eastAsia"/>
          <w:lang w:eastAsia="zh-CN"/>
        </w:rPr>
        <w:t>和创新</w:t>
      </w:r>
      <w:del w:id="152" w:author="Microsoft Office User" w:date="2021-12-14T14:52:00Z">
        <w:r w:rsidDel="003B77C6">
          <w:rPr>
            <w:rFonts w:hint="eastAsia"/>
            <w:lang w:eastAsia="zh-Hans"/>
          </w:rPr>
          <w:delText>的</w:delText>
        </w:r>
      </w:del>
      <w:r>
        <w:rPr>
          <w:rFonts w:hint="eastAsia"/>
          <w:lang w:eastAsia="zh-Hans"/>
        </w:rPr>
        <w:t>手段</w:t>
      </w:r>
      <w:r>
        <w:rPr>
          <w:rFonts w:hint="eastAsia"/>
          <w:lang w:eastAsia="zh-CN"/>
        </w:rPr>
        <w:t>。</w:t>
      </w:r>
    </w:p>
    <w:p w14:paraId="237FA66E" w14:textId="2C175AC1" w:rsidR="003216A3" w:rsidDel="009A7BAA" w:rsidRDefault="00022D2F">
      <w:pPr>
        <w:ind w:firstLine="420"/>
        <w:rPr>
          <w:del w:id="153" w:author="Microsoft Office User" w:date="2021-12-14T14:56:00Z"/>
          <w:lang w:eastAsia="zh-CN"/>
        </w:rPr>
      </w:pPr>
      <w:r>
        <w:rPr>
          <w:lang w:eastAsia="zh-CN"/>
        </w:rPr>
        <w:t>研究的动机范围</w:t>
      </w:r>
      <w:r>
        <w:rPr>
          <w:rFonts w:hint="eastAsia"/>
          <w:lang w:eastAsia="zh-Hans"/>
        </w:rPr>
        <w:t>包括</w:t>
      </w:r>
      <w:r>
        <w:rPr>
          <w:lang w:eastAsia="zh-CN"/>
        </w:rPr>
        <w:t>从好奇心驱动</w:t>
      </w:r>
      <w:ins w:id="154" w:author="Microsoft Office User" w:date="2021-12-14T14:58:00Z">
        <w:r w:rsidR="00CD4377">
          <w:rPr>
            <w:rFonts w:hint="eastAsia"/>
            <w:lang w:eastAsia="zh-CN"/>
          </w:rPr>
          <w:t>(cur</w:t>
        </w:r>
        <w:r w:rsidR="00CD4377">
          <w:rPr>
            <w:lang w:eastAsia="zh-CN"/>
          </w:rPr>
          <w:t>iosity-driven)</w:t>
        </w:r>
      </w:ins>
      <w:ins w:id="155" w:author="Microsoft Office User" w:date="2021-12-14T14:54:00Z">
        <w:r w:rsidR="00711D75">
          <w:rPr>
            <w:rFonts w:hint="eastAsia"/>
            <w:lang w:eastAsia="zh-CN"/>
          </w:rPr>
          <w:t>，</w:t>
        </w:r>
      </w:ins>
      <w:r>
        <w:rPr>
          <w:lang w:eastAsia="zh-CN"/>
        </w:rPr>
        <w:t>到</w:t>
      </w:r>
      <w:del w:id="156" w:author="Microsoft Office User" w:date="2021-12-14T14:53:00Z">
        <w:r w:rsidDel="00711D75">
          <w:rPr>
            <w:rFonts w:hint="eastAsia"/>
            <w:lang w:eastAsia="zh-Hans"/>
          </w:rPr>
          <w:delText>应</w:delText>
        </w:r>
        <w:r w:rsidDel="00711D75">
          <w:rPr>
            <w:rFonts w:hint="eastAsia"/>
            <w:lang w:eastAsia="zh-CN"/>
          </w:rPr>
          <w:delText>用</w:delText>
        </w:r>
      </w:del>
      <w:ins w:id="157" w:author="Microsoft Office User" w:date="2021-12-14T14:55:00Z">
        <w:r w:rsidR="00CE580E">
          <w:rPr>
            <w:rFonts w:hint="eastAsia"/>
            <w:lang w:eastAsia="zh-CN"/>
          </w:rPr>
          <w:t>应</w:t>
        </w:r>
      </w:ins>
      <w:ins w:id="158" w:author="Microsoft Office User" w:date="2021-12-14T14:53:00Z">
        <w:r w:rsidR="00711D75">
          <w:rPr>
            <w:rFonts w:hint="eastAsia"/>
            <w:lang w:eastAsia="zh-CN"/>
          </w:rPr>
          <w:t>用案例</w:t>
        </w:r>
      </w:ins>
      <w:ins w:id="159" w:author="Microsoft Office User" w:date="2021-12-14T14:54:00Z">
        <w:r w:rsidR="00711D75">
          <w:rPr>
            <w:rFonts w:hint="eastAsia"/>
            <w:lang w:eastAsia="zh-CN"/>
          </w:rPr>
          <w:t>所</w:t>
        </w:r>
      </w:ins>
      <w:ins w:id="160" w:author="Microsoft Office User" w:date="2021-12-14T14:53:00Z">
        <w:r w:rsidR="00711D75">
          <w:rPr>
            <w:rFonts w:hint="eastAsia"/>
            <w:lang w:eastAsia="zh-CN"/>
          </w:rPr>
          <w:t>启发</w:t>
        </w:r>
      </w:ins>
      <w:ins w:id="161" w:author="Microsoft Office User" w:date="2021-12-14T14:56:00Z">
        <w:r w:rsidR="005017F4">
          <w:rPr>
            <w:lang w:eastAsia="zh-CN"/>
          </w:rPr>
          <w:t>(use-inspired)</w:t>
        </w:r>
      </w:ins>
      <w:ins w:id="162" w:author="Microsoft Office User" w:date="2021-12-14T14:54:00Z">
        <w:r w:rsidR="00711D75">
          <w:rPr>
            <w:rFonts w:hint="eastAsia"/>
            <w:lang w:eastAsia="zh-CN"/>
          </w:rPr>
          <w:t>的研究</w:t>
        </w:r>
      </w:ins>
      <w:del w:id="163" w:author="Microsoft Office User" w:date="2021-12-14T14:54:00Z">
        <w:r w:rsidDel="00711D75">
          <w:rPr>
            <w:rFonts w:hint="eastAsia"/>
            <w:lang w:eastAsia="zh-Hans"/>
          </w:rPr>
          <w:delText>导向</w:delText>
        </w:r>
      </w:del>
      <w:r>
        <w:rPr>
          <w:lang w:eastAsia="zh-CN"/>
        </w:rPr>
        <w:t>，并进</w:t>
      </w:r>
      <w:r>
        <w:rPr>
          <w:rFonts w:hint="eastAsia"/>
          <w:lang w:eastAsia="zh-Hans"/>
        </w:rPr>
        <w:t>一步</w:t>
      </w:r>
      <w:r>
        <w:rPr>
          <w:lang w:eastAsia="zh-CN"/>
        </w:rPr>
        <w:t>研究以创建可直接实施的</w:t>
      </w:r>
      <w:r>
        <w:rPr>
          <w:rFonts w:hint="eastAsia"/>
          <w:lang w:eastAsia="zh-Hans"/>
        </w:rPr>
        <w:t>问题</w:t>
      </w:r>
      <w:r>
        <w:rPr>
          <w:lang w:eastAsia="zh-CN"/>
        </w:rPr>
        <w:t>解决方案。教师有</w:t>
      </w:r>
      <w:r>
        <w:rPr>
          <w:rFonts w:hint="eastAsia"/>
          <w:lang w:eastAsia="zh-Hans"/>
        </w:rPr>
        <w:t>权利和义务</w:t>
      </w:r>
      <w:r>
        <w:rPr>
          <w:lang w:eastAsia="zh-CN"/>
        </w:rPr>
        <w:t>选择对他们</w:t>
      </w:r>
      <w:r>
        <w:rPr>
          <w:rFonts w:hint="eastAsia"/>
          <w:lang w:eastAsia="zh-Hans"/>
        </w:rPr>
        <w:t>自身</w:t>
      </w:r>
      <w:r>
        <w:rPr>
          <w:lang w:eastAsia="zh-CN"/>
        </w:rPr>
        <w:t>重要的问题，</w:t>
      </w:r>
      <w:r>
        <w:rPr>
          <w:rFonts w:hint="eastAsia"/>
          <w:lang w:eastAsia="zh-Hans"/>
        </w:rPr>
        <w:t>以及能</w:t>
      </w:r>
      <w:r>
        <w:rPr>
          <w:lang w:eastAsia="zh-CN"/>
        </w:rPr>
        <w:t>产生有影响力的问题（第4章）。</w:t>
      </w:r>
      <w:r>
        <w:rPr>
          <w:rFonts w:hint="eastAsia"/>
          <w:lang w:eastAsia="zh-Hans"/>
        </w:rPr>
        <w:t>区分</w:t>
      </w:r>
      <w:r>
        <w:rPr>
          <w:lang w:eastAsia="zh-CN"/>
        </w:rPr>
        <w:t>好奇心驱动与</w:t>
      </w:r>
    </w:p>
    <w:p w14:paraId="7320999B" w14:textId="44343F10" w:rsidR="003216A3" w:rsidRDefault="00022D2F" w:rsidP="009A7BAA">
      <w:pPr>
        <w:ind w:firstLine="420"/>
        <w:rPr>
          <w:lang w:eastAsia="zh-CN"/>
        </w:rPr>
        <w:pPrChange w:id="164" w:author="Microsoft Office User" w:date="2021-12-14T14:56:00Z">
          <w:pPr/>
        </w:pPrChange>
      </w:pPr>
      <w:r>
        <w:rPr>
          <w:rFonts w:hint="eastAsia"/>
          <w:lang w:eastAsia="zh-Hans"/>
        </w:rPr>
        <w:t>应</w:t>
      </w:r>
      <w:r>
        <w:rPr>
          <w:lang w:eastAsia="zh-CN"/>
        </w:rPr>
        <w:t>用</w:t>
      </w:r>
      <w:r>
        <w:rPr>
          <w:rFonts w:hint="eastAsia"/>
          <w:lang w:eastAsia="zh-Hans"/>
        </w:rPr>
        <w:t>或影响力</w:t>
      </w:r>
      <w:del w:id="165" w:author="Microsoft Office User" w:date="2021-12-14T14:56:00Z">
        <w:r w:rsidDel="009A7BAA">
          <w:rPr>
            <w:rFonts w:hint="eastAsia"/>
            <w:lang w:eastAsia="zh-Hans"/>
          </w:rPr>
          <w:delText>导向</w:delText>
        </w:r>
      </w:del>
      <w:ins w:id="166" w:author="Microsoft Office User" w:date="2021-12-14T14:56:00Z">
        <w:r w:rsidR="009A7BAA">
          <w:rPr>
            <w:rFonts w:hint="eastAsia"/>
            <w:lang w:eastAsia="zh-CN"/>
          </w:rPr>
          <w:t>启发</w:t>
        </w:r>
      </w:ins>
      <w:r>
        <w:rPr>
          <w:rFonts w:hint="eastAsia"/>
          <w:lang w:eastAsia="zh-Hans"/>
        </w:rPr>
        <w:t>的研究工作</w:t>
      </w:r>
      <w:ins w:id="167" w:author="Microsoft Office User" w:date="2021-12-14T14:57:00Z">
        <w:r w:rsidR="000B6606">
          <w:rPr>
            <w:rFonts w:hint="eastAsia"/>
            <w:lang w:eastAsia="zh-CN"/>
          </w:rPr>
          <w:t>的特征，</w:t>
        </w:r>
      </w:ins>
      <w:r>
        <w:rPr>
          <w:rFonts w:hint="eastAsia"/>
          <w:lang w:eastAsia="zh-Hans"/>
        </w:rPr>
        <w:t>取决于</w:t>
      </w:r>
      <w:r>
        <w:rPr>
          <w:lang w:eastAsia="zh-CN"/>
        </w:rPr>
        <w:t>在</w:t>
      </w:r>
      <w:r>
        <w:rPr>
          <w:rFonts w:hint="eastAsia"/>
          <w:lang w:eastAsia="zh-Hans"/>
        </w:rPr>
        <w:t>决定研究题目时的</w:t>
      </w:r>
      <w:r>
        <w:rPr>
          <w:lang w:eastAsia="zh-CN"/>
        </w:rPr>
        <w:t>外部参与度。</w:t>
      </w:r>
    </w:p>
    <w:p w14:paraId="44B1D2BC" w14:textId="472CC417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在好奇心驱动</w:t>
      </w:r>
      <w:ins w:id="168" w:author="Microsoft Office User" w:date="2021-12-14T14:58:00Z">
        <w:r w:rsidR="00CD4377">
          <w:rPr>
            <w:rFonts w:hint="eastAsia"/>
            <w:lang w:eastAsia="zh-CN"/>
          </w:rPr>
          <w:t>(cur</w:t>
        </w:r>
        <w:r w:rsidR="00CD4377">
          <w:rPr>
            <w:lang w:eastAsia="zh-CN"/>
          </w:rPr>
          <w:t>iosity-driven)</w:t>
        </w:r>
      </w:ins>
      <w:r>
        <w:rPr>
          <w:lang w:eastAsia="zh-CN"/>
        </w:rPr>
        <w:t>的研究中，学者们被知识前沿</w:t>
      </w:r>
      <w:r>
        <w:rPr>
          <w:rFonts w:hint="eastAsia"/>
          <w:lang w:eastAsia="zh-Hans"/>
        </w:rPr>
        <w:t>的</w:t>
      </w:r>
      <w:r>
        <w:rPr>
          <w:lang w:eastAsia="zh-CN"/>
        </w:rPr>
        <w:t>有趣问题所激励，可能与</w:t>
      </w:r>
      <w:r>
        <w:rPr>
          <w:rFonts w:hint="eastAsia"/>
          <w:lang w:eastAsia="zh-Hans"/>
        </w:rPr>
        <w:t>现</w:t>
      </w:r>
      <w:r>
        <w:rPr>
          <w:lang w:eastAsia="zh-CN"/>
        </w:rPr>
        <w:t>存</w:t>
      </w:r>
      <w:r>
        <w:rPr>
          <w:rFonts w:hint="eastAsia"/>
          <w:lang w:eastAsia="zh-Hans"/>
        </w:rPr>
        <w:t>的社会及产业关切</w:t>
      </w:r>
      <w:r>
        <w:rPr>
          <w:lang w:eastAsia="zh-CN"/>
        </w:rPr>
        <w:t>直接相关，也可能不相关。他们可以从与志同道合的</w:t>
      </w:r>
      <w:r>
        <w:rPr>
          <w:rFonts w:hint="eastAsia"/>
          <w:lang w:eastAsia="zh-Hans"/>
        </w:rPr>
        <w:t>学者</w:t>
      </w:r>
      <w:r>
        <w:rPr>
          <w:lang w:eastAsia="zh-CN"/>
        </w:rPr>
        <w:t>合作中受益，但外部</w:t>
      </w:r>
      <w:r>
        <w:rPr>
          <w:rFonts w:hint="eastAsia"/>
          <w:lang w:eastAsia="zh-Hans"/>
        </w:rPr>
        <w:t>人员</w:t>
      </w:r>
      <w:r>
        <w:rPr>
          <w:lang w:eastAsia="zh-CN"/>
        </w:rPr>
        <w:t>参与</w:t>
      </w:r>
      <w:r>
        <w:rPr>
          <w:rFonts w:hint="eastAsia"/>
          <w:lang w:eastAsia="zh-Hans"/>
        </w:rPr>
        <w:t>度</w:t>
      </w:r>
      <w:r>
        <w:rPr>
          <w:lang w:eastAsia="zh-CN"/>
        </w:rPr>
        <w:t>可能很低。这种研究推进知识</w:t>
      </w:r>
      <w:r>
        <w:rPr>
          <w:rFonts w:hint="eastAsia"/>
          <w:lang w:eastAsia="zh-Hans"/>
        </w:rPr>
        <w:t>的进步</w:t>
      </w:r>
      <w:r>
        <w:rPr>
          <w:lang w:eastAsia="zh-CN"/>
        </w:rPr>
        <w:t>，</w:t>
      </w:r>
      <w:del w:id="169" w:author="Microsoft Office User" w:date="2021-12-14T15:01:00Z">
        <w:r w:rsidDel="00F0094C">
          <w:rPr>
            <w:lang w:eastAsia="zh-CN"/>
          </w:rPr>
          <w:delText>通常可以带来意想不到的发现</w:delText>
        </w:r>
      </w:del>
      <w:ins w:id="170" w:author="Microsoft Office User" w:date="2021-12-14T15:01:00Z">
        <w:r w:rsidR="00F0094C">
          <w:rPr>
            <w:lang w:eastAsia="zh-CN"/>
          </w:rPr>
          <w:t>通常</w:t>
        </w:r>
        <w:r w:rsidR="00F0094C">
          <w:rPr>
            <w:rFonts w:hint="eastAsia"/>
            <w:lang w:eastAsia="zh-CN"/>
          </w:rPr>
          <w:t>会</w:t>
        </w:r>
        <w:r w:rsidR="00F0094C">
          <w:rPr>
            <w:lang w:eastAsia="zh-CN"/>
          </w:rPr>
          <w:t>带来</w:t>
        </w:r>
        <w:r w:rsidR="00F0094C">
          <w:rPr>
            <w:rFonts w:hint="eastAsia"/>
            <w:lang w:eastAsia="zh-CN"/>
          </w:rPr>
          <w:t>具有</w:t>
        </w:r>
      </w:ins>
      <w:ins w:id="171" w:author="Microsoft Office User" w:date="2021-12-14T15:02:00Z">
        <w:r w:rsidR="00F0094C">
          <w:rPr>
            <w:rFonts w:hint="eastAsia"/>
            <w:lang w:eastAsia="zh-CN"/>
          </w:rPr>
          <w:t>深远应用的</w:t>
        </w:r>
      </w:ins>
      <w:ins w:id="172" w:author="Microsoft Office User" w:date="2021-12-14T15:01:00Z">
        <w:r w:rsidR="00F0094C">
          <w:rPr>
            <w:rFonts w:hint="eastAsia"/>
            <w:lang w:eastAsia="zh-CN"/>
          </w:rPr>
          <w:t>意</w:t>
        </w:r>
      </w:ins>
      <w:ins w:id="173" w:author="Microsoft Office User" w:date="2021-12-14T15:02:00Z">
        <w:r w:rsidR="00F0094C">
          <w:rPr>
            <w:rFonts w:hint="eastAsia"/>
            <w:lang w:eastAsia="zh-CN"/>
          </w:rPr>
          <w:t>外</w:t>
        </w:r>
      </w:ins>
      <w:ins w:id="174" w:author="Microsoft Office User" w:date="2021-12-14T15:01:00Z">
        <w:r w:rsidR="00F0094C">
          <w:rPr>
            <w:lang w:eastAsia="zh-CN"/>
          </w:rPr>
          <w:t>发现</w:t>
        </w:r>
      </w:ins>
      <w:del w:id="175" w:author="Microsoft Office User" w:date="2021-12-14T15:01:00Z">
        <w:r w:rsidDel="00F0094C">
          <w:rPr>
            <w:lang w:eastAsia="zh-CN"/>
          </w:rPr>
          <w:delText>，</w:delText>
        </w:r>
        <w:r w:rsidDel="00F0094C">
          <w:rPr>
            <w:rFonts w:hint="eastAsia"/>
            <w:lang w:eastAsia="zh-Hans"/>
          </w:rPr>
          <w:delText>但应用还远不可及</w:delText>
        </w:r>
      </w:del>
      <w:r>
        <w:rPr>
          <w:lang w:eastAsia="zh-CN"/>
        </w:rPr>
        <w:t>。</w:t>
      </w:r>
    </w:p>
    <w:p w14:paraId="74EE40D9" w14:textId="45E9F006" w:rsidR="003216A3" w:rsidRDefault="00022D2F">
      <w:pPr>
        <w:ind w:firstLine="420"/>
        <w:rPr>
          <w:lang w:eastAsia="zh-CN"/>
        </w:rPr>
      </w:pPr>
      <w:r>
        <w:rPr>
          <w:rFonts w:hint="eastAsia"/>
          <w:lang w:eastAsia="zh-Hans"/>
        </w:rPr>
        <w:t>应用</w:t>
      </w:r>
      <w:del w:id="176" w:author="Microsoft Office User" w:date="2021-12-14T14:57:00Z">
        <w:r w:rsidDel="000B6606">
          <w:rPr>
            <w:rFonts w:hint="eastAsia"/>
            <w:lang w:eastAsia="zh-Hans"/>
          </w:rPr>
          <w:delText>导向</w:delText>
        </w:r>
      </w:del>
      <w:ins w:id="177" w:author="Microsoft Office User" w:date="2021-12-14T14:57:00Z">
        <w:r w:rsidR="000B6606">
          <w:rPr>
            <w:rFonts w:hint="eastAsia"/>
            <w:lang w:eastAsia="zh-CN"/>
          </w:rPr>
          <w:t>启发（use</w:t>
        </w:r>
        <w:r w:rsidR="000B6606">
          <w:rPr>
            <w:lang w:eastAsia="zh-CN"/>
          </w:rPr>
          <w:t>-inspired</w:t>
        </w:r>
        <w:r w:rsidR="000B6606">
          <w:rPr>
            <w:rFonts w:hint="eastAsia"/>
            <w:lang w:eastAsia="zh-CN"/>
          </w:rPr>
          <w:t>）</w:t>
        </w:r>
      </w:ins>
      <w:r>
        <w:rPr>
          <w:rFonts w:hint="eastAsia"/>
          <w:lang w:eastAsia="zh-Hans"/>
        </w:rPr>
        <w:t>的</w:t>
      </w:r>
      <w:r>
        <w:rPr>
          <w:lang w:eastAsia="zh-CN"/>
        </w:rPr>
        <w:t>研究也寻求前沿</w:t>
      </w:r>
      <w:r>
        <w:rPr>
          <w:rFonts w:hint="eastAsia"/>
          <w:lang w:eastAsia="zh-Hans"/>
        </w:rPr>
        <w:t>知识的</w:t>
      </w:r>
      <w:r>
        <w:rPr>
          <w:lang w:eastAsia="zh-CN"/>
        </w:rPr>
        <w:t>发现，但其动机是</w:t>
      </w:r>
      <w:r>
        <w:rPr>
          <w:rFonts w:hint="eastAsia"/>
          <w:lang w:eastAsia="zh-Hans"/>
        </w:rPr>
        <w:t>针对产</w:t>
      </w:r>
      <w:r>
        <w:rPr>
          <w:lang w:eastAsia="zh-CN"/>
        </w:rPr>
        <w:t>业或社会的问题。它</w:t>
      </w:r>
      <w:r>
        <w:rPr>
          <w:rFonts w:hint="eastAsia"/>
          <w:lang w:eastAsia="zh-Hans"/>
        </w:rPr>
        <w:t>也</w:t>
      </w:r>
      <w:r>
        <w:rPr>
          <w:lang w:eastAsia="zh-CN"/>
        </w:rPr>
        <w:t>可能</w:t>
      </w:r>
      <w:r>
        <w:rPr>
          <w:rFonts w:hint="eastAsia"/>
          <w:lang w:eastAsia="zh-Hans"/>
        </w:rPr>
        <w:t>获得</w:t>
      </w:r>
      <w:r>
        <w:rPr>
          <w:lang w:eastAsia="zh-CN"/>
        </w:rPr>
        <w:t>意想不到的基本发现</w:t>
      </w:r>
      <w:r>
        <w:rPr>
          <w:rFonts w:hint="eastAsia"/>
          <w:lang w:eastAsia="zh-Hans"/>
        </w:rPr>
        <w:t>和</w:t>
      </w:r>
      <w:r>
        <w:rPr>
          <w:lang w:eastAsia="zh-CN"/>
        </w:rPr>
        <w:t>随之而来的</w:t>
      </w:r>
      <w:r>
        <w:rPr>
          <w:rFonts w:hint="eastAsia"/>
          <w:lang w:eastAsia="zh-Hans"/>
        </w:rPr>
        <w:t>学术</w:t>
      </w:r>
      <w:r>
        <w:rPr>
          <w:lang w:eastAsia="zh-CN"/>
        </w:rPr>
        <w:t>同行认可。在</w:t>
      </w:r>
      <w:r>
        <w:rPr>
          <w:rFonts w:hint="eastAsia"/>
          <w:lang w:eastAsia="zh-Hans"/>
        </w:rPr>
        <w:t>应用导向</w:t>
      </w:r>
      <w:r>
        <w:rPr>
          <w:lang w:eastAsia="zh-CN"/>
        </w:rPr>
        <w:t>的研究中，学者们</w:t>
      </w:r>
      <w:r>
        <w:rPr>
          <w:rFonts w:hint="eastAsia"/>
          <w:lang w:eastAsia="zh-Hans"/>
        </w:rPr>
        <w:t>在他们的领域中搜索</w:t>
      </w:r>
      <w:r>
        <w:rPr>
          <w:lang w:eastAsia="zh-CN"/>
        </w:rPr>
        <w:t>具有基</w:t>
      </w:r>
      <w:r>
        <w:rPr>
          <w:rFonts w:hint="eastAsia"/>
          <w:lang w:eastAsia="zh-Hans"/>
        </w:rPr>
        <w:t>础科学</w:t>
      </w:r>
      <w:r>
        <w:rPr>
          <w:lang w:eastAsia="zh-CN"/>
        </w:rPr>
        <w:t>性质的可</w:t>
      </w:r>
      <w:r>
        <w:rPr>
          <w:rFonts w:hint="eastAsia"/>
          <w:lang w:eastAsia="zh-Hans"/>
        </w:rPr>
        <w:t>研究</w:t>
      </w:r>
      <w:r>
        <w:rPr>
          <w:lang w:eastAsia="zh-CN"/>
        </w:rPr>
        <w:t>问题。当发现</w:t>
      </w:r>
      <w:r>
        <w:rPr>
          <w:rFonts w:hint="eastAsia"/>
          <w:lang w:eastAsia="zh-Hans"/>
        </w:rPr>
        <w:t>这些</w:t>
      </w:r>
      <w:r>
        <w:rPr>
          <w:lang w:eastAsia="zh-CN"/>
        </w:rPr>
        <w:t>问题时，学者可能会与适当的外部同行合作，以</w:t>
      </w:r>
      <w:r>
        <w:rPr>
          <w:rFonts w:hint="eastAsia"/>
          <w:lang w:eastAsia="zh-Hans"/>
        </w:rPr>
        <w:t>达成</w:t>
      </w:r>
      <w:del w:id="178" w:author="Microsoft Office User" w:date="2021-12-14T15:05:00Z">
        <w:r w:rsidDel="00152743">
          <w:rPr>
            <w:rFonts w:hint="eastAsia"/>
            <w:lang w:eastAsia="zh-Hans"/>
          </w:rPr>
          <w:delText>共同的认识</w:delText>
        </w:r>
      </w:del>
      <w:ins w:id="179" w:author="Microsoft Office User" w:date="2021-12-14T15:05:00Z">
        <w:r w:rsidR="00152743">
          <w:rPr>
            <w:rFonts w:hint="eastAsia"/>
            <w:lang w:eastAsia="zh-CN"/>
          </w:rPr>
          <w:t>可通约的</w:t>
        </w:r>
      </w:ins>
      <w:ins w:id="180" w:author="Microsoft Office User" w:date="2021-12-14T15:06:00Z">
        <w:r w:rsidR="00D03DBB">
          <w:rPr>
            <w:rFonts w:hint="eastAsia"/>
            <w:lang w:eastAsia="zh-CN"/>
          </w:rPr>
          <w:t>认知协议</w:t>
        </w:r>
      </w:ins>
      <w:r>
        <w:rPr>
          <w:lang w:eastAsia="zh-CN"/>
        </w:rPr>
        <w:t>。</w:t>
      </w:r>
    </w:p>
    <w:p w14:paraId="733ABAC4" w14:textId="6714B1BC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第三类研究从一开始就被</w:t>
      </w:r>
      <w:del w:id="181" w:author="Microsoft Office User" w:date="2021-12-14T15:09:00Z">
        <w:r w:rsidDel="007229A8">
          <w:rPr>
            <w:rFonts w:hint="eastAsia"/>
            <w:lang w:eastAsia="zh-CN"/>
          </w:rPr>
          <w:delText>特许</w:delText>
        </w:r>
      </w:del>
      <w:ins w:id="182" w:author="Microsoft Office User" w:date="2021-12-14T15:09:00Z">
        <w:r w:rsidR="007229A8">
          <w:rPr>
            <w:rFonts w:hint="eastAsia"/>
            <w:lang w:eastAsia="zh-CN"/>
          </w:rPr>
          <w:t>受托</w:t>
        </w:r>
      </w:ins>
      <w:r>
        <w:rPr>
          <w:lang w:eastAsia="zh-CN"/>
        </w:rPr>
        <w:t>直接</w:t>
      </w:r>
      <w:r>
        <w:rPr>
          <w:rFonts w:hint="eastAsia"/>
          <w:lang w:eastAsia="zh-Hans"/>
        </w:rPr>
        <w:t>开发产</w:t>
      </w:r>
      <w:r>
        <w:rPr>
          <w:lang w:eastAsia="zh-CN"/>
        </w:rPr>
        <w:t>业、企业、政府</w:t>
      </w:r>
      <w:r>
        <w:rPr>
          <w:rFonts w:hint="eastAsia"/>
          <w:lang w:eastAsia="zh-Hans"/>
        </w:rPr>
        <w:t>和社会的</w:t>
      </w:r>
      <w:r>
        <w:rPr>
          <w:lang w:eastAsia="zh-CN"/>
        </w:rPr>
        <w:t>大规模问题的可实施解决方案。</w:t>
      </w:r>
      <w:r>
        <w:rPr>
          <w:rFonts w:hint="eastAsia"/>
          <w:lang w:eastAsia="zh-Hans"/>
        </w:rPr>
        <w:t>这</w:t>
      </w:r>
      <w:r>
        <w:rPr>
          <w:lang w:eastAsia="zh-CN"/>
        </w:rPr>
        <w:t>通</w:t>
      </w:r>
      <w:r>
        <w:rPr>
          <w:rFonts w:hint="eastAsia"/>
          <w:lang w:eastAsia="zh-Hans"/>
        </w:rPr>
        <w:t>常</w:t>
      </w:r>
      <w:r>
        <w:rPr>
          <w:lang w:eastAsia="zh-CN"/>
        </w:rPr>
        <w:t>由</w:t>
      </w:r>
      <w:ins w:id="183" w:author="Microsoft Office User" w:date="2021-12-14T15:12:00Z">
        <w:r w:rsidR="006E2BA9">
          <w:rPr>
            <w:lang w:eastAsia="zh-CN"/>
          </w:rPr>
          <w:t>学者和合作伙伴</w:t>
        </w:r>
        <w:r w:rsidR="006E2BA9">
          <w:rPr>
            <w:rFonts w:hint="eastAsia"/>
            <w:lang w:eastAsia="zh-CN"/>
          </w:rPr>
          <w:t>等参与方所组成的</w:t>
        </w:r>
      </w:ins>
      <w:r>
        <w:rPr>
          <w:rFonts w:hint="eastAsia"/>
          <w:lang w:eastAsia="zh-CN"/>
        </w:rPr>
        <w:t>一</w:t>
      </w:r>
      <w:r>
        <w:rPr>
          <w:lang w:eastAsia="zh-CN"/>
        </w:rPr>
        <w:t>个有凝聚力的团队</w:t>
      </w:r>
      <w:del w:id="184" w:author="Microsoft Office User" w:date="2021-12-14T15:13:00Z">
        <w:r w:rsidDel="006E2BA9">
          <w:rPr>
            <w:rFonts w:hint="eastAsia"/>
            <w:lang w:eastAsia="zh-CN"/>
          </w:rPr>
          <w:delText>进行</w:delText>
        </w:r>
      </w:del>
      <w:ins w:id="185" w:author="Microsoft Office User" w:date="2021-12-14T15:13:00Z">
        <w:r w:rsidR="006E2BA9">
          <w:rPr>
            <w:rFonts w:hint="eastAsia"/>
            <w:lang w:eastAsia="zh-CN"/>
          </w:rPr>
          <w:t>运</w:t>
        </w:r>
        <w:r w:rsidR="007340C6">
          <w:rPr>
            <w:rFonts w:hint="eastAsia"/>
            <w:lang w:eastAsia="zh-CN"/>
          </w:rPr>
          <w:t>营</w:t>
        </w:r>
      </w:ins>
      <w:r>
        <w:rPr>
          <w:lang w:eastAsia="zh-CN"/>
        </w:rPr>
        <w:t>，其中包括</w:t>
      </w:r>
      <w:del w:id="186" w:author="Microsoft Office User" w:date="2021-12-14T15:12:00Z">
        <w:r w:rsidDel="006E2BA9">
          <w:rPr>
            <w:lang w:eastAsia="zh-CN"/>
          </w:rPr>
          <w:delText>学者和合作伙伴</w:delText>
        </w:r>
      </w:del>
      <w:r>
        <w:rPr>
          <w:lang w:eastAsia="zh-CN"/>
        </w:rPr>
        <w:t>，研究</w:t>
      </w:r>
      <w:r>
        <w:rPr>
          <w:rFonts w:hint="eastAsia"/>
          <w:lang w:eastAsia="zh-Hans"/>
        </w:rPr>
        <w:t>课</w:t>
      </w:r>
      <w:r>
        <w:rPr>
          <w:lang w:eastAsia="zh-CN"/>
        </w:rPr>
        <w:t>题的制定</w:t>
      </w:r>
      <w:del w:id="187" w:author="Microsoft Office User" w:date="2021-12-14T15:15:00Z">
        <w:r w:rsidDel="007E306E">
          <w:rPr>
            <w:rFonts w:hint="eastAsia"/>
            <w:lang w:eastAsia="zh-CN"/>
          </w:rPr>
          <w:delText>是</w:delText>
        </w:r>
      </w:del>
      <w:ins w:id="188" w:author="Microsoft Office User" w:date="2021-12-14T15:15:00Z">
        <w:r w:rsidR="007E306E">
          <w:rPr>
            <w:rFonts w:hint="eastAsia"/>
            <w:lang w:eastAsia="zh-CN"/>
          </w:rPr>
          <w:t>内建于研究项目的</w:t>
        </w:r>
      </w:ins>
      <w:del w:id="189" w:author="Microsoft Office User" w:date="2021-12-14T15:13:00Z">
        <w:r w:rsidDel="007340C6">
          <w:rPr>
            <w:rFonts w:hint="eastAsia"/>
            <w:lang w:eastAsia="zh-Hans"/>
          </w:rPr>
          <w:delText>内在于解决问题的</w:delText>
        </w:r>
      </w:del>
      <w:ins w:id="190" w:author="Microsoft Office User" w:date="2021-12-14T15:13:00Z">
        <w:r w:rsidR="007340C6">
          <w:rPr>
            <w:rFonts w:hint="eastAsia"/>
            <w:lang w:eastAsia="zh-CN"/>
          </w:rPr>
          <w:t>运营</w:t>
        </w:r>
      </w:ins>
      <w:ins w:id="191" w:author="Microsoft Office User" w:date="2021-12-14T15:14:00Z">
        <w:r w:rsidR="007340C6">
          <w:rPr>
            <w:rFonts w:hint="eastAsia"/>
            <w:lang w:eastAsia="zh-CN"/>
          </w:rPr>
          <w:t>过程</w:t>
        </w:r>
      </w:ins>
      <w:del w:id="192" w:author="Microsoft Office User" w:date="2021-12-14T15:14:00Z">
        <w:r w:rsidDel="007340C6">
          <w:rPr>
            <w:rFonts w:hint="eastAsia"/>
            <w:lang w:eastAsia="zh-Hans"/>
          </w:rPr>
          <w:delText>流程</w:delText>
        </w:r>
      </w:del>
      <w:r>
        <w:rPr>
          <w:lang w:eastAsia="zh-Hans"/>
        </w:rPr>
        <w:t>，</w:t>
      </w:r>
      <w:r>
        <w:rPr>
          <w:lang w:eastAsia="zh-CN"/>
        </w:rPr>
        <w:t>经常受到需</w:t>
      </w:r>
      <w:r>
        <w:rPr>
          <w:rFonts w:hint="eastAsia"/>
          <w:lang w:eastAsia="zh-Hans"/>
        </w:rPr>
        <w:t>求方</w:t>
      </w:r>
      <w:r>
        <w:rPr>
          <w:lang w:eastAsia="zh-CN"/>
        </w:rPr>
        <w:t>的影响。</w:t>
      </w:r>
    </w:p>
    <w:p w14:paraId="2F1BEDCF" w14:textId="74C29B84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研究</w:t>
      </w:r>
      <w:r>
        <w:rPr>
          <w:rFonts w:hint="eastAsia"/>
          <w:lang w:eastAsia="zh-Hans"/>
        </w:rPr>
        <w:t>团队</w:t>
      </w:r>
      <w:r>
        <w:rPr>
          <w:lang w:eastAsia="zh-CN"/>
        </w:rPr>
        <w:t>和大学最好</w:t>
      </w:r>
      <w:del w:id="193" w:author="Microsoft Office User" w:date="2021-12-14T15:17:00Z">
        <w:r w:rsidDel="00576CB0">
          <w:rPr>
            <w:rFonts w:hint="eastAsia"/>
            <w:lang w:eastAsia="zh-CN"/>
          </w:rPr>
          <w:delText>有一个</w:delText>
        </w:r>
      </w:del>
      <w:ins w:id="194" w:author="Microsoft Office User" w:date="2021-12-14T15:17:00Z">
        <w:r w:rsidR="00576CB0">
          <w:rPr>
            <w:rFonts w:hint="eastAsia"/>
            <w:lang w:eastAsia="zh-CN"/>
          </w:rPr>
          <w:t>对以上的</w:t>
        </w:r>
      </w:ins>
      <w:r>
        <w:rPr>
          <w:rFonts w:hint="eastAsia"/>
          <w:lang w:eastAsia="zh-Hans"/>
        </w:rPr>
        <w:t>不同研究方式</w:t>
      </w:r>
      <w:ins w:id="195" w:author="Microsoft Office User" w:date="2021-12-14T15:17:00Z">
        <w:r w:rsidR="00576CB0">
          <w:rPr>
            <w:rFonts w:hint="eastAsia"/>
            <w:lang w:eastAsia="zh-CN"/>
          </w:rPr>
          <w:t>有一个</w:t>
        </w:r>
      </w:ins>
      <w:r>
        <w:rPr>
          <w:lang w:eastAsia="zh-CN"/>
        </w:rPr>
        <w:t>平衡的组合。</w:t>
      </w:r>
      <w:ins w:id="196" w:author="Microsoft Office User" w:date="2021-12-14T15:20:00Z">
        <w:r w:rsidR="00C76083">
          <w:rPr>
            <w:rFonts w:hint="eastAsia"/>
            <w:lang w:eastAsia="zh-CN"/>
          </w:rPr>
          <w:t>根据</w:t>
        </w:r>
      </w:ins>
      <w:del w:id="197" w:author="Microsoft Office User" w:date="2021-12-14T15:17:00Z">
        <w:r w:rsidDel="00576CB0">
          <w:rPr>
            <w:lang w:eastAsia="zh-CN"/>
          </w:rPr>
          <w:delText>这种</w:delText>
        </w:r>
      </w:del>
      <w:r>
        <w:rPr>
          <w:rFonts w:hint="eastAsia"/>
          <w:lang w:eastAsia="zh-Hans"/>
        </w:rPr>
        <w:t>组合</w:t>
      </w:r>
      <w:ins w:id="198" w:author="Microsoft Office User" w:date="2021-12-14T15:17:00Z">
        <w:r w:rsidR="00576CB0">
          <w:rPr>
            <w:rFonts w:hint="eastAsia"/>
            <w:lang w:eastAsia="zh-CN"/>
          </w:rPr>
          <w:t>的平衡性</w:t>
        </w:r>
      </w:ins>
      <w:ins w:id="199" w:author="Microsoft Office User" w:date="2021-12-14T15:20:00Z">
        <w:r w:rsidR="00C76083">
          <w:rPr>
            <w:rFonts w:hint="eastAsia"/>
            <w:lang w:eastAsia="zh-CN"/>
          </w:rPr>
          <w:t>的差异所</w:t>
        </w:r>
      </w:ins>
      <w:del w:id="200" w:author="Microsoft Office User" w:date="2021-12-14T15:19:00Z">
        <w:r w:rsidDel="004D19E0">
          <w:rPr>
            <w:lang w:eastAsia="zh-CN"/>
          </w:rPr>
          <w:delText>将</w:delText>
        </w:r>
      </w:del>
      <w:ins w:id="201" w:author="Microsoft Office User" w:date="2021-12-14T15:18:00Z">
        <w:r w:rsidR="004D19E0">
          <w:rPr>
            <w:rFonts w:hint="eastAsia"/>
            <w:lang w:eastAsia="zh-CN"/>
          </w:rPr>
          <w:t>产出</w:t>
        </w:r>
      </w:ins>
      <w:ins w:id="202" w:author="Microsoft Office User" w:date="2021-12-14T15:19:00Z">
        <w:r w:rsidR="004D19E0">
          <w:rPr>
            <w:rFonts w:hint="eastAsia"/>
            <w:lang w:eastAsia="zh-CN"/>
          </w:rPr>
          <w:t>的知识成果</w:t>
        </w:r>
        <w:r w:rsidR="00A043E1">
          <w:rPr>
            <w:rFonts w:hint="eastAsia"/>
            <w:lang w:eastAsia="zh-CN"/>
          </w:rPr>
          <w:t>，</w:t>
        </w:r>
        <w:r w:rsidR="004D19E0">
          <w:rPr>
            <w:lang w:eastAsia="zh-CN"/>
          </w:rPr>
          <w:t>将</w:t>
        </w:r>
      </w:ins>
      <w:r>
        <w:rPr>
          <w:rFonts w:hint="eastAsia"/>
          <w:lang w:eastAsia="zh-Hans"/>
        </w:rPr>
        <w:t>对</w:t>
      </w:r>
      <w:r>
        <w:rPr>
          <w:lang w:eastAsia="zh-CN"/>
        </w:rPr>
        <w:t>近期、中期和长期的经济发展</w:t>
      </w:r>
      <w:del w:id="203" w:author="Microsoft Office User" w:date="2021-12-14T15:19:00Z">
        <w:r w:rsidDel="00A043E1">
          <w:rPr>
            <w:rFonts w:hint="eastAsia"/>
            <w:lang w:eastAsia="zh-Hans"/>
          </w:rPr>
          <w:delText>创造出知识成果</w:delText>
        </w:r>
      </w:del>
      <w:ins w:id="204" w:author="Microsoft Office User" w:date="2021-12-14T15:19:00Z">
        <w:r w:rsidR="00A043E1">
          <w:rPr>
            <w:rFonts w:hint="eastAsia"/>
            <w:lang w:eastAsia="zh-CN"/>
          </w:rPr>
          <w:t>有所</w:t>
        </w:r>
      </w:ins>
      <w:ins w:id="205" w:author="Microsoft Office User" w:date="2021-12-14T15:20:00Z">
        <w:r w:rsidR="00D05455">
          <w:rPr>
            <w:rFonts w:hint="eastAsia"/>
            <w:lang w:eastAsia="zh-CN"/>
          </w:rPr>
          <w:t>影响</w:t>
        </w:r>
      </w:ins>
      <w:r>
        <w:rPr>
          <w:lang w:eastAsia="zh-CN"/>
        </w:rPr>
        <w:t>。</w:t>
      </w:r>
    </w:p>
    <w:p w14:paraId="5D7EFABC" w14:textId="77777777" w:rsidR="003216A3" w:rsidRDefault="003216A3">
      <w:pPr>
        <w:rPr>
          <w:lang w:eastAsia="zh-CN"/>
        </w:rPr>
      </w:pPr>
    </w:p>
    <w:p w14:paraId="6B65E4A6" w14:textId="7420060D" w:rsidR="003216A3" w:rsidRDefault="00022D2F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>6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 xml:space="preserve">2 </w:t>
      </w:r>
      <w:del w:id="206" w:author="Microsoft Office User" w:date="2021-12-13T10:47:00Z">
        <w:r w:rsidDel="00763BCB">
          <w:rPr>
            <w:rFonts w:hint="eastAsia"/>
            <w:b/>
            <w:bCs/>
            <w:sz w:val="24"/>
            <w:szCs w:val="24"/>
            <w:lang w:eastAsia="zh-Hans"/>
          </w:rPr>
          <w:delText>一</w:delText>
        </w:r>
        <w:r w:rsidDel="004E1FA4">
          <w:rPr>
            <w:rFonts w:hint="eastAsia"/>
            <w:b/>
            <w:bCs/>
            <w:sz w:val="24"/>
            <w:szCs w:val="24"/>
            <w:lang w:eastAsia="zh-Hans"/>
          </w:rPr>
          <w:delText>种</w:delText>
        </w:r>
      </w:del>
      <w:r>
        <w:rPr>
          <w:b/>
          <w:bCs/>
          <w:sz w:val="24"/>
          <w:szCs w:val="24"/>
          <w:lang w:eastAsia="zh-CN"/>
        </w:rPr>
        <w:t>大学</w:t>
      </w:r>
      <w:del w:id="207" w:author="Microsoft Office User" w:date="2021-12-13T10:48:00Z">
        <w:r w:rsidDel="006A3E28">
          <w:rPr>
            <w:rFonts w:hint="eastAsia"/>
            <w:b/>
            <w:bCs/>
            <w:sz w:val="24"/>
            <w:szCs w:val="24"/>
            <w:lang w:eastAsia="zh-CN"/>
          </w:rPr>
          <w:delText>应对</w:delText>
        </w:r>
      </w:del>
      <w:ins w:id="208" w:author="Microsoft Office User" w:date="2021-12-13T10:48:00Z">
        <w:r w:rsidR="006A3E28">
          <w:rPr>
            <w:rFonts w:hint="eastAsia"/>
            <w:b/>
            <w:bCs/>
            <w:sz w:val="24"/>
            <w:szCs w:val="24"/>
            <w:lang w:eastAsia="zh-CN"/>
          </w:rPr>
          <w:t>响应</w:t>
        </w:r>
      </w:ins>
      <w:r>
        <w:rPr>
          <w:rFonts w:hint="eastAsia"/>
          <w:b/>
          <w:bCs/>
          <w:sz w:val="24"/>
          <w:szCs w:val="24"/>
          <w:lang w:eastAsia="zh-Hans"/>
        </w:rPr>
        <w:t>科研</w:t>
      </w:r>
      <w:r>
        <w:rPr>
          <w:b/>
          <w:bCs/>
          <w:sz w:val="24"/>
          <w:szCs w:val="24"/>
          <w:lang w:eastAsia="zh-CN"/>
        </w:rPr>
        <w:t>需求的</w:t>
      </w:r>
      <w:ins w:id="209" w:author="Microsoft Office User" w:date="2021-12-13T10:47:00Z">
        <w:r w:rsidR="00763BCB">
          <w:rPr>
            <w:rFonts w:hint="eastAsia"/>
            <w:b/>
            <w:bCs/>
            <w:sz w:val="24"/>
            <w:szCs w:val="24"/>
            <w:lang w:eastAsia="zh-CN"/>
          </w:rPr>
          <w:t>一</w:t>
        </w:r>
        <w:r w:rsidR="00646F2A">
          <w:rPr>
            <w:rFonts w:hint="eastAsia"/>
            <w:b/>
            <w:bCs/>
            <w:sz w:val="24"/>
            <w:szCs w:val="24"/>
            <w:lang w:eastAsia="zh-CN"/>
          </w:rPr>
          <w:t>类</w:t>
        </w:r>
      </w:ins>
      <w:r>
        <w:rPr>
          <w:b/>
          <w:bCs/>
          <w:sz w:val="24"/>
          <w:szCs w:val="24"/>
          <w:lang w:eastAsia="zh-CN"/>
        </w:rPr>
        <w:t>方法</w:t>
      </w:r>
    </w:p>
    <w:p w14:paraId="3F0192CA" w14:textId="77777777" w:rsidR="003216A3" w:rsidRDefault="003216A3">
      <w:pPr>
        <w:rPr>
          <w:lang w:eastAsia="zh-CN"/>
        </w:rPr>
      </w:pPr>
    </w:p>
    <w:p w14:paraId="3A692B2C" w14:textId="1C4E96FB" w:rsidR="003216A3" w:rsidRDefault="00022D2F">
      <w:pPr>
        <w:rPr>
          <w:lang w:eastAsia="zh-CN"/>
        </w:rPr>
      </w:pPr>
      <w:r>
        <w:rPr>
          <w:lang w:eastAsia="zh-CN"/>
        </w:rPr>
        <w:t>有四种</w:t>
      </w:r>
      <w:r>
        <w:rPr>
          <w:rFonts w:hint="eastAsia"/>
          <w:lang w:eastAsia="zh-Hans"/>
        </w:rPr>
        <w:t>学术</w:t>
      </w:r>
      <w:r>
        <w:rPr>
          <w:lang w:eastAsia="zh-CN"/>
        </w:rPr>
        <w:t>实践支持</w:t>
      </w:r>
      <w:r>
        <w:rPr>
          <w:rFonts w:hint="eastAsia"/>
          <w:lang w:eastAsia="zh-Hans"/>
        </w:rPr>
        <w:t>对创新产生潜在影响的科</w:t>
      </w:r>
      <w:r>
        <w:rPr>
          <w:lang w:eastAsia="zh-CN"/>
        </w:rPr>
        <w:t>研目标（表 2.1）。</w:t>
      </w:r>
      <w:r>
        <w:rPr>
          <w:rFonts w:hint="eastAsia"/>
          <w:lang w:eastAsia="zh-Hans"/>
        </w:rPr>
        <w:t>这些</w:t>
      </w:r>
      <w:r>
        <w:rPr>
          <w:lang w:eastAsia="zh-CN"/>
        </w:rPr>
        <w:t>实践</w:t>
      </w:r>
      <w:r>
        <w:rPr>
          <w:rFonts w:hint="eastAsia"/>
          <w:lang w:eastAsia="zh-Hans"/>
        </w:rPr>
        <w:t>在图</w:t>
      </w: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lang w:eastAsia="zh-Hans"/>
        </w:rPr>
        <w:t>5</w:t>
      </w:r>
      <w:r>
        <w:rPr>
          <w:rFonts w:hint="eastAsia"/>
          <w:lang w:eastAsia="zh-Hans"/>
        </w:rPr>
        <w:t>中</w:t>
      </w:r>
      <w:r>
        <w:rPr>
          <w:lang w:eastAsia="zh-CN"/>
        </w:rPr>
        <w:t>的位置表明</w:t>
      </w:r>
      <w:r>
        <w:rPr>
          <w:rFonts w:hint="eastAsia"/>
          <w:lang w:eastAsia="zh-Hans"/>
        </w:rPr>
        <w:t>它们</w:t>
      </w:r>
      <w:r>
        <w:rPr>
          <w:lang w:eastAsia="zh-CN"/>
        </w:rPr>
        <w:t>要么处于</w:t>
      </w:r>
      <w:r>
        <w:rPr>
          <w:rFonts w:hint="eastAsia"/>
          <w:lang w:eastAsia="zh-Hans"/>
        </w:rPr>
        <w:t>“科</w:t>
      </w:r>
      <w:r>
        <w:rPr>
          <w:lang w:eastAsia="zh-CN"/>
        </w:rPr>
        <w:t>研领域</w:t>
      </w:r>
      <w:r>
        <w:rPr>
          <w:rFonts w:hint="eastAsia"/>
          <w:lang w:eastAsia="zh-Hans"/>
        </w:rPr>
        <w:t>”</w:t>
      </w:r>
      <w:r>
        <w:rPr>
          <w:lang w:eastAsia="zh-CN"/>
        </w:rPr>
        <w:t>，要么处于</w:t>
      </w:r>
      <w:r>
        <w:rPr>
          <w:rFonts w:hint="eastAsia"/>
          <w:lang w:eastAsia="zh-Hans"/>
        </w:rPr>
        <w:t>它与其它领域</w:t>
      </w:r>
      <w:r>
        <w:rPr>
          <w:lang w:eastAsia="zh-CN"/>
        </w:rPr>
        <w:t>完全重叠的</w:t>
      </w:r>
      <w:r>
        <w:rPr>
          <w:rFonts w:hint="eastAsia"/>
          <w:lang w:eastAsia="zh-Hans"/>
        </w:rPr>
        <w:t>交集</w:t>
      </w:r>
      <w:r>
        <w:rPr>
          <w:lang w:eastAsia="zh-CN"/>
        </w:rPr>
        <w:t>。当专门的研究人员</w:t>
      </w:r>
      <w:del w:id="210" w:author="Microsoft Office User" w:date="2021-12-14T15:22:00Z">
        <w:r w:rsidDel="0085352E">
          <w:rPr>
            <w:rFonts w:hint="eastAsia"/>
            <w:lang w:eastAsia="zh-CN"/>
          </w:rPr>
          <w:delText>承诺</w:delText>
        </w:r>
      </w:del>
      <w:ins w:id="211" w:author="Microsoft Office User" w:date="2021-12-14T15:24:00Z">
        <w:r w:rsidR="007679AE">
          <w:rPr>
            <w:rFonts w:hint="eastAsia"/>
            <w:lang w:eastAsia="zh-CN"/>
          </w:rPr>
          <w:t>戮力</w:t>
        </w:r>
      </w:ins>
      <w:ins w:id="212" w:author="Microsoft Office User" w:date="2021-12-14T15:22:00Z">
        <w:r w:rsidR="0085352E">
          <w:rPr>
            <w:rFonts w:hint="eastAsia"/>
            <w:lang w:eastAsia="zh-CN"/>
          </w:rPr>
          <w:t>于</w:t>
        </w:r>
      </w:ins>
      <w:r>
        <w:rPr>
          <w:rFonts w:hint="eastAsia"/>
          <w:lang w:eastAsia="zh-Hans"/>
        </w:rPr>
        <w:t>以下事项</w:t>
      </w:r>
      <w:r>
        <w:rPr>
          <w:lang w:eastAsia="zh-Hans"/>
        </w:rPr>
        <w:t>，</w:t>
      </w:r>
      <w:del w:id="213" w:author="Microsoft Office User" w:date="2021-12-14T15:24:00Z">
        <w:r w:rsidDel="00BF7D84">
          <w:rPr>
            <w:rFonts w:hint="eastAsia"/>
            <w:lang w:eastAsia="zh-Hans"/>
          </w:rPr>
          <w:delText>这些目标</w:delText>
        </w:r>
      </w:del>
      <w:r>
        <w:rPr>
          <w:rFonts w:hint="eastAsia"/>
          <w:lang w:eastAsia="zh-Hans"/>
        </w:rPr>
        <w:t>就</w:t>
      </w:r>
      <w:ins w:id="214" w:author="Microsoft Office User" w:date="2021-12-14T15:24:00Z">
        <w:r w:rsidR="00BF7D84">
          <w:rPr>
            <w:rFonts w:hint="eastAsia"/>
            <w:lang w:eastAsia="zh-CN"/>
          </w:rPr>
          <w:t>比较可能</w:t>
        </w:r>
      </w:ins>
      <w:del w:id="215" w:author="Microsoft Office User" w:date="2021-12-14T15:24:00Z">
        <w:r w:rsidDel="00BF7D84">
          <w:rPr>
            <w:rFonts w:hint="eastAsia"/>
            <w:lang w:eastAsia="zh-Hans"/>
          </w:rPr>
          <w:delText>会</w:delText>
        </w:r>
      </w:del>
      <w:r>
        <w:rPr>
          <w:rFonts w:hint="eastAsia"/>
          <w:lang w:eastAsia="zh-Hans"/>
        </w:rPr>
        <w:t>达</w:t>
      </w:r>
      <w:ins w:id="216" w:author="Microsoft Office User" w:date="2021-12-14T15:24:00Z">
        <w:r w:rsidR="00BF7D84">
          <w:rPr>
            <w:rFonts w:hint="eastAsia"/>
            <w:lang w:eastAsia="zh-CN"/>
          </w:rPr>
          <w:t>成</w:t>
        </w:r>
      </w:ins>
      <w:del w:id="217" w:author="Microsoft Office User" w:date="2021-12-14T15:24:00Z">
        <w:r w:rsidDel="00BF7D84">
          <w:rPr>
            <w:rFonts w:hint="eastAsia"/>
            <w:lang w:eastAsia="zh-Hans"/>
          </w:rPr>
          <w:delText>到</w:delText>
        </w:r>
      </w:del>
      <w:ins w:id="218" w:author="Microsoft Office User" w:date="2021-12-14T15:24:00Z">
        <w:r w:rsidR="00BF7D84">
          <w:rPr>
            <w:rFonts w:hint="eastAsia"/>
            <w:lang w:eastAsia="zh-Hans"/>
          </w:rPr>
          <w:t>这些目标</w:t>
        </w:r>
      </w:ins>
      <w:r>
        <w:rPr>
          <w:lang w:eastAsia="zh-CN"/>
        </w:rPr>
        <w:t>：</w:t>
      </w:r>
    </w:p>
    <w:p w14:paraId="6FA9FE04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实施“</w:t>
      </w:r>
      <w:r>
        <w:rPr>
          <w:lang w:eastAsia="zh-CN"/>
        </w:rPr>
        <w:t>有影响力的基础研究实践</w:t>
      </w:r>
      <w:r>
        <w:rPr>
          <w:rFonts w:hint="eastAsia"/>
          <w:lang w:eastAsia="zh-Hans"/>
        </w:rPr>
        <w:t>”以</w:t>
      </w:r>
      <w:r>
        <w:rPr>
          <w:lang w:eastAsia="zh-CN"/>
        </w:rPr>
        <w:t>增加研究发现</w:t>
      </w:r>
      <w:r>
        <w:rPr>
          <w:rFonts w:hint="eastAsia"/>
          <w:lang w:eastAsia="zh-Hans"/>
        </w:rPr>
        <w:t>成果</w:t>
      </w:r>
      <w:r>
        <w:rPr>
          <w:lang w:eastAsia="zh-CN"/>
        </w:rPr>
        <w:t>的学术和创新</w:t>
      </w:r>
      <w:r>
        <w:rPr>
          <w:rFonts w:hint="eastAsia"/>
          <w:lang w:eastAsia="zh-CN"/>
        </w:rPr>
        <w:t>影响</w:t>
      </w:r>
      <w:r>
        <w:rPr>
          <w:lang w:eastAsia="zh-CN"/>
        </w:rPr>
        <w:t>。</w:t>
      </w:r>
    </w:p>
    <w:p w14:paraId="6782C0C8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拓宽</w:t>
      </w:r>
      <w:r>
        <w:rPr>
          <w:rFonts w:hint="eastAsia"/>
          <w:lang w:eastAsia="zh-Hans"/>
        </w:rPr>
        <w:t>科</w:t>
      </w:r>
      <w:r>
        <w:rPr>
          <w:lang w:eastAsia="zh-CN"/>
        </w:rPr>
        <w:t>研</w:t>
      </w:r>
      <w:r>
        <w:rPr>
          <w:rFonts w:hint="eastAsia"/>
          <w:lang w:eastAsia="zh-CN"/>
        </w:rPr>
        <w:t>范围</w:t>
      </w:r>
      <w:r>
        <w:rPr>
          <w:lang w:eastAsia="zh-CN"/>
        </w:rPr>
        <w:t>，跨越学科界限并在</w:t>
      </w:r>
      <w:r>
        <w:rPr>
          <w:rFonts w:hint="eastAsia"/>
          <w:lang w:eastAsia="zh-Hans"/>
        </w:rPr>
        <w:t>新的思想领域开展“合作研究实践”</w:t>
      </w:r>
      <w:r>
        <w:rPr>
          <w:lang w:eastAsia="zh-Hans"/>
        </w:rPr>
        <w:t>。</w:t>
      </w:r>
    </w:p>
    <w:p w14:paraId="1E2AB710" w14:textId="77777777" w:rsidR="003216A3" w:rsidRDefault="003216A3">
      <w:pPr>
        <w:rPr>
          <w:lang w:eastAsia="zh-CN"/>
        </w:rPr>
      </w:pPr>
    </w:p>
    <w:p w14:paraId="67BDA4B2" w14:textId="77777777" w:rsidR="003216A3" w:rsidRDefault="003216A3">
      <w:pPr>
        <w:rPr>
          <w:lang w:eastAsia="zh-CN"/>
        </w:rPr>
      </w:pPr>
    </w:p>
    <w:p w14:paraId="7164303B" w14:textId="77777777" w:rsidR="003216A3" w:rsidRDefault="003216A3">
      <w:pPr>
        <w:rPr>
          <w:lang w:eastAsia="zh-CN"/>
        </w:rPr>
      </w:pPr>
    </w:p>
    <w:p w14:paraId="2B9B3308" w14:textId="77777777" w:rsidR="003216A3" w:rsidRDefault="00022D2F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64FA0311" wp14:editId="66548481">
                <wp:simplePos x="0" y="0"/>
                <wp:positionH relativeFrom="page">
                  <wp:posOffset>368300</wp:posOffset>
                </wp:positionH>
                <wp:positionV relativeFrom="paragraph">
                  <wp:posOffset>280035</wp:posOffset>
                </wp:positionV>
                <wp:extent cx="616585" cy="19050"/>
                <wp:effectExtent l="0" t="0" r="0" b="0"/>
                <wp:wrapTopAndBottom/>
                <wp:docPr id="201" name="组合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441"/>
                          <a:chExt cx="971" cy="30"/>
                        </a:xfrm>
                      </wpg:grpSpPr>
                      <wps:wsp>
                        <wps:cNvPr id="197" name="直线 1365"/>
                        <wps:cNvCnPr/>
                        <wps:spPr>
                          <a:xfrm>
                            <a:off x="580" y="448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8" name="直线 1364"/>
                        <wps:cNvCnPr/>
                        <wps:spPr>
                          <a:xfrm>
                            <a:off x="580" y="463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9" name="任意多边形 1363"/>
                        <wps:cNvSpPr/>
                        <wps:spPr>
                          <a:xfrm>
                            <a:off x="1535" y="440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0" name="任意多边形 1362"/>
                        <wps:cNvSpPr/>
                        <wps:spPr>
                          <a:xfrm>
                            <a:off x="580" y="440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29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DEDF7" id="组合 1361" o:spid="_x0000_s1026" style="position:absolute;margin-left:29pt;margin-top:22.05pt;width:48.55pt;height:1.5pt;z-index:251654144;mso-wrap-distance-left:0;mso-wrap-distance-right:0;mso-position-horizontal-relative:page" coordorigin="580,441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">
                <v:line id="直线 1365" o:spid="_x0000_s1027" style="position:absolute;visibility:visible;mso-wrap-style:square" from="580,448" to="1550,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" strokecolor="#999" strokeweight=".26325mm"/>
                <v:line id="直线 1364" o:spid="_x0000_s1028" style="position:absolute;visibility:visible;mso-wrap-style:square" from="580,463" to="1550,4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" strokecolor="#ededed" strokeweight=".26325mm"/>
                <v:shape id="任意多边形 1363" o:spid="_x0000_s1029" style="position:absolute;left:1535;top:440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" path="m15,29l,29,,15,15,r,29xe" fillcolor="#ededed" stroked="f">
                  <v:path arrowok="t" textboxrect="0,0,15,30"/>
                </v:shape>
                <v:shape id="任意多边形 1362" o:spid="_x0000_s1030" style="position:absolute;left:580;top:440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" path="m,29l,,15,r,15l,29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7C018D73" w14:textId="77777777" w:rsidR="003216A3" w:rsidRDefault="003216A3">
      <w:pPr>
        <w:rPr>
          <w:lang w:eastAsia="zh-CN"/>
        </w:rPr>
      </w:pPr>
    </w:p>
    <w:p w14:paraId="629C62EC" w14:textId="77777777" w:rsidR="003216A3" w:rsidRDefault="003216A3">
      <w:pPr>
        <w:rPr>
          <w:lang w:eastAsia="zh-CN"/>
        </w:rPr>
        <w:sectPr w:rsidR="003216A3">
          <w:pgSz w:w="11920" w:h="16860"/>
          <w:pgMar w:top="500" w:right="460" w:bottom="280" w:left="460" w:header="720" w:footer="720" w:gutter="0"/>
          <w:cols w:space="720"/>
        </w:sectPr>
      </w:pPr>
    </w:p>
    <w:p w14:paraId="248BD22D" w14:textId="77777777" w:rsidR="003216A3" w:rsidRDefault="00022D2F">
      <w:pPr>
        <w:rPr>
          <w:lang w:eastAsia="zh-CN"/>
        </w:rPr>
      </w:pPr>
      <w:r>
        <w:rPr>
          <w:lang w:eastAsia="zh-CN"/>
        </w:rPr>
        <w:t>第 67 页</w:t>
      </w:r>
    </w:p>
    <w:p w14:paraId="230AC50B" w14:textId="39528252" w:rsidR="003216A3" w:rsidRDefault="00022D2F">
      <w:pPr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研究作为知识</w:t>
      </w:r>
      <w:del w:id="219" w:author="Microsoft Office User" w:date="2021-12-14T15:52:00Z">
        <w:r w:rsidDel="00DD7223">
          <w:rPr>
            <w:lang w:eastAsia="zh-CN"/>
          </w:rPr>
          <w:delText>交换</w:delText>
        </w:r>
      </w:del>
      <w:ins w:id="220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的系统方法</w:t>
      </w:r>
      <w:r>
        <w:rPr>
          <w:lang w:eastAsia="zh-CN"/>
        </w:rPr>
        <w:tab/>
        <w:t>39</w:t>
      </w:r>
    </w:p>
    <w:p w14:paraId="6F35EF6A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086" w:space="74"/>
            <w:col w:w="9840"/>
          </w:cols>
        </w:sectPr>
      </w:pPr>
    </w:p>
    <w:p w14:paraId="032EAD19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通过</w:t>
      </w:r>
      <w:r>
        <w:rPr>
          <w:rFonts w:hint="eastAsia"/>
          <w:lang w:eastAsia="zh-Hans"/>
        </w:rPr>
        <w:t>“</w:t>
      </w:r>
      <w:r>
        <w:rPr>
          <w:lang w:eastAsia="zh-CN"/>
        </w:rPr>
        <w:t>部署研究/教育/</w:t>
      </w:r>
      <w:r>
        <w:rPr>
          <w:rFonts w:hint="eastAsia"/>
          <w:lang w:eastAsia="zh-Hans"/>
        </w:rPr>
        <w:t>创新</w:t>
      </w:r>
      <w:r>
        <w:rPr>
          <w:lang w:eastAsia="zh-CN"/>
        </w:rPr>
        <w:t>中心的实践</w:t>
      </w:r>
      <w:r>
        <w:rPr>
          <w:rFonts w:hint="eastAsia"/>
          <w:lang w:eastAsia="zh-Hans"/>
        </w:rPr>
        <w:t>”</w:t>
      </w:r>
      <w:r>
        <w:rPr>
          <w:lang w:eastAsia="zh-Hans"/>
        </w:rPr>
        <w:t>，</w:t>
      </w:r>
      <w:r>
        <w:rPr>
          <w:lang w:eastAsia="zh-CN"/>
        </w:rPr>
        <w:t>开发以解决重大社会问题</w:t>
      </w:r>
      <w:r>
        <w:rPr>
          <w:rFonts w:hint="eastAsia"/>
          <w:lang w:eastAsia="zh-Hans"/>
        </w:rPr>
        <w:t>为目标的</w:t>
      </w:r>
      <w:r>
        <w:rPr>
          <w:lang w:eastAsia="zh-Hans"/>
        </w:rPr>
        <w:t>、</w:t>
      </w:r>
      <w:r>
        <w:rPr>
          <w:lang w:eastAsia="zh-CN"/>
        </w:rPr>
        <w:t>可</w:t>
      </w:r>
      <w:r>
        <w:rPr>
          <w:rFonts w:hint="eastAsia"/>
          <w:lang w:eastAsia="zh-CN"/>
        </w:rPr>
        <w:t>直接实施且有影响力的解决方案</w:t>
      </w:r>
      <w:r>
        <w:rPr>
          <w:lang w:eastAsia="zh-CN"/>
        </w:rPr>
        <w:t>。</w:t>
      </w:r>
    </w:p>
    <w:p w14:paraId="30B347AA" w14:textId="078DE8DE" w:rsidR="003216A3" w:rsidRDefault="00022D2F">
      <w:pPr>
        <w:numPr>
          <w:ilvl w:val="0"/>
          <w:numId w:val="1"/>
        </w:num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space="720"/>
        </w:sectPr>
      </w:pPr>
      <w:r>
        <w:rPr>
          <w:rFonts w:hint="eastAsia"/>
          <w:lang w:eastAsia="zh-Hans"/>
        </w:rPr>
        <w:t>通过“培养</w:t>
      </w:r>
      <w:r>
        <w:rPr>
          <w:lang w:eastAsia="zh-CN"/>
        </w:rPr>
        <w:t>本科生和研究生</w:t>
      </w:r>
      <w:r>
        <w:rPr>
          <w:rFonts w:hint="eastAsia"/>
          <w:lang w:eastAsia="zh-Hans"/>
        </w:rPr>
        <w:t>做研究者的</w:t>
      </w:r>
      <w:r>
        <w:rPr>
          <w:lang w:eastAsia="zh-CN"/>
        </w:rPr>
        <w:t>实践</w:t>
      </w:r>
      <w:r>
        <w:rPr>
          <w:rFonts w:hint="eastAsia"/>
          <w:lang w:eastAsia="zh-Hans"/>
        </w:rPr>
        <w:t>”</w:t>
      </w:r>
      <w:r>
        <w:rPr>
          <w:lang w:eastAsia="zh-CN"/>
        </w:rPr>
        <w:t>激</w:t>
      </w:r>
      <w:r>
        <w:rPr>
          <w:rFonts w:hint="eastAsia"/>
          <w:lang w:eastAsia="zh-Hans"/>
        </w:rPr>
        <w:t>厉发现新知识</w:t>
      </w:r>
      <w:r>
        <w:rPr>
          <w:lang w:eastAsia="zh-CN"/>
        </w:rPr>
        <w:t>，培训未来的</w:t>
      </w:r>
      <w:r>
        <w:rPr>
          <w:rFonts w:hint="eastAsia"/>
          <w:lang w:eastAsia="zh-Hans"/>
        </w:rPr>
        <w:t>知识</w:t>
      </w:r>
      <w:del w:id="221" w:author="Microsoft Office User" w:date="2021-12-14T15:52:00Z">
        <w:r w:rsidDel="00DD7223">
          <w:rPr>
            <w:rFonts w:hint="eastAsia"/>
            <w:lang w:eastAsia="zh-Hans"/>
          </w:rPr>
          <w:delText>交换</w:delText>
        </w:r>
      </w:del>
      <w:ins w:id="222" w:author="Microsoft Office User" w:date="2021-12-14T15:52:00Z">
        <w:r w:rsidR="00DD7223">
          <w:rPr>
            <w:rFonts w:hint="eastAsia"/>
            <w:lang w:eastAsia="zh-Hans"/>
          </w:rPr>
          <w:t>交流</w:t>
        </w:r>
      </w:ins>
      <w:r>
        <w:rPr>
          <w:rFonts w:hint="eastAsia"/>
          <w:lang w:eastAsia="zh-Hans"/>
        </w:rPr>
        <w:t>的</w:t>
      </w:r>
      <w:r>
        <w:rPr>
          <w:lang w:eastAsia="zh-CN"/>
        </w:rPr>
        <w:t>研究人员和知识代理人。</w:t>
      </w:r>
    </w:p>
    <w:p w14:paraId="68D10559" w14:textId="77777777" w:rsidR="003216A3" w:rsidRDefault="003216A3">
      <w:pPr>
        <w:rPr>
          <w:lang w:eastAsia="zh-CN"/>
        </w:rPr>
      </w:pPr>
    </w:p>
    <w:p w14:paraId="35C707D7" w14:textId="51625DD8" w:rsidR="003216A3" w:rsidRDefault="00022D2F">
      <w:pPr>
        <w:rPr>
          <w:lang w:eastAsia="zh-CN"/>
        </w:rPr>
      </w:pPr>
      <w:r>
        <w:rPr>
          <w:lang w:eastAsia="zh-CN"/>
        </w:rPr>
        <w:t>表2.1总结了这些</w:t>
      </w:r>
      <w:r>
        <w:rPr>
          <w:rFonts w:hint="eastAsia"/>
          <w:lang w:eastAsia="zh-Hans"/>
        </w:rPr>
        <w:t>实践</w:t>
      </w:r>
      <w:r>
        <w:rPr>
          <w:lang w:eastAsia="zh-CN"/>
        </w:rPr>
        <w:t>，重要</w:t>
      </w:r>
      <w:r>
        <w:rPr>
          <w:rFonts w:hint="eastAsia"/>
          <w:lang w:eastAsia="zh-Hans"/>
        </w:rPr>
        <w:t>和</w:t>
      </w:r>
      <w:r>
        <w:rPr>
          <w:lang w:eastAsia="zh-CN"/>
        </w:rPr>
        <w:t>更详细</w:t>
      </w:r>
      <w:r>
        <w:rPr>
          <w:rFonts w:hint="eastAsia"/>
          <w:lang w:eastAsia="zh-Hans"/>
        </w:rPr>
        <w:t>的有关内容在第</w:t>
      </w:r>
      <w:r>
        <w:rPr>
          <w:lang w:eastAsia="zh-Hans"/>
        </w:rPr>
        <w:t>4</w:t>
      </w:r>
      <w:r>
        <w:rPr>
          <w:lang w:eastAsia="zh-CN"/>
        </w:rPr>
        <w:t>章</w:t>
      </w:r>
      <w:r>
        <w:rPr>
          <w:rFonts w:hint="eastAsia"/>
          <w:lang w:eastAsia="zh-Hans"/>
        </w:rPr>
        <w:t>中</w:t>
      </w:r>
      <w:del w:id="223" w:author="Microsoft Office User" w:date="2021-12-14T15:27:00Z">
        <w:r w:rsidDel="00901CD2">
          <w:rPr>
            <w:rFonts w:hint="eastAsia"/>
            <w:lang w:eastAsia="zh-Hans"/>
          </w:rPr>
          <w:delText>关注</w:delText>
        </w:r>
      </w:del>
      <w:ins w:id="224" w:author="Microsoft Office User" w:date="2021-12-14T15:27:00Z">
        <w:r w:rsidR="00901CD2">
          <w:rPr>
            <w:rFonts w:hint="eastAsia"/>
            <w:lang w:eastAsia="zh-CN"/>
          </w:rPr>
          <w:t>阐述</w:t>
        </w:r>
      </w:ins>
      <w:r>
        <w:rPr>
          <w:lang w:eastAsia="zh-Hans"/>
        </w:rPr>
        <w:t>。</w:t>
      </w:r>
    </w:p>
    <w:p w14:paraId="2F849B26" w14:textId="77777777" w:rsidR="003216A3" w:rsidRDefault="003216A3">
      <w:pPr>
        <w:rPr>
          <w:lang w:eastAsia="zh-CN"/>
        </w:rPr>
      </w:pPr>
    </w:p>
    <w:p w14:paraId="0D40C4B1" w14:textId="77777777" w:rsidR="003216A3" w:rsidRDefault="003216A3">
      <w:pPr>
        <w:rPr>
          <w:lang w:eastAsia="zh-CN"/>
        </w:rPr>
      </w:pPr>
    </w:p>
    <w:p w14:paraId="08C68382" w14:textId="41B1697E" w:rsidR="003216A3" w:rsidRDefault="00022D2F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2.6.3 </w:t>
      </w:r>
      <w:r>
        <w:rPr>
          <w:rFonts w:hint="eastAsia"/>
          <w:b/>
          <w:bCs/>
          <w:sz w:val="24"/>
          <w:szCs w:val="24"/>
          <w:lang w:eastAsia="zh-CN"/>
        </w:rPr>
        <w:t>交</w:t>
      </w:r>
      <w:del w:id="225" w:author="Microsoft Office User" w:date="2021-12-14T15:30:00Z">
        <w:r w:rsidDel="0096219D">
          <w:rPr>
            <w:rFonts w:hint="eastAsia"/>
            <w:b/>
            <w:bCs/>
            <w:sz w:val="24"/>
            <w:szCs w:val="24"/>
            <w:lang w:eastAsia="zh-Hans"/>
          </w:rPr>
          <w:delText>换</w:delText>
        </w:r>
      </w:del>
      <w:ins w:id="226" w:author="Microsoft Office User" w:date="2021-12-14T15:30:00Z">
        <w:r w:rsidR="0096219D">
          <w:rPr>
            <w:rFonts w:hint="eastAsia"/>
            <w:b/>
            <w:bCs/>
            <w:sz w:val="24"/>
            <w:szCs w:val="24"/>
            <w:lang w:eastAsia="zh-CN"/>
          </w:rPr>
          <w:t>流</w:t>
        </w:r>
      </w:ins>
      <w:r>
        <w:rPr>
          <w:rFonts w:hint="eastAsia"/>
          <w:b/>
          <w:bCs/>
          <w:sz w:val="24"/>
          <w:szCs w:val="24"/>
          <w:lang w:eastAsia="zh-Hans"/>
        </w:rPr>
        <w:t>科</w:t>
      </w:r>
      <w:r>
        <w:rPr>
          <w:rFonts w:hint="eastAsia"/>
          <w:b/>
          <w:bCs/>
          <w:sz w:val="24"/>
          <w:szCs w:val="24"/>
          <w:lang w:eastAsia="zh-CN"/>
        </w:rPr>
        <w:t>研成果的主动过程</w:t>
      </w:r>
    </w:p>
    <w:p w14:paraId="42AFD776" w14:textId="77777777" w:rsidR="003216A3" w:rsidRDefault="003216A3">
      <w:pPr>
        <w:rPr>
          <w:b/>
          <w:bCs/>
          <w:sz w:val="24"/>
          <w:szCs w:val="24"/>
          <w:lang w:eastAsia="zh-CN"/>
        </w:rPr>
      </w:pPr>
    </w:p>
    <w:p w14:paraId="6EE99D69" w14:textId="42565BDA" w:rsidR="003216A3" w:rsidRDefault="00022D2F">
      <w:pPr>
        <w:rPr>
          <w:lang w:eastAsia="zh-CN"/>
        </w:rPr>
      </w:pPr>
      <w:r>
        <w:rPr>
          <w:rFonts w:hint="eastAsia"/>
          <w:lang w:eastAsia="zh-Hans"/>
        </w:rPr>
        <w:t>科</w:t>
      </w:r>
      <w:r>
        <w:rPr>
          <w:lang w:eastAsia="zh-CN"/>
        </w:rPr>
        <w:t>研产生新知识，解释奥秘，并激励年轻人和老年人。</w:t>
      </w:r>
      <w:r>
        <w:rPr>
          <w:rFonts w:hint="eastAsia"/>
          <w:lang w:eastAsia="zh-Hans"/>
        </w:rPr>
        <w:t>科</w:t>
      </w:r>
      <w:r>
        <w:rPr>
          <w:lang w:eastAsia="zh-CN"/>
        </w:rPr>
        <w:t>研影响课程，</w:t>
      </w:r>
      <w:del w:id="227" w:author="Microsoft Office User" w:date="2021-12-14T15:29:00Z">
        <w:r w:rsidDel="007907C3">
          <w:rPr>
            <w:rFonts w:hint="eastAsia"/>
            <w:lang w:eastAsia="zh-CN"/>
          </w:rPr>
          <w:delText>助</w:delText>
        </w:r>
        <w:r w:rsidDel="007907C3">
          <w:rPr>
            <w:rFonts w:hint="eastAsia"/>
            <w:lang w:eastAsia="zh-Hans"/>
          </w:rPr>
          <w:delText>力</w:delText>
        </w:r>
      </w:del>
      <w:ins w:id="228" w:author="Microsoft Office User" w:date="2021-12-14T15:29:00Z">
        <w:r w:rsidR="007907C3">
          <w:rPr>
            <w:rFonts w:hint="eastAsia"/>
            <w:lang w:eastAsia="zh-CN"/>
          </w:rPr>
          <w:t>帮助</w:t>
        </w:r>
      </w:ins>
      <w:r>
        <w:rPr>
          <w:rFonts w:hint="eastAsia"/>
          <w:lang w:eastAsia="zh-Hans"/>
        </w:rPr>
        <w:t>培养</w:t>
      </w:r>
      <w:r>
        <w:rPr>
          <w:lang w:eastAsia="zh-CN"/>
        </w:rPr>
        <w:t>学生，并有助于创新</w:t>
      </w:r>
    </w:p>
    <w:p w14:paraId="1348B34B" w14:textId="51E0034F" w:rsidR="003216A3" w:rsidDel="009C41D2" w:rsidRDefault="00022D2F">
      <w:pPr>
        <w:rPr>
          <w:del w:id="229" w:author="Microsoft Office User" w:date="2021-12-14T15:31:00Z"/>
          <w:lang w:eastAsia="zh-CN"/>
        </w:rPr>
      </w:pPr>
      <w:r>
        <w:rPr>
          <w:rFonts w:hint="eastAsia"/>
          <w:lang w:eastAsia="zh-Hans"/>
        </w:rPr>
        <w:t>发明</w:t>
      </w:r>
      <w:r>
        <w:rPr>
          <w:lang w:eastAsia="zh-CN"/>
        </w:rPr>
        <w:t>。研究成果的主动知识交</w:t>
      </w:r>
      <w:del w:id="230" w:author="Microsoft Office User" w:date="2021-12-14T15:30:00Z">
        <w:r w:rsidDel="00627F2E">
          <w:rPr>
            <w:rFonts w:hint="eastAsia"/>
            <w:lang w:eastAsia="zh-CN"/>
          </w:rPr>
          <w:delText>换</w:delText>
        </w:r>
      </w:del>
      <w:ins w:id="231" w:author="Microsoft Office User" w:date="2021-12-14T15:30:00Z">
        <w:r w:rsidR="00627F2E">
          <w:rPr>
            <w:rFonts w:hint="eastAsia"/>
            <w:lang w:eastAsia="zh-CN"/>
          </w:rPr>
          <w:t>流</w:t>
        </w:r>
      </w:ins>
      <w:r>
        <w:rPr>
          <w:lang w:eastAsia="zh-CN"/>
        </w:rPr>
        <w:t>也</w:t>
      </w:r>
      <w:r>
        <w:rPr>
          <w:rFonts w:hint="eastAsia"/>
          <w:lang w:eastAsia="zh-Hans"/>
        </w:rPr>
        <w:t>有益于以上各点</w:t>
      </w:r>
      <w:r>
        <w:rPr>
          <w:lang w:eastAsia="zh-CN"/>
        </w:rPr>
        <w:t>。研究的结果是发现知识、事实、数据、</w:t>
      </w:r>
    </w:p>
    <w:p w14:paraId="6712F852" w14:textId="77777777" w:rsidR="003216A3" w:rsidRDefault="00022D2F">
      <w:pPr>
        <w:rPr>
          <w:lang w:eastAsia="zh-CN"/>
        </w:rPr>
      </w:pPr>
      <w:r>
        <w:rPr>
          <w:lang w:eastAsia="zh-CN"/>
        </w:rPr>
        <w:t>以及更好地解释我们的世界的理论。研究还产生了新的模型，分析和预测（图 2.1）。</w:t>
      </w:r>
    </w:p>
    <w:p w14:paraId="5DCD44D8" w14:textId="10A37BA1" w:rsidR="003216A3" w:rsidRDefault="00022D2F">
      <w:pPr>
        <w:ind w:firstLine="420"/>
        <w:rPr>
          <w:lang w:eastAsia="zh-CN"/>
        </w:rPr>
      </w:pPr>
      <w:r>
        <w:rPr>
          <w:rFonts w:hint="eastAsia"/>
          <w:lang w:eastAsia="zh-Hans"/>
        </w:rPr>
        <w:t>有关科研</w:t>
      </w:r>
      <w:r>
        <w:rPr>
          <w:lang w:eastAsia="zh-CN"/>
        </w:rPr>
        <w:t>发现的知识</w:t>
      </w:r>
      <w:del w:id="232" w:author="Microsoft Office User" w:date="2021-12-14T15:52:00Z">
        <w:r w:rsidDel="00DD7223">
          <w:rPr>
            <w:lang w:eastAsia="zh-CN"/>
          </w:rPr>
          <w:delText>交换</w:delText>
        </w:r>
      </w:del>
      <w:ins w:id="233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通常</w:t>
      </w:r>
      <w:r>
        <w:rPr>
          <w:rFonts w:hint="eastAsia"/>
          <w:lang w:eastAsia="zh-Hans"/>
        </w:rPr>
        <w:t>伴随</w:t>
      </w:r>
      <w:r>
        <w:rPr>
          <w:lang w:eastAsia="zh-CN"/>
        </w:rPr>
        <w:t>正式出版物</w:t>
      </w:r>
      <w:r>
        <w:rPr>
          <w:rFonts w:hint="eastAsia"/>
          <w:lang w:eastAsia="zh-Hans"/>
        </w:rPr>
        <w:t>的</w:t>
      </w:r>
      <w:r>
        <w:rPr>
          <w:lang w:eastAsia="zh-CN"/>
        </w:rPr>
        <w:t>非正式讨论（图 2.4）。这些可能会</w:t>
      </w:r>
      <w:r>
        <w:rPr>
          <w:rFonts w:hint="eastAsia"/>
          <w:lang w:eastAsia="zh-Hans"/>
        </w:rPr>
        <w:t>发展为</w:t>
      </w:r>
      <w:r>
        <w:rPr>
          <w:lang w:eastAsia="zh-CN"/>
        </w:rPr>
        <w:t>与学者</w:t>
      </w:r>
      <w:r>
        <w:rPr>
          <w:rFonts w:hint="eastAsia"/>
          <w:lang w:eastAsia="zh-Hans"/>
        </w:rPr>
        <w:t>型</w:t>
      </w:r>
      <w:r>
        <w:rPr>
          <w:lang w:eastAsia="zh-CN"/>
        </w:rPr>
        <w:t>合作伙伴</w:t>
      </w:r>
      <w:r>
        <w:rPr>
          <w:rFonts w:hint="eastAsia"/>
          <w:lang w:eastAsia="zh-Hans"/>
        </w:rPr>
        <w:t>在</w:t>
      </w:r>
      <w:r>
        <w:rPr>
          <w:lang w:eastAsia="zh-CN"/>
        </w:rPr>
        <w:t>联合项目</w:t>
      </w:r>
      <w:r>
        <w:rPr>
          <w:rFonts w:hint="eastAsia"/>
          <w:lang w:eastAsia="zh-Hans"/>
        </w:rPr>
        <w:t>中</w:t>
      </w:r>
      <w:r>
        <w:rPr>
          <w:lang w:eastAsia="zh-CN"/>
        </w:rPr>
        <w:t>共享详细结果。</w:t>
      </w:r>
      <w:r>
        <w:rPr>
          <w:rFonts w:hint="eastAsia"/>
          <w:lang w:eastAsia="zh-Hans"/>
        </w:rPr>
        <w:t>在科研发现的口头学术报告中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专</w:t>
      </w:r>
      <w:r>
        <w:rPr>
          <w:lang w:eastAsia="zh-CN"/>
        </w:rPr>
        <w:t>业教育和</w:t>
      </w:r>
      <w:r>
        <w:rPr>
          <w:rFonts w:hint="eastAsia"/>
          <w:lang w:eastAsia="zh-Hans"/>
        </w:rPr>
        <w:t>个人</w:t>
      </w:r>
      <w:r>
        <w:rPr>
          <w:lang w:eastAsia="zh-CN"/>
        </w:rPr>
        <w:t>交流</w:t>
      </w:r>
      <w:r>
        <w:rPr>
          <w:rFonts w:hint="eastAsia"/>
          <w:lang w:eastAsia="zh-Hans"/>
        </w:rPr>
        <w:t>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项目</w:t>
      </w:r>
      <w:r>
        <w:rPr>
          <w:lang w:eastAsia="zh-CN"/>
        </w:rPr>
        <w:t>研究人员的参与也很重要。</w:t>
      </w:r>
    </w:p>
    <w:p w14:paraId="26D6F141" w14:textId="123D586E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主动的知识交</w:t>
      </w:r>
      <w:ins w:id="234" w:author="Microsoft Office User" w:date="2021-12-14T15:36:00Z">
        <w:r w:rsidR="00BA79CE">
          <w:rPr>
            <w:rFonts w:hint="eastAsia"/>
            <w:lang w:eastAsia="zh-CN"/>
          </w:rPr>
          <w:t>流</w:t>
        </w:r>
      </w:ins>
      <w:del w:id="235" w:author="Microsoft Office User" w:date="2021-12-14T15:36:00Z">
        <w:r w:rsidDel="00BA79CE">
          <w:rPr>
            <w:lang w:eastAsia="zh-CN"/>
          </w:rPr>
          <w:delText>换</w:delText>
        </w:r>
      </w:del>
      <w:r>
        <w:rPr>
          <w:lang w:eastAsia="zh-CN"/>
        </w:rPr>
        <w:t>需要学者在</w:t>
      </w:r>
      <w:r>
        <w:rPr>
          <w:rFonts w:hint="eastAsia"/>
          <w:lang w:eastAsia="zh-Hans"/>
        </w:rPr>
        <w:t>科研的</w:t>
      </w:r>
      <w:r>
        <w:rPr>
          <w:lang w:eastAsia="zh-CN"/>
        </w:rPr>
        <w:t>发现首次</w:t>
      </w:r>
      <w:r>
        <w:rPr>
          <w:rFonts w:hint="eastAsia"/>
          <w:lang w:eastAsia="zh-Hans"/>
        </w:rPr>
        <w:t>公开发表和</w:t>
      </w:r>
      <w:r>
        <w:rPr>
          <w:lang w:eastAsia="zh-CN"/>
        </w:rPr>
        <w:t>后</w:t>
      </w:r>
      <w:r>
        <w:rPr>
          <w:rFonts w:hint="eastAsia"/>
          <w:lang w:eastAsia="zh-Hans"/>
        </w:rPr>
        <w:t>续的</w:t>
      </w:r>
      <w:r>
        <w:rPr>
          <w:lang w:eastAsia="zh-CN"/>
        </w:rPr>
        <w:t>传播</w:t>
      </w:r>
      <w:r>
        <w:rPr>
          <w:rFonts w:hint="eastAsia"/>
          <w:lang w:eastAsia="zh-Hans"/>
        </w:rPr>
        <w:t>中持</w:t>
      </w:r>
      <w:r>
        <w:rPr>
          <w:lang w:eastAsia="zh-CN"/>
        </w:rPr>
        <w:t>续参与。当同行认可</w:t>
      </w:r>
      <w:r>
        <w:rPr>
          <w:rFonts w:hint="eastAsia"/>
          <w:lang w:eastAsia="zh-Hans"/>
        </w:rPr>
        <w:t>研究成果</w:t>
      </w:r>
      <w:r>
        <w:rPr>
          <w:lang w:eastAsia="zh-CN"/>
        </w:rPr>
        <w:t>并引用时，当合作伙伴</w:t>
      </w:r>
      <w:r>
        <w:rPr>
          <w:rFonts w:hint="eastAsia"/>
          <w:lang w:eastAsia="zh-Hans"/>
        </w:rPr>
        <w:t>尝</w:t>
      </w:r>
      <w:r>
        <w:rPr>
          <w:lang w:eastAsia="zh-CN"/>
        </w:rPr>
        <w:t>试应用它，</w:t>
      </w:r>
      <w:r>
        <w:rPr>
          <w:rFonts w:hint="eastAsia"/>
          <w:lang w:eastAsia="zh-Hans"/>
        </w:rPr>
        <w:t>发现的外部效果就显现出来了</w:t>
      </w:r>
      <w:r>
        <w:rPr>
          <w:lang w:eastAsia="zh-Hans"/>
        </w:rPr>
        <w:t>。</w:t>
      </w:r>
    </w:p>
    <w:p w14:paraId="1EF21BD7" w14:textId="605A1B43" w:rsidR="003216A3" w:rsidRDefault="004A35FC">
      <w:pPr>
        <w:ind w:firstLine="420"/>
        <w:rPr>
          <w:lang w:eastAsia="zh-CN"/>
        </w:rPr>
      </w:pPr>
      <w:ins w:id="236" w:author="Microsoft Office User" w:date="2021-12-14T15:36:00Z">
        <w:r>
          <w:rPr>
            <w:rFonts w:hint="eastAsia"/>
            <w:lang w:eastAsia="zh-CN"/>
          </w:rPr>
          <w:t>科研</w:t>
        </w:r>
      </w:ins>
      <w:del w:id="237" w:author="Microsoft Office User" w:date="2021-12-14T15:36:00Z">
        <w:r w:rsidR="00022D2F" w:rsidDel="004A35FC">
          <w:rPr>
            <w:lang w:eastAsia="zh-CN"/>
          </w:rPr>
          <w:delText>研究</w:delText>
        </w:r>
      </w:del>
      <w:r w:rsidR="00022D2F">
        <w:rPr>
          <w:rFonts w:hint="eastAsia"/>
          <w:lang w:eastAsia="zh-Hans"/>
        </w:rPr>
        <w:t>是一种</w:t>
      </w:r>
      <w:del w:id="238" w:author="Microsoft Office User" w:date="2021-12-14T15:36:00Z">
        <w:r w:rsidR="00022D2F" w:rsidDel="00191A80">
          <w:rPr>
            <w:rFonts w:hint="eastAsia"/>
            <w:lang w:eastAsia="zh-Hans"/>
          </w:rPr>
          <w:delText>逐步增强</w:delText>
        </w:r>
      </w:del>
      <w:ins w:id="239" w:author="Microsoft Office User" w:date="2021-12-14T15:37:00Z">
        <w:r w:rsidR="00191A80">
          <w:rPr>
            <w:rFonts w:hint="eastAsia"/>
            <w:lang w:eastAsia="zh-CN"/>
          </w:rPr>
          <w:t>越来越</w:t>
        </w:r>
        <w:r w:rsidR="00DF4FE8">
          <w:rPr>
            <w:rFonts w:hint="eastAsia"/>
            <w:lang w:eastAsia="zh-CN"/>
          </w:rPr>
          <w:t>跨</w:t>
        </w:r>
        <w:r w:rsidR="00285B21">
          <w:rPr>
            <w:rFonts w:hint="eastAsia"/>
            <w:lang w:eastAsia="zh-CN"/>
          </w:rPr>
          <w:t>越</w:t>
        </w:r>
      </w:ins>
      <w:del w:id="240" w:author="Microsoft Office User" w:date="2021-12-14T15:37:00Z">
        <w:r w:rsidR="00022D2F" w:rsidDel="00191A80">
          <w:rPr>
            <w:rFonts w:hint="eastAsia"/>
            <w:lang w:eastAsia="zh-Hans"/>
          </w:rPr>
          <w:delText>的</w:delText>
        </w:r>
        <w:r w:rsidR="00022D2F" w:rsidDel="00191A80">
          <w:rPr>
            <w:lang w:eastAsia="zh-CN"/>
          </w:rPr>
          <w:delText>跨</w:delText>
        </w:r>
      </w:del>
      <w:r w:rsidR="00022D2F">
        <w:rPr>
          <w:lang w:eastAsia="zh-CN"/>
        </w:rPr>
        <w:t>学科</w:t>
      </w:r>
      <w:del w:id="241" w:author="Microsoft Office User" w:date="2021-12-14T15:37:00Z">
        <w:r w:rsidR="00022D2F" w:rsidDel="00AC38C1">
          <w:rPr>
            <w:rFonts w:hint="eastAsia"/>
            <w:lang w:eastAsia="zh-Hans"/>
          </w:rPr>
          <w:delText>性质</w:delText>
        </w:r>
      </w:del>
      <w:ins w:id="242" w:author="Microsoft Office User" w:date="2021-12-14T15:37:00Z">
        <w:r w:rsidR="00AC38C1">
          <w:rPr>
            <w:rFonts w:hint="eastAsia"/>
            <w:lang w:eastAsia="zh-CN"/>
          </w:rPr>
          <w:t>界限</w:t>
        </w:r>
      </w:ins>
      <w:r w:rsidR="00022D2F">
        <w:rPr>
          <w:lang w:eastAsia="zh-CN"/>
        </w:rPr>
        <w:t>的</w:t>
      </w:r>
      <w:r w:rsidR="00022D2F">
        <w:rPr>
          <w:rFonts w:hint="eastAsia"/>
          <w:lang w:eastAsia="zh-Hans"/>
        </w:rPr>
        <w:t>过程</w:t>
      </w:r>
      <w:r w:rsidR="00022D2F">
        <w:rPr>
          <w:lang w:eastAsia="zh-CN"/>
        </w:rPr>
        <w:t>[28]。</w:t>
      </w:r>
      <w:r w:rsidR="00022D2F">
        <w:rPr>
          <w:rFonts w:hint="eastAsia"/>
          <w:lang w:eastAsia="zh-Hans"/>
        </w:rPr>
        <w:t>要想</w:t>
      </w:r>
      <w:r w:rsidR="00022D2F">
        <w:rPr>
          <w:lang w:eastAsia="zh-CN"/>
        </w:rPr>
        <w:t>产</w:t>
      </w:r>
      <w:r w:rsidR="00022D2F">
        <w:rPr>
          <w:rFonts w:hint="eastAsia"/>
          <w:lang w:eastAsia="zh-Hans"/>
        </w:rPr>
        <w:t>生</w:t>
      </w:r>
      <w:r w:rsidR="00022D2F">
        <w:rPr>
          <w:lang w:eastAsia="zh-CN"/>
        </w:rPr>
        <w:t>出</w:t>
      </w:r>
      <w:r w:rsidR="00022D2F">
        <w:rPr>
          <w:rFonts w:hint="eastAsia"/>
          <w:lang w:eastAsia="zh-Hans"/>
        </w:rPr>
        <w:t>对</w:t>
      </w:r>
      <w:r w:rsidR="00022D2F">
        <w:rPr>
          <w:lang w:eastAsia="zh-CN"/>
        </w:rPr>
        <w:t>外知识交</w:t>
      </w:r>
      <w:ins w:id="243" w:author="Microsoft Office User" w:date="2021-12-14T15:38:00Z">
        <w:r w:rsidR="003B5F70">
          <w:rPr>
            <w:rFonts w:hint="eastAsia"/>
            <w:lang w:eastAsia="zh-CN"/>
          </w:rPr>
          <w:t>流</w:t>
        </w:r>
      </w:ins>
      <w:del w:id="244" w:author="Microsoft Office User" w:date="2021-12-14T15:38:00Z">
        <w:r w:rsidR="00022D2F" w:rsidDel="003B5F70">
          <w:rPr>
            <w:lang w:eastAsia="zh-CN"/>
          </w:rPr>
          <w:delText>换</w:delText>
        </w:r>
      </w:del>
      <w:r w:rsidR="00022D2F">
        <w:rPr>
          <w:rFonts w:hint="eastAsia"/>
          <w:lang w:eastAsia="zh-Hans"/>
        </w:rPr>
        <w:t>的成果</w:t>
      </w:r>
      <w:r w:rsidR="00022D2F">
        <w:rPr>
          <w:lang w:eastAsia="zh-CN"/>
        </w:rPr>
        <w:t>，大学的学者必须</w:t>
      </w:r>
      <w:ins w:id="245" w:author="Microsoft Office User" w:date="2021-12-14T15:38:00Z">
        <w:r w:rsidR="00AB3573">
          <w:rPr>
            <w:rFonts w:hint="eastAsia"/>
            <w:lang w:eastAsia="zh-CN"/>
          </w:rPr>
          <w:t>有</w:t>
        </w:r>
      </w:ins>
      <w:del w:id="246" w:author="Microsoft Office User" w:date="2021-12-14T15:38:00Z">
        <w:r w:rsidR="00022D2F" w:rsidDel="00AB3573">
          <w:rPr>
            <w:lang w:eastAsia="zh-CN"/>
          </w:rPr>
          <w:delText>也准备</w:delText>
        </w:r>
        <w:r w:rsidR="00022D2F" w:rsidDel="00AB3573">
          <w:rPr>
            <w:rFonts w:hint="eastAsia"/>
            <w:lang w:eastAsia="zh-Hans"/>
          </w:rPr>
          <w:delText>好</w:delText>
        </w:r>
      </w:del>
      <w:r w:rsidR="00022D2F">
        <w:rPr>
          <w:lang w:eastAsia="zh-CN"/>
        </w:rPr>
        <w:t>跨</w:t>
      </w:r>
      <w:r w:rsidR="00022D2F">
        <w:rPr>
          <w:rFonts w:hint="eastAsia"/>
          <w:lang w:eastAsia="zh-Hans"/>
        </w:rPr>
        <w:t>越</w:t>
      </w:r>
      <w:r w:rsidR="00022D2F">
        <w:rPr>
          <w:lang w:eastAsia="zh-CN"/>
        </w:rPr>
        <w:t>学科界限</w:t>
      </w:r>
      <w:ins w:id="247" w:author="Microsoft Office User" w:date="2021-12-14T15:38:00Z">
        <w:r w:rsidR="003A3902">
          <w:rPr>
            <w:rFonts w:hint="eastAsia"/>
            <w:lang w:eastAsia="zh-CN"/>
          </w:rPr>
          <w:t>的</w:t>
        </w:r>
        <w:r w:rsidR="00AB3573">
          <w:rPr>
            <w:lang w:eastAsia="zh-CN"/>
          </w:rPr>
          <w:t>准备</w:t>
        </w:r>
      </w:ins>
      <w:r w:rsidR="00022D2F">
        <w:rPr>
          <w:lang w:eastAsia="zh-CN"/>
        </w:rPr>
        <w:t>。这在框</w:t>
      </w:r>
      <w:r w:rsidR="00022D2F">
        <w:rPr>
          <w:rFonts w:hint="eastAsia"/>
          <w:lang w:eastAsia="zh-Hans"/>
        </w:rPr>
        <w:t>栏</w:t>
      </w:r>
      <w:r w:rsidR="00022D2F">
        <w:rPr>
          <w:lang w:eastAsia="zh-Hans"/>
        </w:rPr>
        <w:t>2</w:t>
      </w:r>
      <w:r w:rsidR="00022D2F">
        <w:rPr>
          <w:rFonts w:hint="eastAsia"/>
          <w:lang w:eastAsia="zh-Hans"/>
        </w:rPr>
        <w:t>.</w:t>
      </w:r>
      <w:r w:rsidR="00022D2F">
        <w:rPr>
          <w:lang w:eastAsia="zh-Hans"/>
        </w:rPr>
        <w:t>5</w:t>
      </w:r>
      <w:r w:rsidR="00022D2F">
        <w:rPr>
          <w:lang w:eastAsia="zh-CN"/>
        </w:rPr>
        <w:t>中讨论。</w:t>
      </w:r>
    </w:p>
    <w:p w14:paraId="4922B6AF" w14:textId="77777777" w:rsidR="003216A3" w:rsidRDefault="003216A3">
      <w:pPr>
        <w:rPr>
          <w:lang w:eastAsia="zh-CN"/>
        </w:rPr>
      </w:pPr>
    </w:p>
    <w:p w14:paraId="53C73E86" w14:textId="77777777" w:rsidR="003216A3" w:rsidRDefault="003216A3">
      <w:pPr>
        <w:rPr>
          <w:lang w:eastAsia="zh-CN"/>
        </w:rPr>
      </w:pPr>
    </w:p>
    <w:p w14:paraId="1DB68A8D" w14:textId="77777777" w:rsidR="003216A3" w:rsidRDefault="00022D2F">
      <w:pPr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Hans"/>
        </w:rPr>
        <w:t>框</w:t>
      </w:r>
      <w:r>
        <w:rPr>
          <w:b/>
          <w:bCs/>
          <w:sz w:val="24"/>
          <w:szCs w:val="24"/>
          <w:lang w:eastAsia="zh-CN"/>
        </w:rPr>
        <w:t>栏 2.5 跨</w:t>
      </w:r>
      <w:r>
        <w:rPr>
          <w:rFonts w:hint="eastAsia"/>
          <w:b/>
          <w:bCs/>
          <w:sz w:val="24"/>
          <w:szCs w:val="24"/>
          <w:lang w:eastAsia="zh-Hans"/>
        </w:rPr>
        <w:t>越</w:t>
      </w:r>
      <w:r>
        <w:rPr>
          <w:b/>
          <w:bCs/>
          <w:sz w:val="24"/>
          <w:szCs w:val="24"/>
          <w:lang w:eastAsia="zh-CN"/>
        </w:rPr>
        <w:t>学科界限</w:t>
      </w:r>
    </w:p>
    <w:p w14:paraId="7EEDFDF7" w14:textId="77777777" w:rsidR="003216A3" w:rsidRDefault="003216A3">
      <w:pPr>
        <w:rPr>
          <w:b/>
          <w:bCs/>
          <w:sz w:val="24"/>
          <w:szCs w:val="24"/>
          <w:lang w:eastAsia="zh-CN"/>
        </w:rPr>
      </w:pPr>
    </w:p>
    <w:p w14:paraId="0B34D628" w14:textId="77777777" w:rsidR="003216A3" w:rsidRDefault="00022D2F">
      <w:pPr>
        <w:rPr>
          <w:lang w:eastAsia="zh-CN"/>
        </w:rPr>
      </w:pPr>
      <w:r>
        <w:rPr>
          <w:lang w:eastAsia="zh-CN"/>
        </w:rPr>
        <w:t>有志于加强经济发展的大学必须考虑如何最好地</w:t>
      </w:r>
      <w:r>
        <w:rPr>
          <w:rFonts w:hint="eastAsia"/>
          <w:lang w:eastAsia="zh-Hans"/>
        </w:rPr>
        <w:t>调整</w:t>
      </w:r>
      <w:r>
        <w:rPr>
          <w:lang w:eastAsia="zh-CN"/>
        </w:rPr>
        <w:t>自己以</w:t>
      </w:r>
      <w:r>
        <w:rPr>
          <w:rFonts w:hint="eastAsia"/>
          <w:lang w:eastAsia="zh-Hans"/>
        </w:rPr>
        <w:t>兼顾大学</w:t>
      </w:r>
      <w:r>
        <w:rPr>
          <w:lang w:eastAsia="zh-CN"/>
        </w:rPr>
        <w:t>传统的</w:t>
      </w:r>
      <w:r>
        <w:rPr>
          <w:rFonts w:hint="eastAsia"/>
          <w:lang w:eastAsia="zh-Hans"/>
        </w:rPr>
        <w:t>使命</w:t>
      </w:r>
      <w:r>
        <w:rPr>
          <w:lang w:eastAsia="zh-CN"/>
        </w:rPr>
        <w:t>和社会的新期望。我们提出了一个基于活动的应对跨学科挑战的方法。</w:t>
      </w:r>
    </w:p>
    <w:p w14:paraId="050885E4" w14:textId="77777777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从11项有效的学术实践清单中，有两项明确涉及跨越学科之间界限</w:t>
      </w:r>
      <w:r>
        <w:rPr>
          <w:rFonts w:hint="eastAsia"/>
          <w:lang w:eastAsia="zh-Hans"/>
        </w:rPr>
        <w:t>的活动</w:t>
      </w:r>
      <w:r>
        <w:rPr>
          <w:lang w:eastAsia="zh-CN"/>
        </w:rPr>
        <w:t>。</w:t>
      </w:r>
      <w:r>
        <w:rPr>
          <w:rFonts w:hint="eastAsia"/>
          <w:lang w:eastAsia="zh-Hans"/>
        </w:rPr>
        <w:t>实践“</w:t>
      </w:r>
      <w:r>
        <w:rPr>
          <w:lang w:eastAsia="zh-CN"/>
        </w:rPr>
        <w:t>新兴思想教育</w:t>
      </w:r>
      <w:r>
        <w:rPr>
          <w:rFonts w:hint="eastAsia"/>
          <w:lang w:eastAsia="zh-Hans"/>
        </w:rPr>
        <w:t>”</w:t>
      </w:r>
    </w:p>
    <w:p w14:paraId="330528A3" w14:textId="529BC386" w:rsidR="003216A3" w:rsidRDefault="00022D2F">
      <w:pPr>
        <w:rPr>
          <w:lang w:eastAsia="zh-CN"/>
        </w:rPr>
      </w:pPr>
      <w:r>
        <w:rPr>
          <w:lang w:eastAsia="zh-CN"/>
        </w:rPr>
        <w:t>将新的跨学科</w:t>
      </w:r>
      <w:del w:id="248" w:author="Microsoft Office User" w:date="2021-12-14T15:39:00Z">
        <w:r w:rsidDel="006436F7">
          <w:rPr>
            <w:rFonts w:hint="eastAsia"/>
            <w:lang w:eastAsia="zh-CN"/>
          </w:rPr>
          <w:delText>研究</w:delText>
        </w:r>
      </w:del>
      <w:ins w:id="249" w:author="Microsoft Office User" w:date="2021-12-14T15:40:00Z">
        <w:r w:rsidR="006436F7">
          <w:rPr>
            <w:rFonts w:hint="eastAsia"/>
            <w:lang w:eastAsia="zh-CN"/>
          </w:rPr>
          <w:t>科研</w:t>
        </w:r>
      </w:ins>
      <w:r>
        <w:rPr>
          <w:lang w:eastAsia="zh-CN"/>
        </w:rPr>
        <w:t>成果带入课程。</w:t>
      </w:r>
      <w:r>
        <w:rPr>
          <w:rFonts w:hint="eastAsia"/>
          <w:lang w:eastAsia="zh-Hans"/>
        </w:rPr>
        <w:t>实践“</w:t>
      </w:r>
      <w:r>
        <w:rPr>
          <w:lang w:eastAsia="zh-CN"/>
        </w:rPr>
        <w:t>学科内和学科间的合作</w:t>
      </w:r>
      <w:r>
        <w:rPr>
          <w:rFonts w:hint="eastAsia"/>
          <w:lang w:eastAsia="zh-Hans"/>
        </w:rPr>
        <w:t>”</w:t>
      </w:r>
      <w:r>
        <w:rPr>
          <w:lang w:eastAsia="zh-CN"/>
        </w:rPr>
        <w:t>提出了跨学科</w:t>
      </w:r>
      <w:ins w:id="250" w:author="Microsoft Office User" w:date="2021-12-14T15:40:00Z">
        <w:r w:rsidR="006436F7">
          <w:rPr>
            <w:rFonts w:hint="eastAsia"/>
            <w:lang w:eastAsia="zh-CN"/>
          </w:rPr>
          <w:t>科研</w:t>
        </w:r>
      </w:ins>
      <w:del w:id="251" w:author="Microsoft Office User" w:date="2021-12-14T15:40:00Z">
        <w:r w:rsidDel="006436F7">
          <w:rPr>
            <w:lang w:eastAsia="zh-CN"/>
          </w:rPr>
          <w:delText>研究</w:delText>
        </w:r>
      </w:del>
      <w:r>
        <w:rPr>
          <w:rFonts w:hint="eastAsia"/>
          <w:lang w:eastAsia="zh-Hans"/>
        </w:rPr>
        <w:t>的</w:t>
      </w:r>
      <w:r>
        <w:rPr>
          <w:lang w:eastAsia="zh-CN"/>
        </w:rPr>
        <w:t>新方法。</w:t>
      </w:r>
    </w:p>
    <w:p w14:paraId="67F4C084" w14:textId="77777777" w:rsidR="003216A3" w:rsidRDefault="003216A3">
      <w:pPr>
        <w:rPr>
          <w:lang w:eastAsia="zh-CN"/>
        </w:rPr>
      </w:pPr>
    </w:p>
    <w:p w14:paraId="338A76D9" w14:textId="77777777" w:rsidR="003216A3" w:rsidRDefault="003216A3">
      <w:pPr>
        <w:rPr>
          <w:lang w:eastAsia="zh-CN"/>
        </w:rPr>
      </w:pPr>
    </w:p>
    <w:p w14:paraId="61FE3613" w14:textId="77777777" w:rsidR="003216A3" w:rsidRDefault="003216A3">
      <w:pPr>
        <w:rPr>
          <w:lang w:eastAsia="zh-CN"/>
        </w:rPr>
      </w:pPr>
    </w:p>
    <w:p w14:paraId="706D6F89" w14:textId="77777777" w:rsidR="003216A3" w:rsidRDefault="003216A3">
      <w:pPr>
        <w:rPr>
          <w:lang w:eastAsia="zh-CN"/>
        </w:rPr>
      </w:pPr>
    </w:p>
    <w:p w14:paraId="315CC58B" w14:textId="77777777" w:rsidR="003216A3" w:rsidRDefault="00022D2F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536C4731" wp14:editId="7BF40614">
                <wp:simplePos x="0" y="0"/>
                <wp:positionH relativeFrom="page">
                  <wp:posOffset>368300</wp:posOffset>
                </wp:positionH>
                <wp:positionV relativeFrom="paragraph">
                  <wp:posOffset>321945</wp:posOffset>
                </wp:positionV>
                <wp:extent cx="616585" cy="19050"/>
                <wp:effectExtent l="0" t="0" r="0" b="0"/>
                <wp:wrapTopAndBottom/>
                <wp:docPr id="196" name="组合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507"/>
                          <a:chExt cx="971" cy="30"/>
                        </a:xfrm>
                      </wpg:grpSpPr>
                      <wps:wsp>
                        <wps:cNvPr id="192" name="直线 1360"/>
                        <wps:cNvCnPr/>
                        <wps:spPr>
                          <a:xfrm>
                            <a:off x="580" y="515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3" name="直线 1359"/>
                        <wps:cNvCnPr/>
                        <wps:spPr>
                          <a:xfrm>
                            <a:off x="580" y="530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4" name="任意多边形 1358"/>
                        <wps:cNvSpPr/>
                        <wps:spPr>
                          <a:xfrm>
                            <a:off x="1535" y="507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5" name="任意多边形 1357"/>
                        <wps:cNvSpPr/>
                        <wps:spPr>
                          <a:xfrm>
                            <a:off x="580" y="507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066EB" id="组合 1356" o:spid="_x0000_s1026" style="position:absolute;margin-left:29pt;margin-top:25.35pt;width:48.55pt;height:1.5pt;z-index:251655168;mso-wrap-distance-left:0;mso-wrap-distance-right:0;mso-position-horizontal-relative:page" coordorigin="580,507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">
                <v:line id="直线 1360" o:spid="_x0000_s1027" style="position:absolute;visibility:visible;mso-wrap-style:square" from="580,515" to="1550,5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" strokecolor="#999" strokeweight=".26325mm"/>
                <v:line id="直线 1359" o:spid="_x0000_s1028" style="position:absolute;visibility:visible;mso-wrap-style:square" from="580,530" to="1550,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" strokecolor="#ededed" strokeweight=".26325mm"/>
                <v:shape id="任意多边形 1358" o:spid="_x0000_s1029" style="position:absolute;left:1535;top:507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57" o:spid="_x0000_s1030" style="position:absolute;left:580;top:507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4F133931" w14:textId="77777777" w:rsidR="003216A3" w:rsidRDefault="003216A3">
      <w:pPr>
        <w:rPr>
          <w:lang w:eastAsia="zh-CN"/>
        </w:rPr>
      </w:pPr>
    </w:p>
    <w:p w14:paraId="2F85E285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space="720"/>
        </w:sectPr>
      </w:pPr>
    </w:p>
    <w:p w14:paraId="3E4FDA5D" w14:textId="77777777" w:rsidR="003216A3" w:rsidRDefault="00022D2F">
      <w:pPr>
        <w:rPr>
          <w:lang w:eastAsia="zh-CN"/>
        </w:rPr>
      </w:pPr>
      <w:r>
        <w:rPr>
          <w:lang w:eastAsia="zh-CN"/>
        </w:rPr>
        <w:t>第 68 页</w:t>
      </w:r>
    </w:p>
    <w:p w14:paraId="1878F7A8" w14:textId="77777777" w:rsidR="003216A3" w:rsidRDefault="00022D2F">
      <w:pPr>
        <w:rPr>
          <w:lang w:eastAsia="zh-CN"/>
        </w:rPr>
      </w:pPr>
      <w:r>
        <w:rPr>
          <w:lang w:eastAsia="zh-CN"/>
        </w:rPr>
        <w:t>40</w:t>
      </w:r>
    </w:p>
    <w:p w14:paraId="73C1A1A6" w14:textId="77777777" w:rsidR="003216A3" w:rsidRDefault="00022D2F">
      <w:pPr>
        <w:rPr>
          <w:lang w:eastAsia="zh-CN"/>
        </w:rPr>
      </w:pPr>
      <w:r>
        <w:rPr>
          <w:lang w:eastAsia="zh-CN"/>
        </w:rPr>
        <w:br w:type="column"/>
      </w:r>
    </w:p>
    <w:p w14:paraId="6663514B" w14:textId="32B03F3E" w:rsidR="003216A3" w:rsidRDefault="00022D2F">
      <w:pPr>
        <w:rPr>
          <w:lang w:eastAsia="zh-CN"/>
        </w:rPr>
      </w:pPr>
      <w:r>
        <w:rPr>
          <w:lang w:eastAsia="zh-CN"/>
        </w:rPr>
        <w:t>2 知识</w:t>
      </w:r>
      <w:del w:id="252" w:author="Microsoft Office User" w:date="2021-12-14T15:52:00Z">
        <w:r w:rsidDel="00DD7223">
          <w:rPr>
            <w:lang w:eastAsia="zh-CN"/>
          </w:rPr>
          <w:delText>交换</w:delText>
        </w:r>
      </w:del>
      <w:ins w:id="253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的系统方法</w:t>
      </w:r>
    </w:p>
    <w:p w14:paraId="0B328AFB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548" w:space="2999"/>
            <w:col w:w="6453"/>
          </w:cols>
        </w:sectPr>
      </w:pPr>
    </w:p>
    <w:p w14:paraId="2D0A85C4" w14:textId="77777777" w:rsidR="003216A3" w:rsidRDefault="003216A3">
      <w:pPr>
        <w:rPr>
          <w:lang w:eastAsia="zh-CN"/>
        </w:rPr>
      </w:pPr>
    </w:p>
    <w:p w14:paraId="07BA8E18" w14:textId="77777777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其他四种</w:t>
      </w:r>
      <w:r>
        <w:rPr>
          <w:rFonts w:hint="eastAsia"/>
          <w:lang w:eastAsia="zh-Hans"/>
        </w:rPr>
        <w:t>实践</w:t>
      </w:r>
      <w:r>
        <w:rPr>
          <w:lang w:eastAsia="zh-CN"/>
        </w:rPr>
        <w:t>直接应对合作伙伴和社会</w:t>
      </w:r>
      <w:r>
        <w:rPr>
          <w:rFonts w:hint="eastAsia"/>
          <w:lang w:eastAsia="zh-Hans"/>
        </w:rPr>
        <w:t>的</w:t>
      </w:r>
      <w:r>
        <w:rPr>
          <w:lang w:eastAsia="zh-CN"/>
        </w:rPr>
        <w:t>挑战。</w:t>
      </w:r>
      <w:r>
        <w:rPr>
          <w:rFonts w:hint="eastAsia"/>
          <w:lang w:eastAsia="zh-Hans"/>
        </w:rPr>
        <w:t>这些挑战</w:t>
      </w:r>
      <w:r>
        <w:rPr>
          <w:lang w:eastAsia="zh-CN"/>
        </w:rPr>
        <w:t>很少</w:t>
      </w:r>
      <w:r>
        <w:rPr>
          <w:rFonts w:hint="eastAsia"/>
          <w:lang w:eastAsia="zh-Hans"/>
        </w:rPr>
        <w:t>理会</w:t>
      </w:r>
      <w:r>
        <w:rPr>
          <w:lang w:eastAsia="zh-CN"/>
        </w:rPr>
        <w:t>学科界限，</w:t>
      </w:r>
      <w:r>
        <w:rPr>
          <w:rFonts w:hint="eastAsia"/>
          <w:lang w:eastAsia="zh-Hans"/>
        </w:rPr>
        <w:t>因而</w:t>
      </w:r>
      <w:r>
        <w:rPr>
          <w:lang w:eastAsia="zh-CN"/>
        </w:rPr>
        <w:t>隐含</w:t>
      </w:r>
      <w:r>
        <w:rPr>
          <w:rFonts w:hint="eastAsia"/>
          <w:lang w:eastAsia="zh-Hans"/>
        </w:rPr>
        <w:t>着</w:t>
      </w:r>
      <w:r>
        <w:rPr>
          <w:lang w:eastAsia="zh-CN"/>
        </w:rPr>
        <w:t>跨学科</w:t>
      </w:r>
      <w:r>
        <w:rPr>
          <w:rFonts w:hint="eastAsia"/>
          <w:lang w:eastAsia="zh-Hans"/>
        </w:rPr>
        <w:t>的性质</w:t>
      </w:r>
      <w:r>
        <w:rPr>
          <w:lang w:eastAsia="zh-CN"/>
        </w:rPr>
        <w:t>：</w:t>
      </w:r>
    </w:p>
    <w:p w14:paraId="1AE9D2B0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成熟的发</w:t>
      </w:r>
      <w:r>
        <w:rPr>
          <w:rFonts w:hint="eastAsia"/>
          <w:lang w:eastAsia="zh-Hans"/>
        </w:rPr>
        <w:t>明</w:t>
      </w:r>
      <w:r>
        <w:rPr>
          <w:lang w:eastAsia="zh-CN"/>
        </w:rPr>
        <w:t>和创造。</w:t>
      </w:r>
    </w:p>
    <w:p w14:paraId="1744649C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space="720"/>
        </w:sectPr>
      </w:pPr>
    </w:p>
    <w:p w14:paraId="35D470C4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促进对话和</w:t>
      </w:r>
      <w:r>
        <w:rPr>
          <w:rFonts w:hint="eastAsia"/>
          <w:lang w:eastAsia="zh-Hans"/>
        </w:rPr>
        <w:t>合作</w:t>
      </w:r>
      <w:r>
        <w:rPr>
          <w:lang w:eastAsia="zh-CN"/>
        </w:rPr>
        <w:t>协议。</w:t>
      </w:r>
    </w:p>
    <w:p w14:paraId="31F6DC9B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科研</w:t>
      </w:r>
      <w:r>
        <w:rPr>
          <w:lang w:eastAsia="zh-Hans"/>
        </w:rPr>
        <w:t>/</w:t>
      </w:r>
      <w:r>
        <w:rPr>
          <w:rFonts w:hint="eastAsia"/>
          <w:lang w:eastAsia="zh-Hans"/>
        </w:rPr>
        <w:t>教育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创新</w:t>
      </w:r>
      <w:r>
        <w:rPr>
          <w:lang w:eastAsia="zh-CN"/>
        </w:rPr>
        <w:t>中心。</w:t>
      </w:r>
    </w:p>
    <w:p w14:paraId="6679F222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以</w:t>
      </w:r>
      <w:r>
        <w:rPr>
          <w:lang w:eastAsia="zh-CN"/>
        </w:rPr>
        <w:t>大学</w:t>
      </w:r>
      <w:r>
        <w:rPr>
          <w:rFonts w:hint="eastAsia"/>
          <w:lang w:eastAsia="zh-Hans"/>
        </w:rPr>
        <w:t>为基地</w:t>
      </w:r>
      <w:r>
        <w:rPr>
          <w:lang w:eastAsia="zh-CN"/>
        </w:rPr>
        <w:t>的创业。</w:t>
      </w:r>
    </w:p>
    <w:p w14:paraId="6F4AFBA8" w14:textId="77777777" w:rsidR="003216A3" w:rsidRDefault="003216A3">
      <w:pPr>
        <w:rPr>
          <w:lang w:eastAsia="zh-CN"/>
        </w:rPr>
      </w:pPr>
    </w:p>
    <w:p w14:paraId="2AA55F28" w14:textId="5437753C" w:rsidR="003216A3" w:rsidRDefault="00022D2F">
      <w:pPr>
        <w:rPr>
          <w:lang w:eastAsia="zh-CN"/>
        </w:rPr>
      </w:pPr>
      <w:r>
        <w:rPr>
          <w:lang w:eastAsia="zh-CN"/>
        </w:rPr>
        <w:t>当学生和学者经常跨越内部学科界限时，大学可能会为知识</w:t>
      </w:r>
      <w:del w:id="254" w:author="Microsoft Office User" w:date="2021-12-14T15:52:00Z">
        <w:r w:rsidDel="00DD7223">
          <w:rPr>
            <w:lang w:eastAsia="zh-CN"/>
          </w:rPr>
          <w:delText>交换</w:delText>
        </w:r>
      </w:del>
      <w:ins w:id="255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做出更多贡献：</w:t>
      </w:r>
    </w:p>
    <w:p w14:paraId="25405694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整合传统学科的发现。</w:t>
      </w:r>
    </w:p>
    <w:p w14:paraId="30462576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突破学科边界的机会。</w:t>
      </w:r>
    </w:p>
    <w:p w14:paraId="0E17F477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获得</w:t>
      </w:r>
      <w:r>
        <w:rPr>
          <w:lang w:eastAsia="zh-CN"/>
        </w:rPr>
        <w:t>独特的数据</w:t>
      </w:r>
      <w:r>
        <w:rPr>
          <w:rFonts w:hint="eastAsia"/>
          <w:lang w:eastAsia="zh-Hans"/>
        </w:rPr>
        <w:t>并</w:t>
      </w:r>
      <w:r>
        <w:rPr>
          <w:lang w:eastAsia="zh-CN"/>
        </w:rPr>
        <w:t>对其</w:t>
      </w:r>
      <w:r>
        <w:rPr>
          <w:rFonts w:hint="eastAsia"/>
          <w:lang w:eastAsia="zh-Hans"/>
        </w:rPr>
        <w:t>用不同观点</w:t>
      </w:r>
      <w:r>
        <w:rPr>
          <w:lang w:eastAsia="zh-CN"/>
        </w:rPr>
        <w:t>解释。</w:t>
      </w:r>
    </w:p>
    <w:p w14:paraId="480A2F7A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学生跨越学科界限工作</w:t>
      </w:r>
      <w:r>
        <w:rPr>
          <w:rFonts w:hint="eastAsia"/>
          <w:lang w:eastAsia="zh-Hans"/>
        </w:rPr>
        <w:t>的准备</w:t>
      </w:r>
      <w:r>
        <w:rPr>
          <w:lang w:eastAsia="zh-CN"/>
        </w:rPr>
        <w:t>。</w:t>
      </w:r>
    </w:p>
    <w:p w14:paraId="49CC48A4" w14:textId="77777777" w:rsidR="003216A3" w:rsidRDefault="003216A3">
      <w:pPr>
        <w:rPr>
          <w:lang w:eastAsia="zh-CN"/>
        </w:rPr>
      </w:pPr>
    </w:p>
    <w:p w14:paraId="3D0B95F1" w14:textId="77777777" w:rsidR="003216A3" w:rsidRDefault="003216A3">
      <w:pPr>
        <w:rPr>
          <w:lang w:eastAsia="zh-CN"/>
        </w:rPr>
      </w:pPr>
    </w:p>
    <w:p w14:paraId="00841AA4" w14:textId="155CA45B" w:rsidR="003216A3" w:rsidRDefault="00022D2F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 xml:space="preserve">2.7 </w:t>
      </w:r>
      <w:ins w:id="256" w:author="Microsoft Office User" w:date="2021-12-14T15:41:00Z">
        <w:r w:rsidR="00DF6B4E">
          <w:rPr>
            <w:b/>
            <w:bCs/>
            <w:sz w:val="28"/>
            <w:szCs w:val="28"/>
            <w:lang w:eastAsia="zh-CN"/>
          </w:rPr>
          <w:t>催化创新</w:t>
        </w:r>
        <w:r w:rsidR="00DF6B4E">
          <w:rPr>
            <w:rFonts w:hint="eastAsia"/>
            <w:b/>
            <w:bCs/>
            <w:sz w:val="28"/>
            <w:szCs w:val="28"/>
            <w:lang w:eastAsia="zh-CN"/>
          </w:rPr>
          <w:t>作为</w:t>
        </w:r>
        <w:r w:rsidR="00DF6B4E">
          <w:rPr>
            <w:b/>
            <w:bCs/>
            <w:sz w:val="28"/>
            <w:szCs w:val="28"/>
            <w:lang w:eastAsia="zh-CN"/>
          </w:rPr>
          <w:t>知识</w:t>
        </w:r>
      </w:ins>
      <w:ins w:id="257" w:author="Microsoft Office User" w:date="2021-12-14T15:52:00Z">
        <w:r w:rsidR="00DD7223">
          <w:rPr>
            <w:b/>
            <w:bCs/>
            <w:sz w:val="28"/>
            <w:szCs w:val="28"/>
            <w:lang w:eastAsia="zh-CN"/>
          </w:rPr>
          <w:t>交流</w:t>
        </w:r>
      </w:ins>
      <w:ins w:id="258" w:author="Microsoft Office User" w:date="2021-12-14T15:41:00Z">
        <w:r w:rsidR="00DF6B4E">
          <w:rPr>
            <w:rFonts w:hint="eastAsia"/>
            <w:b/>
            <w:bCs/>
            <w:sz w:val="28"/>
            <w:szCs w:val="28"/>
            <w:lang w:eastAsia="zh-CN"/>
          </w:rPr>
          <w:t>的</w:t>
        </w:r>
      </w:ins>
      <w:del w:id="259" w:author="Microsoft Office User" w:date="2021-12-14T15:41:00Z">
        <w:r w:rsidDel="00DF6B4E">
          <w:rPr>
            <w:b/>
            <w:bCs/>
            <w:sz w:val="28"/>
            <w:szCs w:val="28"/>
            <w:lang w:eastAsia="zh-CN"/>
          </w:rPr>
          <w:delText>以</w:delText>
        </w:r>
      </w:del>
      <w:r>
        <w:rPr>
          <w:b/>
          <w:bCs/>
          <w:sz w:val="28"/>
          <w:szCs w:val="28"/>
          <w:lang w:eastAsia="zh-CN"/>
        </w:rPr>
        <w:t>系统方法</w:t>
      </w:r>
      <w:del w:id="260" w:author="Microsoft Office User" w:date="2021-12-14T15:41:00Z">
        <w:r w:rsidDel="00DF6B4E">
          <w:rPr>
            <w:b/>
            <w:bCs/>
            <w:sz w:val="28"/>
            <w:szCs w:val="28"/>
            <w:lang w:eastAsia="zh-CN"/>
          </w:rPr>
          <w:delText>催化创新知识交换</w:delText>
        </w:r>
      </w:del>
    </w:p>
    <w:p w14:paraId="66FEC21E" w14:textId="77777777" w:rsidR="003216A3" w:rsidRDefault="003216A3">
      <w:pPr>
        <w:rPr>
          <w:b/>
          <w:bCs/>
          <w:sz w:val="28"/>
          <w:szCs w:val="28"/>
          <w:lang w:eastAsia="zh-CN"/>
        </w:rPr>
      </w:pPr>
    </w:p>
    <w:p w14:paraId="5669F01C" w14:textId="7FF24EF3" w:rsidR="003216A3" w:rsidRDefault="00022D2F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2.7.1 </w:t>
      </w:r>
      <w:r>
        <w:rPr>
          <w:rFonts w:hint="eastAsia"/>
          <w:b/>
          <w:bCs/>
          <w:sz w:val="24"/>
          <w:szCs w:val="24"/>
          <w:lang w:eastAsia="zh-Hans"/>
        </w:rPr>
        <w:t>催化</w:t>
      </w:r>
      <w:r>
        <w:rPr>
          <w:rFonts w:hint="eastAsia"/>
          <w:b/>
          <w:bCs/>
          <w:sz w:val="24"/>
          <w:szCs w:val="24"/>
          <w:lang w:eastAsia="zh-CN"/>
        </w:rPr>
        <w:t>创新</w:t>
      </w:r>
      <w:ins w:id="261" w:author="Microsoft Office User" w:date="2021-12-14T15:41:00Z">
        <w:r w:rsidR="00AB173C">
          <w:rPr>
            <w:rFonts w:hint="eastAsia"/>
            <w:b/>
            <w:bCs/>
            <w:sz w:val="24"/>
            <w:szCs w:val="24"/>
            <w:lang w:eastAsia="zh-CN"/>
          </w:rPr>
          <w:t>、其</w:t>
        </w:r>
      </w:ins>
      <w:del w:id="262" w:author="Microsoft Office User" w:date="2021-12-14T15:41:00Z">
        <w:r w:rsidDel="00AB173C">
          <w:rPr>
            <w:rFonts w:hint="eastAsia"/>
            <w:b/>
            <w:bCs/>
            <w:sz w:val="24"/>
            <w:szCs w:val="24"/>
            <w:lang w:eastAsia="zh-Hans"/>
          </w:rPr>
          <w:delText>的</w:delText>
        </w:r>
      </w:del>
      <w:r>
        <w:rPr>
          <w:rFonts w:hint="eastAsia"/>
          <w:b/>
          <w:bCs/>
          <w:sz w:val="24"/>
          <w:szCs w:val="24"/>
          <w:lang w:eastAsia="zh-CN"/>
        </w:rPr>
        <w:t>合作伙伴</w:t>
      </w:r>
      <w:del w:id="263" w:author="Microsoft Office User" w:date="2021-12-14T15:42:00Z">
        <w:r w:rsidDel="00AB173C">
          <w:rPr>
            <w:rFonts w:hint="eastAsia"/>
            <w:b/>
            <w:bCs/>
            <w:sz w:val="24"/>
            <w:szCs w:val="24"/>
            <w:lang w:eastAsia="zh-CN"/>
          </w:rPr>
          <w:delText>及</w:delText>
        </w:r>
      </w:del>
      <w:ins w:id="264" w:author="Microsoft Office User" w:date="2021-12-14T15:42:00Z">
        <w:r w:rsidR="009153FD">
          <w:rPr>
            <w:rFonts w:hint="eastAsia"/>
            <w:b/>
            <w:bCs/>
            <w:sz w:val="24"/>
            <w:szCs w:val="24"/>
            <w:lang w:eastAsia="zh-CN"/>
          </w:rPr>
          <w:t>及</w:t>
        </w:r>
      </w:ins>
      <w:r>
        <w:rPr>
          <w:rFonts w:hint="eastAsia"/>
          <w:b/>
          <w:bCs/>
          <w:sz w:val="24"/>
          <w:szCs w:val="24"/>
          <w:lang w:eastAsia="zh-CN"/>
        </w:rPr>
        <w:t>其需求</w:t>
      </w:r>
    </w:p>
    <w:p w14:paraId="392D471A" w14:textId="77777777" w:rsidR="003216A3" w:rsidRDefault="003216A3">
      <w:pPr>
        <w:rPr>
          <w:b/>
          <w:bCs/>
          <w:sz w:val="24"/>
          <w:szCs w:val="24"/>
          <w:lang w:eastAsia="zh-CN"/>
        </w:rPr>
      </w:pPr>
    </w:p>
    <w:p w14:paraId="190D7DA0" w14:textId="77777777" w:rsidR="003216A3" w:rsidRDefault="00022D2F">
      <w:pPr>
        <w:rPr>
          <w:lang w:eastAsia="zh-CN"/>
        </w:rPr>
      </w:pPr>
      <w:r>
        <w:rPr>
          <w:lang w:eastAsia="zh-CN"/>
        </w:rPr>
        <w:t>催化创新是大学的最新角色，有些人认为它</w:t>
      </w:r>
      <w:r>
        <w:rPr>
          <w:rFonts w:hint="eastAsia"/>
          <w:lang w:eastAsia="zh-Hans"/>
        </w:rPr>
        <w:t>和</w:t>
      </w:r>
      <w:r>
        <w:rPr>
          <w:lang w:eastAsia="zh-CN"/>
        </w:rPr>
        <w:t>教育</w:t>
      </w:r>
      <w:r>
        <w:rPr>
          <w:rFonts w:hint="eastAsia"/>
          <w:lang w:eastAsia="zh-Hans"/>
        </w:rPr>
        <w:t>及</w:t>
      </w:r>
      <w:r>
        <w:rPr>
          <w:lang w:eastAsia="zh-CN"/>
        </w:rPr>
        <w:t>研究</w:t>
      </w:r>
      <w:r>
        <w:rPr>
          <w:rFonts w:hint="eastAsia"/>
          <w:lang w:eastAsia="zh-Hans"/>
        </w:rPr>
        <w:t>一样</w:t>
      </w:r>
      <w:r>
        <w:rPr>
          <w:lang w:eastAsia="zh-CN"/>
        </w:rPr>
        <w:t>同样重要[29–31]。</w:t>
      </w:r>
      <w:r>
        <w:rPr>
          <w:rFonts w:hint="eastAsia"/>
          <w:lang w:eastAsia="zh-Hans"/>
        </w:rPr>
        <w:t>催化</w:t>
      </w:r>
      <w:r>
        <w:rPr>
          <w:lang w:eastAsia="zh-CN"/>
        </w:rPr>
        <w:t>创新的总体目标是产生</w:t>
      </w:r>
      <w:r>
        <w:rPr>
          <w:rFonts w:hint="eastAsia"/>
          <w:lang w:eastAsia="zh-Hans"/>
        </w:rPr>
        <w:t>发明</w:t>
      </w:r>
      <w:r>
        <w:rPr>
          <w:rFonts w:hint="eastAsia"/>
          <w:lang w:eastAsia="zh-CN"/>
        </w:rPr>
        <w:t>创造</w:t>
      </w:r>
      <w:r>
        <w:rPr>
          <w:lang w:eastAsia="zh-CN"/>
        </w:rPr>
        <w:t>：以前从未有过的</w:t>
      </w:r>
      <w:r>
        <w:rPr>
          <w:rFonts w:hint="eastAsia"/>
          <w:lang w:eastAsia="zh-Hans"/>
        </w:rPr>
        <w:t>物品</w:t>
      </w:r>
      <w:r>
        <w:rPr>
          <w:lang w:eastAsia="zh-CN"/>
        </w:rPr>
        <w:t>、过程和系统，且具有潜在的社会影响。</w:t>
      </w:r>
      <w:r>
        <w:rPr>
          <w:rFonts w:hint="eastAsia"/>
          <w:lang w:eastAsia="zh-Hans"/>
        </w:rPr>
        <w:t>它们的</w:t>
      </w:r>
      <w:r>
        <w:rPr>
          <w:lang w:eastAsia="zh-CN"/>
        </w:rPr>
        <w:t>范围可以</w:t>
      </w:r>
      <w:r>
        <w:rPr>
          <w:rFonts w:hint="eastAsia"/>
          <w:lang w:eastAsia="zh-Hans"/>
        </w:rPr>
        <w:t>包括</w:t>
      </w:r>
      <w:r>
        <w:rPr>
          <w:lang w:eastAsia="zh-CN"/>
        </w:rPr>
        <w:t>应用于商业模式、医疗保健解决方案和艺术作品</w:t>
      </w:r>
      <w:r>
        <w:rPr>
          <w:rFonts w:hint="eastAsia"/>
          <w:lang w:eastAsia="zh-Hans"/>
        </w:rPr>
        <w:t>的</w:t>
      </w:r>
      <w:r>
        <w:rPr>
          <w:lang w:eastAsia="zh-CN"/>
        </w:rPr>
        <w:t>发明和技术。</w:t>
      </w:r>
    </w:p>
    <w:p w14:paraId="35991A0C" w14:textId="4AD164D8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从经济发展的</w:t>
      </w:r>
      <w:ins w:id="265" w:author="Microsoft Office User" w:date="2021-12-14T15:44:00Z">
        <w:r w:rsidR="00441250">
          <w:rPr>
            <w:rFonts w:hint="eastAsia"/>
            <w:lang w:eastAsia="zh-CN"/>
          </w:rPr>
          <w:t>视角</w:t>
        </w:r>
      </w:ins>
      <w:del w:id="266" w:author="Microsoft Office User" w:date="2021-12-14T15:44:00Z">
        <w:r w:rsidDel="00441250">
          <w:rPr>
            <w:lang w:eastAsia="zh-CN"/>
          </w:rPr>
          <w:delText>角度</w:delText>
        </w:r>
      </w:del>
      <w:r>
        <w:rPr>
          <w:lang w:eastAsia="zh-CN"/>
        </w:rPr>
        <w:t>来看，</w:t>
      </w:r>
      <w:r>
        <w:rPr>
          <w:rFonts w:hint="eastAsia"/>
          <w:lang w:eastAsia="zh-Hans"/>
        </w:rPr>
        <w:t>催化创新的</w:t>
      </w:r>
      <w:r>
        <w:rPr>
          <w:lang w:eastAsia="zh-CN"/>
        </w:rPr>
        <w:t>目标是</w:t>
      </w:r>
      <w:r>
        <w:rPr>
          <w:rFonts w:hint="eastAsia"/>
          <w:lang w:eastAsia="zh-CN"/>
        </w:rPr>
        <w:t>更有效地刺激</w:t>
      </w:r>
      <w:r>
        <w:rPr>
          <w:rFonts w:hint="eastAsia"/>
          <w:lang w:eastAsia="zh-Hans"/>
        </w:rPr>
        <w:t>和</w:t>
      </w:r>
      <w:r>
        <w:rPr>
          <w:rFonts w:hint="eastAsia"/>
          <w:lang w:eastAsia="zh-CN"/>
        </w:rPr>
        <w:t>捕捉大学创新</w:t>
      </w:r>
      <w:r>
        <w:rPr>
          <w:rFonts w:hint="eastAsia"/>
          <w:lang w:eastAsia="zh-Hans"/>
        </w:rPr>
        <w:t>发明</w:t>
      </w:r>
      <w:r>
        <w:rPr>
          <w:rFonts w:hint="eastAsia"/>
          <w:lang w:eastAsia="zh-CN"/>
        </w:rPr>
        <w:t>的丰富性，</w:t>
      </w:r>
      <w:r>
        <w:rPr>
          <w:rFonts w:hint="eastAsia"/>
          <w:lang w:eastAsia="zh-Hans"/>
        </w:rPr>
        <w:t>并</w:t>
      </w:r>
    </w:p>
    <w:p w14:paraId="4D891DAB" w14:textId="4FE258B6" w:rsidR="003216A3" w:rsidRDefault="00022D2F">
      <w:pPr>
        <w:rPr>
          <w:lang w:eastAsia="zh-CN"/>
        </w:rPr>
      </w:pPr>
      <w:r>
        <w:rPr>
          <w:rFonts w:hint="eastAsia"/>
          <w:lang w:eastAsia="zh-CN"/>
        </w:rPr>
        <w:t>与行业、企业和政府组织</w:t>
      </w:r>
      <w:r>
        <w:rPr>
          <w:lang w:eastAsia="zh-CN"/>
        </w:rPr>
        <w:t>交</w:t>
      </w:r>
      <w:del w:id="267" w:author="Microsoft Office User" w:date="2021-12-14T15:44:00Z">
        <w:r w:rsidDel="00B654DC">
          <w:rPr>
            <w:rFonts w:hint="eastAsia"/>
            <w:lang w:eastAsia="zh-CN"/>
          </w:rPr>
          <w:delText>换</w:delText>
        </w:r>
      </w:del>
      <w:ins w:id="268" w:author="Microsoft Office User" w:date="2021-12-14T15:44:00Z">
        <w:r w:rsidR="00B654DC">
          <w:rPr>
            <w:rFonts w:hint="eastAsia"/>
            <w:lang w:eastAsia="zh-CN"/>
          </w:rPr>
          <w:t>流</w:t>
        </w:r>
      </w:ins>
      <w:r>
        <w:rPr>
          <w:rFonts w:hint="eastAsia"/>
          <w:lang w:eastAsia="zh-Hans"/>
        </w:rPr>
        <w:t>这些创新发明</w:t>
      </w:r>
      <w:r>
        <w:rPr>
          <w:lang w:eastAsia="zh-Hans"/>
        </w:rPr>
        <w:t>。</w:t>
      </w:r>
      <w:r>
        <w:rPr>
          <w:lang w:eastAsia="zh-CN"/>
        </w:rPr>
        <w:t xml:space="preserve"> </w:t>
      </w:r>
      <w:r>
        <w:rPr>
          <w:rFonts w:hint="eastAsia"/>
          <w:lang w:eastAsia="zh-Hans"/>
        </w:rPr>
        <w:t>一旦交</w:t>
      </w:r>
      <w:ins w:id="269" w:author="Microsoft Office User" w:date="2021-12-14T15:44:00Z">
        <w:r w:rsidR="00B654DC">
          <w:rPr>
            <w:rFonts w:hint="eastAsia"/>
            <w:lang w:eastAsia="zh-CN"/>
          </w:rPr>
          <w:t>流</w:t>
        </w:r>
      </w:ins>
      <w:del w:id="270" w:author="Microsoft Office User" w:date="2021-12-14T15:44:00Z">
        <w:r w:rsidDel="00B654DC">
          <w:rPr>
            <w:rFonts w:hint="eastAsia"/>
            <w:lang w:eastAsia="zh-Hans"/>
          </w:rPr>
          <w:delText>换</w:delText>
        </w:r>
      </w:del>
      <w:r>
        <w:rPr>
          <w:rFonts w:hint="eastAsia"/>
          <w:lang w:eastAsia="zh-Hans"/>
        </w:rPr>
        <w:t>发生</w:t>
      </w:r>
      <w:r>
        <w:rPr>
          <w:lang w:eastAsia="zh-Hans"/>
        </w:rPr>
        <w:t>，</w:t>
      </w:r>
      <w:r>
        <w:rPr>
          <w:lang w:eastAsia="zh-CN"/>
        </w:rPr>
        <w:t>创</w:t>
      </w:r>
      <w:r>
        <w:rPr>
          <w:rFonts w:hint="eastAsia"/>
          <w:lang w:eastAsia="zh-Hans"/>
        </w:rPr>
        <w:t>造发明就</w:t>
      </w:r>
      <w:r>
        <w:rPr>
          <w:lang w:eastAsia="zh-CN"/>
        </w:rPr>
        <w:t>流向产品、服务和系统，</w:t>
      </w:r>
      <w:r>
        <w:rPr>
          <w:rFonts w:hint="eastAsia"/>
          <w:lang w:eastAsia="zh-Hans"/>
        </w:rPr>
        <w:t>它们被引入市场或是被</w:t>
      </w:r>
      <w:r>
        <w:rPr>
          <w:lang w:eastAsia="zh-CN"/>
        </w:rPr>
        <w:t>合作伙伴</w:t>
      </w:r>
      <w:r>
        <w:rPr>
          <w:rFonts w:hint="eastAsia"/>
          <w:lang w:eastAsia="zh-Hans"/>
        </w:rPr>
        <w:t>推向市场</w:t>
      </w:r>
      <w:r>
        <w:rPr>
          <w:lang w:eastAsia="zh-CN"/>
        </w:rPr>
        <w:t>。</w:t>
      </w:r>
    </w:p>
    <w:p w14:paraId="204404C3" w14:textId="28982BD8" w:rsidR="003216A3" w:rsidRDefault="00022D2F">
      <w:pPr>
        <w:ind w:firstLine="420"/>
        <w:rPr>
          <w:lang w:eastAsia="zh-CN"/>
        </w:rPr>
      </w:pPr>
      <w:r>
        <w:rPr>
          <w:rFonts w:hint="eastAsia"/>
          <w:lang w:eastAsia="zh-Hans"/>
        </w:rPr>
        <w:t>催化</w:t>
      </w:r>
      <w:r>
        <w:rPr>
          <w:lang w:eastAsia="zh-CN"/>
        </w:rPr>
        <w:t>创新的合作伙伴是那些将从中受益的</w:t>
      </w:r>
      <w:r>
        <w:rPr>
          <w:rFonts w:hint="eastAsia"/>
          <w:lang w:eastAsia="zh-Hans"/>
        </w:rPr>
        <w:t>组织机构</w:t>
      </w:r>
      <w:r>
        <w:rPr>
          <w:lang w:eastAsia="zh-CN"/>
        </w:rPr>
        <w:t>。这些合作伙伴与大学之间的界限</w:t>
      </w:r>
      <w:r>
        <w:rPr>
          <w:rFonts w:hint="eastAsia"/>
          <w:lang w:eastAsia="zh-Hans"/>
        </w:rPr>
        <w:t>因模糊不清而获益</w:t>
      </w:r>
      <w:r>
        <w:rPr>
          <w:lang w:eastAsia="zh-CN"/>
        </w:rPr>
        <w:t>。在一个运转良好的创新生态系统中，</w:t>
      </w:r>
      <w:r>
        <w:rPr>
          <w:rFonts w:hint="eastAsia"/>
          <w:lang w:eastAsia="zh-Hans"/>
        </w:rPr>
        <w:t>许多合作双方</w:t>
      </w:r>
      <w:r>
        <w:rPr>
          <w:lang w:eastAsia="zh-CN"/>
        </w:rPr>
        <w:t>参与者</w:t>
      </w:r>
      <w:r>
        <w:rPr>
          <w:rFonts w:hint="eastAsia"/>
          <w:lang w:eastAsia="zh-Hans"/>
        </w:rPr>
        <w:t>都</w:t>
      </w:r>
      <w:r>
        <w:rPr>
          <w:lang w:eastAsia="zh-CN"/>
        </w:rPr>
        <w:t>紧</w:t>
      </w:r>
      <w:r>
        <w:rPr>
          <w:rFonts w:hint="eastAsia"/>
          <w:lang w:eastAsia="zh-Hans"/>
        </w:rPr>
        <w:t>紧围绕在</w:t>
      </w:r>
      <w:r>
        <w:rPr>
          <w:lang w:eastAsia="zh-CN"/>
        </w:rPr>
        <w:t>边界</w:t>
      </w:r>
      <w:r>
        <w:rPr>
          <w:rFonts w:hint="eastAsia"/>
          <w:lang w:eastAsia="zh-Hans"/>
        </w:rPr>
        <w:t>上工作</w:t>
      </w:r>
      <w:r>
        <w:rPr>
          <w:lang w:eastAsia="zh-CN"/>
        </w:rPr>
        <w:t>，</w:t>
      </w:r>
      <w:r>
        <w:rPr>
          <w:rFonts w:hint="eastAsia"/>
          <w:lang w:eastAsia="zh-Hans"/>
        </w:rPr>
        <w:t>而且</w:t>
      </w:r>
      <w:r>
        <w:rPr>
          <w:lang w:eastAsia="zh-CN"/>
        </w:rPr>
        <w:t>不时</w:t>
      </w:r>
      <w:r>
        <w:rPr>
          <w:rFonts w:hint="eastAsia"/>
          <w:lang w:eastAsia="zh-Hans"/>
        </w:rPr>
        <w:t>地跨</w:t>
      </w:r>
      <w:r>
        <w:rPr>
          <w:lang w:eastAsia="zh-CN"/>
        </w:rPr>
        <w:t>越边界</w:t>
      </w:r>
      <w:r>
        <w:rPr>
          <w:rFonts w:hint="eastAsia"/>
          <w:lang w:eastAsia="zh-Hans"/>
        </w:rPr>
        <w:t>交流合作</w:t>
      </w:r>
      <w:r>
        <w:rPr>
          <w:lang w:eastAsia="zh-CN"/>
        </w:rPr>
        <w:t>。知识</w:t>
      </w:r>
      <w:del w:id="271" w:author="Microsoft Office User" w:date="2021-12-14T15:52:00Z">
        <w:r w:rsidDel="00DD7223">
          <w:rPr>
            <w:lang w:eastAsia="zh-CN"/>
          </w:rPr>
          <w:delText>交换</w:delText>
        </w:r>
      </w:del>
      <w:ins w:id="272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受益于这种</w:t>
      </w:r>
      <w:r>
        <w:rPr>
          <w:rFonts w:hint="eastAsia"/>
          <w:lang w:eastAsia="zh-Hans"/>
        </w:rPr>
        <w:t>边界的</w:t>
      </w:r>
      <w:r>
        <w:rPr>
          <w:lang w:eastAsia="zh-CN"/>
        </w:rPr>
        <w:t>模糊性和</w:t>
      </w:r>
      <w:r>
        <w:rPr>
          <w:rFonts w:hint="eastAsia"/>
          <w:lang w:eastAsia="zh-Hans"/>
        </w:rPr>
        <w:t>疏松</w:t>
      </w:r>
      <w:r>
        <w:rPr>
          <w:lang w:eastAsia="zh-CN"/>
        </w:rPr>
        <w:t>多孔性。</w:t>
      </w:r>
    </w:p>
    <w:p w14:paraId="6C7765EF" w14:textId="4E43CCA4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了解合作伙伴在</w:t>
      </w:r>
      <w:r>
        <w:rPr>
          <w:rFonts w:hint="eastAsia"/>
          <w:lang w:eastAsia="zh-Hans"/>
        </w:rPr>
        <w:t>催化</w:t>
      </w:r>
      <w:r>
        <w:rPr>
          <w:lang w:eastAsia="zh-CN"/>
        </w:rPr>
        <w:t>创新方面的需求的方法，</w:t>
      </w:r>
      <w:r>
        <w:rPr>
          <w:rFonts w:hint="eastAsia"/>
          <w:lang w:eastAsia="zh-Hans"/>
        </w:rPr>
        <w:t>通常是通过网络实现</w:t>
      </w:r>
      <w:r>
        <w:rPr>
          <w:lang w:eastAsia="zh-CN"/>
        </w:rPr>
        <w:t>的非正式讨论到结构化和专业主导的对话。一种可应用于所有领域的结构化流程被称为“系统</w:t>
      </w:r>
      <w:r>
        <w:rPr>
          <w:rFonts w:hint="eastAsia"/>
          <w:lang w:eastAsia="zh-Hans"/>
        </w:rPr>
        <w:t>性</w:t>
      </w:r>
      <w:r>
        <w:rPr>
          <w:lang w:eastAsia="zh-CN"/>
        </w:rPr>
        <w:t>对话”。在这里，来自大学和合作伙伴的思想领袖</w:t>
      </w:r>
      <w:r>
        <w:rPr>
          <w:rFonts w:hint="eastAsia"/>
          <w:lang w:eastAsia="zh-Hans"/>
        </w:rPr>
        <w:t>有充分</w:t>
      </w:r>
      <w:r>
        <w:rPr>
          <w:lang w:eastAsia="zh-CN"/>
        </w:rPr>
        <w:t>足够的时间和</w:t>
      </w:r>
      <w:r>
        <w:rPr>
          <w:rFonts w:hint="eastAsia"/>
          <w:lang w:eastAsia="zh-Hans"/>
        </w:rPr>
        <w:t>条件</w:t>
      </w:r>
      <w:r>
        <w:rPr>
          <w:lang w:eastAsia="zh-CN"/>
        </w:rPr>
        <w:t>参与讨论，</w:t>
      </w:r>
      <w:ins w:id="273" w:author="Microsoft Office User" w:date="2021-12-14T15:49:00Z">
        <w:r w:rsidR="002433C7">
          <w:rPr>
            <w:rFonts w:hint="eastAsia"/>
            <w:lang w:eastAsia="zh-CN"/>
          </w:rPr>
          <w:t>让</w:t>
        </w:r>
      </w:ins>
      <w:ins w:id="274" w:author="Microsoft Office User" w:date="2021-12-14T15:48:00Z">
        <w:r w:rsidR="002433C7">
          <w:rPr>
            <w:lang w:eastAsia="zh-CN"/>
          </w:rPr>
          <w:t>共享的</w:t>
        </w:r>
        <w:r w:rsidR="002433C7">
          <w:rPr>
            <w:rFonts w:hint="eastAsia"/>
            <w:lang w:eastAsia="zh-CN"/>
          </w:rPr>
          <w:t>构想</w:t>
        </w:r>
      </w:ins>
      <w:del w:id="275" w:author="Microsoft Office User" w:date="2021-12-14T15:48:00Z">
        <w:r w:rsidDel="002433C7">
          <w:rPr>
            <w:lang w:eastAsia="zh-CN"/>
          </w:rPr>
          <w:delText>以</w:delText>
        </w:r>
      </w:del>
      <w:r>
        <w:rPr>
          <w:rFonts w:hint="eastAsia"/>
          <w:lang w:eastAsia="zh-Hans"/>
        </w:rPr>
        <w:t>获得不断</w:t>
      </w:r>
      <w:ins w:id="276" w:author="Microsoft Office User" w:date="2021-12-14T15:56:00Z">
        <w:r w:rsidR="002227D9">
          <w:rPr>
            <w:rFonts w:hint="eastAsia"/>
            <w:lang w:eastAsia="zh-CN"/>
          </w:rPr>
          <w:t>地</w:t>
        </w:r>
      </w:ins>
      <w:r>
        <w:rPr>
          <w:lang w:eastAsia="zh-CN"/>
        </w:rPr>
        <w:t>改进</w:t>
      </w:r>
      <w:del w:id="277" w:author="Microsoft Office User" w:date="2021-12-14T15:49:00Z">
        <w:r w:rsidDel="002433C7">
          <w:rPr>
            <w:rFonts w:hint="eastAsia"/>
            <w:lang w:eastAsia="zh-Hans"/>
          </w:rPr>
          <w:delText>的</w:delText>
        </w:r>
      </w:del>
      <w:del w:id="278" w:author="Microsoft Office User" w:date="2021-12-14T15:48:00Z">
        <w:r w:rsidDel="002433C7">
          <w:rPr>
            <w:lang w:eastAsia="zh-CN"/>
          </w:rPr>
          <w:delText>共享的</w:delText>
        </w:r>
      </w:del>
      <w:del w:id="279" w:author="Microsoft Office User" w:date="2021-12-14T15:47:00Z">
        <w:r w:rsidDel="00D51964">
          <w:rPr>
            <w:rFonts w:hint="eastAsia"/>
            <w:lang w:eastAsia="zh-Hans"/>
          </w:rPr>
          <w:delText>思想</w:delText>
        </w:r>
      </w:del>
      <w:r>
        <w:rPr>
          <w:lang w:eastAsia="zh-CN"/>
        </w:rPr>
        <w:t>（第5章）。</w:t>
      </w:r>
    </w:p>
    <w:p w14:paraId="3B8E6B66" w14:textId="77777777" w:rsidR="003216A3" w:rsidRDefault="003216A3">
      <w:pPr>
        <w:rPr>
          <w:lang w:eastAsia="zh-CN"/>
        </w:rPr>
      </w:pPr>
    </w:p>
    <w:p w14:paraId="61BAFF58" w14:textId="77777777" w:rsidR="003216A3" w:rsidRDefault="003216A3">
      <w:pPr>
        <w:rPr>
          <w:lang w:eastAsia="zh-CN"/>
        </w:rPr>
      </w:pPr>
    </w:p>
    <w:p w14:paraId="5DE2C442" w14:textId="77777777" w:rsidR="003216A3" w:rsidRDefault="003216A3">
      <w:pPr>
        <w:rPr>
          <w:lang w:eastAsia="zh-CN"/>
        </w:rPr>
      </w:pPr>
    </w:p>
    <w:p w14:paraId="5F900A64" w14:textId="77777777" w:rsidR="003216A3" w:rsidRDefault="00022D2F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5B9A20F4" wp14:editId="42EF1BDD">
                <wp:simplePos x="0" y="0"/>
                <wp:positionH relativeFrom="page">
                  <wp:posOffset>368300</wp:posOffset>
                </wp:positionH>
                <wp:positionV relativeFrom="paragraph">
                  <wp:posOffset>306070</wp:posOffset>
                </wp:positionV>
                <wp:extent cx="616585" cy="19050"/>
                <wp:effectExtent l="0" t="0" r="0" b="0"/>
                <wp:wrapTopAndBottom/>
                <wp:docPr id="191" name="组合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482"/>
                          <a:chExt cx="971" cy="30"/>
                        </a:xfrm>
                      </wpg:grpSpPr>
                      <wps:wsp>
                        <wps:cNvPr id="187" name="直线 1355"/>
                        <wps:cNvCnPr/>
                        <wps:spPr>
                          <a:xfrm>
                            <a:off x="580" y="489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" name="直线 1354"/>
                        <wps:cNvCnPr/>
                        <wps:spPr>
                          <a:xfrm>
                            <a:off x="580" y="504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9" name="任意多边形 1353"/>
                        <wps:cNvSpPr/>
                        <wps:spPr>
                          <a:xfrm>
                            <a:off x="1535" y="481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0" name="任意多边形 1352"/>
                        <wps:cNvSpPr/>
                        <wps:spPr>
                          <a:xfrm>
                            <a:off x="580" y="481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B53C1" id="组合 1351" o:spid="_x0000_s1026" style="position:absolute;margin-left:29pt;margin-top:24.1pt;width:48.55pt;height:1.5pt;z-index:251656192;mso-wrap-distance-left:0;mso-wrap-distance-right:0;mso-position-horizontal-relative:page" coordorigin="580,482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">
                <v:line id="直线 1355" o:spid="_x0000_s1027" style="position:absolute;visibility:visible;mso-wrap-style:square" from="580,489" to="1550,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" strokecolor="#999" strokeweight=".26325mm"/>
                <v:line id="直线 1354" o:spid="_x0000_s1028" style="position:absolute;visibility:visible;mso-wrap-style:square" from="580,504" to="1550,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" strokecolor="#ededed" strokeweight=".26325mm"/>
                <v:shape id="任意多边形 1353" o:spid="_x0000_s1029" style="position:absolute;left:1535;top:481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52" o:spid="_x0000_s1030" style="position:absolute;left:580;top:481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33EB862E" w14:textId="77777777" w:rsidR="003216A3" w:rsidRDefault="003216A3">
      <w:pPr>
        <w:rPr>
          <w:lang w:eastAsia="zh-CN"/>
        </w:rPr>
      </w:pPr>
    </w:p>
    <w:p w14:paraId="6D87631B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space="720"/>
        </w:sectPr>
      </w:pPr>
    </w:p>
    <w:p w14:paraId="7DF1FF30" w14:textId="77777777" w:rsidR="003216A3" w:rsidRDefault="00022D2F">
      <w:pPr>
        <w:rPr>
          <w:lang w:eastAsia="zh-CN"/>
        </w:rPr>
      </w:pPr>
      <w:r>
        <w:rPr>
          <w:lang w:eastAsia="zh-CN"/>
        </w:rPr>
        <w:t>第 69 页</w:t>
      </w:r>
    </w:p>
    <w:p w14:paraId="47D7C25B" w14:textId="0719E712" w:rsidR="003216A3" w:rsidRDefault="00022D2F">
      <w:pPr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作为知识</w:t>
      </w:r>
      <w:del w:id="280" w:author="Microsoft Office User" w:date="2021-12-14T15:52:00Z">
        <w:r w:rsidDel="00DD7223">
          <w:rPr>
            <w:lang w:eastAsia="zh-CN"/>
          </w:rPr>
          <w:delText>交换</w:delText>
        </w:r>
      </w:del>
      <w:ins w:id="281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的系统方法促进创新</w:t>
      </w:r>
      <w:r>
        <w:rPr>
          <w:lang w:eastAsia="zh-CN"/>
        </w:rPr>
        <w:tab/>
        <w:t>41</w:t>
      </w:r>
    </w:p>
    <w:p w14:paraId="3B4808E2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086" w:space="74"/>
            <w:col w:w="9840"/>
          </w:cols>
        </w:sectPr>
      </w:pPr>
    </w:p>
    <w:p w14:paraId="55898830" w14:textId="77777777" w:rsidR="003216A3" w:rsidRDefault="003216A3">
      <w:pPr>
        <w:rPr>
          <w:lang w:eastAsia="zh-CN"/>
        </w:rPr>
      </w:pPr>
    </w:p>
    <w:p w14:paraId="183A7B39" w14:textId="3F7448FD" w:rsidR="003216A3" w:rsidRDefault="00022D2F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>7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 xml:space="preserve">2 </w:t>
      </w:r>
      <w:r>
        <w:rPr>
          <w:b/>
          <w:bCs/>
          <w:sz w:val="24"/>
          <w:szCs w:val="24"/>
          <w:lang w:eastAsia="zh-CN"/>
        </w:rPr>
        <w:t>大学应对</w:t>
      </w:r>
      <w:ins w:id="282" w:author="Microsoft Office User" w:date="2021-12-14T15:59:00Z">
        <w:r w:rsidR="00B24B5C">
          <w:rPr>
            <w:b/>
            <w:bCs/>
            <w:sz w:val="24"/>
            <w:szCs w:val="24"/>
            <w:lang w:eastAsia="zh-CN"/>
          </w:rPr>
          <w:t>催化创新</w:t>
        </w:r>
      </w:ins>
      <w:r>
        <w:rPr>
          <w:b/>
          <w:bCs/>
          <w:sz w:val="24"/>
          <w:szCs w:val="24"/>
          <w:lang w:eastAsia="zh-CN"/>
        </w:rPr>
        <w:t>需求的</w:t>
      </w:r>
      <w:ins w:id="283" w:author="Microsoft Office User" w:date="2021-12-14T15:59:00Z">
        <w:r w:rsidR="00EF4058">
          <w:rPr>
            <w:rFonts w:hint="eastAsia"/>
            <w:b/>
            <w:bCs/>
            <w:sz w:val="24"/>
            <w:szCs w:val="24"/>
            <w:lang w:eastAsia="zh-CN"/>
          </w:rPr>
          <w:t>一</w:t>
        </w:r>
        <w:r w:rsidR="00A90C01">
          <w:rPr>
            <w:rFonts w:hint="eastAsia"/>
            <w:b/>
            <w:bCs/>
            <w:sz w:val="24"/>
            <w:szCs w:val="24"/>
            <w:lang w:eastAsia="zh-CN"/>
          </w:rPr>
          <w:t>种</w:t>
        </w:r>
      </w:ins>
      <w:r>
        <w:rPr>
          <w:b/>
          <w:bCs/>
          <w:sz w:val="24"/>
          <w:szCs w:val="24"/>
          <w:lang w:eastAsia="zh-CN"/>
        </w:rPr>
        <w:t>方法</w:t>
      </w:r>
      <w:del w:id="284" w:author="Microsoft Office User" w:date="2021-12-14T15:59:00Z">
        <w:r w:rsidDel="00AD3390">
          <w:rPr>
            <w:b/>
            <w:bCs/>
            <w:sz w:val="24"/>
            <w:szCs w:val="24"/>
            <w:lang w:eastAsia="zh-CN"/>
          </w:rPr>
          <w:delText>在</w:delText>
        </w:r>
      </w:del>
      <w:del w:id="285" w:author="Microsoft Office User" w:date="2021-12-14T15:58:00Z">
        <w:r w:rsidDel="00B24B5C">
          <w:rPr>
            <w:b/>
            <w:bCs/>
            <w:sz w:val="24"/>
            <w:szCs w:val="24"/>
            <w:lang w:eastAsia="zh-CN"/>
          </w:rPr>
          <w:delText>催化创新</w:delText>
        </w:r>
      </w:del>
    </w:p>
    <w:p w14:paraId="1695EEC2" w14:textId="77777777" w:rsidR="003216A3" w:rsidRDefault="003216A3">
      <w:pPr>
        <w:rPr>
          <w:lang w:eastAsia="zh-CN"/>
        </w:rPr>
      </w:pPr>
    </w:p>
    <w:p w14:paraId="10F55309" w14:textId="47795BDC" w:rsidR="003216A3" w:rsidRDefault="00022D2F">
      <w:pPr>
        <w:rPr>
          <w:lang w:eastAsia="zh-CN"/>
        </w:rPr>
      </w:pPr>
      <w:r>
        <w:rPr>
          <w:lang w:eastAsia="zh-CN"/>
        </w:rPr>
        <w:t>表2.1</w:t>
      </w:r>
      <w:r>
        <w:rPr>
          <w:rFonts w:hint="eastAsia"/>
          <w:lang w:eastAsia="zh-Hans"/>
        </w:rPr>
        <w:t>中</w:t>
      </w:r>
      <w:r>
        <w:rPr>
          <w:lang w:eastAsia="zh-CN"/>
        </w:rPr>
        <w:t>的其余三个</w:t>
      </w:r>
      <w:r>
        <w:rPr>
          <w:rFonts w:hint="eastAsia"/>
          <w:lang w:eastAsia="zh-Hans"/>
        </w:rPr>
        <w:t>学术</w:t>
      </w:r>
      <w:r>
        <w:rPr>
          <w:lang w:eastAsia="zh-CN"/>
        </w:rPr>
        <w:t>实践 支持</w:t>
      </w:r>
      <w:r>
        <w:rPr>
          <w:rFonts w:hint="eastAsia"/>
          <w:lang w:eastAsia="zh-Hans"/>
        </w:rPr>
        <w:t>催化</w:t>
      </w:r>
      <w:r>
        <w:rPr>
          <w:lang w:eastAsia="zh-CN"/>
        </w:rPr>
        <w:t>创新的目标</w:t>
      </w:r>
      <w:r>
        <w:rPr>
          <w:rFonts w:hint="eastAsia"/>
          <w:lang w:eastAsia="zh-Hans"/>
        </w:rPr>
        <w:t>以</w:t>
      </w:r>
      <w:r>
        <w:rPr>
          <w:lang w:eastAsia="zh-CN"/>
        </w:rPr>
        <w:t>促进经济发展。图2.5将这些</w:t>
      </w:r>
      <w:r>
        <w:rPr>
          <w:rFonts w:hint="eastAsia"/>
          <w:lang w:eastAsia="zh-Hans"/>
        </w:rPr>
        <w:t>实践</w:t>
      </w:r>
      <w:del w:id="286" w:author="Microsoft Office User" w:date="2021-12-14T16:01:00Z">
        <w:r w:rsidDel="00C25E90">
          <w:rPr>
            <w:rFonts w:hint="eastAsia"/>
            <w:lang w:eastAsia="zh-CN"/>
          </w:rPr>
          <w:delText>放在</w:delText>
        </w:r>
      </w:del>
      <w:ins w:id="287" w:author="Microsoft Office User" w:date="2021-12-14T16:01:00Z">
        <w:r w:rsidR="00C25E90">
          <w:rPr>
            <w:rFonts w:hint="eastAsia"/>
            <w:lang w:eastAsia="zh-CN"/>
          </w:rPr>
          <w:t>置于</w:t>
        </w:r>
      </w:ins>
      <w:r>
        <w:rPr>
          <w:rFonts w:hint="eastAsia"/>
          <w:lang w:eastAsia="zh-Hans"/>
        </w:rPr>
        <w:t>催化</w:t>
      </w:r>
      <w:r>
        <w:rPr>
          <w:lang w:eastAsia="zh-CN"/>
        </w:rPr>
        <w:t>创新</w:t>
      </w:r>
      <w:ins w:id="288" w:author="Microsoft Office User" w:date="2021-12-14T16:01:00Z">
        <w:r w:rsidR="00C25E90">
          <w:rPr>
            <w:rFonts w:hint="eastAsia"/>
            <w:lang w:eastAsia="zh-CN"/>
          </w:rPr>
          <w:t>和</w:t>
        </w:r>
      </w:ins>
      <w:del w:id="289" w:author="Microsoft Office User" w:date="2021-12-14T16:01:00Z">
        <w:r w:rsidDel="00C25E90">
          <w:rPr>
            <w:rFonts w:hint="eastAsia"/>
            <w:lang w:eastAsia="zh-Hans"/>
          </w:rPr>
          <w:delText>任务中</w:delText>
        </w:r>
        <w:r w:rsidDel="00C25E90">
          <w:rPr>
            <w:lang w:eastAsia="zh-CN"/>
          </w:rPr>
          <w:delText>，与</w:delText>
        </w:r>
      </w:del>
      <w:r>
        <w:rPr>
          <w:rFonts w:hint="eastAsia"/>
          <w:lang w:eastAsia="zh-Hans"/>
        </w:rPr>
        <w:t>科</w:t>
      </w:r>
      <w:r>
        <w:rPr>
          <w:lang w:eastAsia="zh-CN"/>
        </w:rPr>
        <w:t>研</w:t>
      </w:r>
      <w:r>
        <w:rPr>
          <w:rFonts w:hint="eastAsia"/>
          <w:lang w:eastAsia="zh-Hans"/>
        </w:rPr>
        <w:t>任务</w:t>
      </w:r>
      <w:r>
        <w:rPr>
          <w:lang w:eastAsia="zh-CN"/>
        </w:rPr>
        <w:t>重叠</w:t>
      </w:r>
      <w:ins w:id="290" w:author="Microsoft Office User" w:date="2021-12-14T16:02:00Z">
        <w:r w:rsidR="00C25E90">
          <w:rPr>
            <w:rFonts w:hint="eastAsia"/>
            <w:lang w:eastAsia="zh-CN"/>
          </w:rPr>
          <w:t>的区域</w:t>
        </w:r>
      </w:ins>
      <w:r>
        <w:rPr>
          <w:lang w:eastAsia="zh-CN"/>
        </w:rPr>
        <w:t>。</w:t>
      </w:r>
      <w:del w:id="291" w:author="Microsoft Office User" w:date="2021-12-14T16:02:00Z">
        <w:r w:rsidDel="007152F3">
          <w:rPr>
            <w:rFonts w:hint="eastAsia"/>
            <w:lang w:eastAsia="zh-CN"/>
          </w:rPr>
          <w:delText>参与</w:delText>
        </w:r>
        <w:r w:rsidDel="007152F3">
          <w:rPr>
            <w:rFonts w:hint="eastAsia"/>
            <w:lang w:eastAsia="zh-Hans"/>
          </w:rPr>
          <w:delText>这些实践</w:delText>
        </w:r>
        <w:r w:rsidDel="007152F3">
          <w:rPr>
            <w:rFonts w:hint="eastAsia"/>
            <w:lang w:eastAsia="zh-CN"/>
          </w:rPr>
          <w:delText>的</w:delText>
        </w:r>
      </w:del>
      <w:ins w:id="292" w:author="Microsoft Office User" w:date="2021-12-14T16:02:00Z">
        <w:r w:rsidR="007152F3">
          <w:rPr>
            <w:rFonts w:hint="eastAsia"/>
            <w:lang w:eastAsia="zh-CN"/>
          </w:rPr>
          <w:t>全体</w:t>
        </w:r>
      </w:ins>
      <w:r>
        <w:rPr>
          <w:lang w:eastAsia="zh-CN"/>
        </w:rPr>
        <w:t>教职员工和学生</w:t>
      </w:r>
      <w:del w:id="293" w:author="Microsoft Office User" w:date="2021-12-14T16:02:00Z">
        <w:r w:rsidDel="007152F3">
          <w:rPr>
            <w:rFonts w:hint="eastAsia"/>
            <w:lang w:eastAsia="zh-Hans"/>
          </w:rPr>
          <w:delText>组成的集体</w:delText>
        </w:r>
      </w:del>
      <w:r>
        <w:rPr>
          <w:lang w:eastAsia="zh-CN"/>
        </w:rPr>
        <w:t>将通过以下方式为实现这些目标做出贡献：</w:t>
      </w:r>
    </w:p>
    <w:p w14:paraId="2E7F297B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space="720"/>
        </w:sectPr>
      </w:pPr>
    </w:p>
    <w:p w14:paraId="5F6729C6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lastRenderedPageBreak/>
        <w:t>采用“使发明创造成熟”的实践</w:t>
      </w:r>
      <w:r>
        <w:rPr>
          <w:lang w:eastAsia="zh-CN"/>
        </w:rPr>
        <w:t>提高大学新发</w:t>
      </w:r>
      <w:r>
        <w:rPr>
          <w:rFonts w:hint="eastAsia"/>
          <w:lang w:eastAsia="zh-Hans"/>
        </w:rPr>
        <w:t>明创造成果</w:t>
      </w:r>
      <w:r>
        <w:rPr>
          <w:lang w:eastAsia="zh-CN"/>
        </w:rPr>
        <w:t>的技术和市场</w:t>
      </w:r>
      <w:r>
        <w:rPr>
          <w:rFonts w:hint="eastAsia"/>
          <w:lang w:eastAsia="zh-Hans"/>
        </w:rPr>
        <w:t>成熟度</w:t>
      </w:r>
      <w:r>
        <w:rPr>
          <w:lang w:eastAsia="zh-CN"/>
        </w:rPr>
        <w:t>。</w:t>
      </w:r>
    </w:p>
    <w:p w14:paraId="13BA85D2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采用“推进对话和合作协议”的实践</w:t>
      </w:r>
      <w:r>
        <w:rPr>
          <w:lang w:eastAsia="zh-Hans"/>
        </w:rPr>
        <w:t>，</w:t>
      </w:r>
      <w:r>
        <w:rPr>
          <w:lang w:eastAsia="zh-CN"/>
        </w:rPr>
        <w:t>与合作伙伴互动，了解他们的需求并支持他们</w:t>
      </w:r>
      <w:r>
        <w:rPr>
          <w:rFonts w:hint="eastAsia"/>
          <w:lang w:eastAsia="zh-Hans"/>
        </w:rPr>
        <w:t>积极有</w:t>
      </w:r>
      <w:r>
        <w:rPr>
          <w:lang w:eastAsia="zh-CN"/>
        </w:rPr>
        <w:t>效采用大学</w:t>
      </w:r>
      <w:r>
        <w:rPr>
          <w:rFonts w:hint="eastAsia"/>
          <w:lang w:eastAsia="zh-Hans"/>
        </w:rPr>
        <w:t>发明创造成果</w:t>
      </w:r>
      <w:r>
        <w:rPr>
          <w:lang w:eastAsia="zh-Hans"/>
        </w:rPr>
        <w:t>。</w:t>
      </w:r>
    </w:p>
    <w:p w14:paraId="75AC8A8C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采用“以大学为基地的创业”实践</w:t>
      </w:r>
      <w:r>
        <w:rPr>
          <w:lang w:eastAsia="zh-CN"/>
        </w:rPr>
        <w:t>支持教职员工和学生进行真正的</w:t>
      </w:r>
      <w:r>
        <w:rPr>
          <w:rFonts w:hint="eastAsia"/>
          <w:lang w:eastAsia="zh-Hans"/>
        </w:rPr>
        <w:t>风险</w:t>
      </w:r>
      <w:r>
        <w:rPr>
          <w:lang w:eastAsia="zh-CN"/>
        </w:rPr>
        <w:t>创业。</w:t>
      </w:r>
    </w:p>
    <w:p w14:paraId="774C2513" w14:textId="77777777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表2.1总结了这些</w:t>
      </w:r>
      <w:r>
        <w:rPr>
          <w:rFonts w:hint="eastAsia"/>
          <w:lang w:eastAsia="zh-Hans"/>
        </w:rPr>
        <w:t>实践</w:t>
      </w:r>
      <w:r>
        <w:rPr>
          <w:lang w:eastAsia="zh-CN"/>
        </w:rPr>
        <w:t>，并</w:t>
      </w:r>
      <w:r>
        <w:rPr>
          <w:rFonts w:hint="eastAsia"/>
          <w:lang w:eastAsia="zh-Hans"/>
        </w:rPr>
        <w:t>在第</w:t>
      </w:r>
      <w:r>
        <w:rPr>
          <w:lang w:eastAsia="zh-Hans"/>
        </w:rPr>
        <w:t>5</w:t>
      </w:r>
      <w:r>
        <w:rPr>
          <w:rFonts w:hint="eastAsia"/>
          <w:lang w:eastAsia="zh-Hans"/>
        </w:rPr>
        <w:t>章</w:t>
      </w:r>
      <w:r>
        <w:rPr>
          <w:lang w:eastAsia="zh-CN"/>
        </w:rPr>
        <w:t>对其进行了更</w:t>
      </w:r>
      <w:r>
        <w:rPr>
          <w:rFonts w:hint="eastAsia"/>
          <w:lang w:eastAsia="zh-Hans"/>
        </w:rPr>
        <w:t>全面</w:t>
      </w:r>
      <w:r>
        <w:rPr>
          <w:lang w:eastAsia="zh-CN"/>
        </w:rPr>
        <w:t>的探讨。</w:t>
      </w:r>
    </w:p>
    <w:p w14:paraId="3F3752CC" w14:textId="77777777" w:rsidR="003216A3" w:rsidRDefault="003216A3">
      <w:pPr>
        <w:rPr>
          <w:lang w:eastAsia="zh-CN"/>
        </w:rPr>
      </w:pPr>
    </w:p>
    <w:p w14:paraId="4870308E" w14:textId="77777777" w:rsidR="003216A3" w:rsidRDefault="003216A3">
      <w:pPr>
        <w:rPr>
          <w:lang w:eastAsia="zh-CN"/>
        </w:rPr>
      </w:pPr>
    </w:p>
    <w:p w14:paraId="13038644" w14:textId="77777777" w:rsidR="003216A3" w:rsidRDefault="00022D2F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>7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 xml:space="preserve">3 </w:t>
      </w:r>
      <w:r>
        <w:rPr>
          <w:b/>
          <w:bCs/>
          <w:sz w:val="24"/>
          <w:szCs w:val="24"/>
          <w:lang w:eastAsia="zh-CN"/>
        </w:rPr>
        <w:t>交流创新成果的主动过程</w:t>
      </w:r>
    </w:p>
    <w:p w14:paraId="0942878B" w14:textId="77777777" w:rsidR="003216A3" w:rsidRDefault="003216A3">
      <w:pPr>
        <w:rPr>
          <w:lang w:eastAsia="zh-CN"/>
        </w:rPr>
      </w:pPr>
    </w:p>
    <w:p w14:paraId="585692BF" w14:textId="6708A615" w:rsidR="003216A3" w:rsidRDefault="00022D2F">
      <w:pPr>
        <w:rPr>
          <w:lang w:eastAsia="zh-CN"/>
        </w:rPr>
      </w:pPr>
      <w:r>
        <w:rPr>
          <w:lang w:eastAsia="zh-CN"/>
        </w:rPr>
        <w:t>大学可以在</w:t>
      </w:r>
      <w:r>
        <w:rPr>
          <w:rFonts w:hint="eastAsia"/>
          <w:lang w:eastAsia="zh-Hans"/>
        </w:rPr>
        <w:t>催化</w:t>
      </w:r>
      <w:r>
        <w:rPr>
          <w:lang w:eastAsia="zh-CN"/>
        </w:rPr>
        <w:t>创新方面发挥重要作用</w:t>
      </w:r>
      <w:r>
        <w:rPr>
          <w:rFonts w:hint="eastAsia"/>
          <w:lang w:eastAsia="zh-Hans"/>
        </w:rPr>
        <w:t>以更好地使</w:t>
      </w:r>
      <w:r>
        <w:rPr>
          <w:lang w:eastAsia="zh-CN"/>
        </w:rPr>
        <w:t>学生成为创新者和企业家 [ 32]，通过更好地</w:t>
      </w:r>
      <w:r>
        <w:rPr>
          <w:rFonts w:hint="eastAsia"/>
          <w:lang w:eastAsia="zh-Hans"/>
        </w:rPr>
        <w:t>提高发明创造的</w:t>
      </w:r>
      <w:r>
        <w:rPr>
          <w:lang w:eastAsia="zh-CN"/>
        </w:rPr>
        <w:t>成熟</w:t>
      </w:r>
      <w:r>
        <w:rPr>
          <w:rFonts w:hint="eastAsia"/>
          <w:lang w:eastAsia="zh-Hans"/>
        </w:rPr>
        <w:t>度以</w:t>
      </w:r>
      <w:r>
        <w:rPr>
          <w:lang w:eastAsia="zh-CN"/>
        </w:rPr>
        <w:t>减少</w:t>
      </w:r>
      <w:r>
        <w:rPr>
          <w:rFonts w:hint="eastAsia"/>
          <w:lang w:eastAsia="zh-Hans"/>
        </w:rPr>
        <w:t>进一步应</w:t>
      </w:r>
      <w:r>
        <w:rPr>
          <w:lang w:eastAsia="zh-CN"/>
        </w:rPr>
        <w:t>用</w:t>
      </w:r>
      <w:r>
        <w:rPr>
          <w:rFonts w:hint="eastAsia"/>
          <w:lang w:eastAsia="zh-Hans"/>
        </w:rPr>
        <w:t>时的</w:t>
      </w:r>
      <w:r>
        <w:rPr>
          <w:lang w:eastAsia="zh-CN"/>
        </w:rPr>
        <w:t>障碍[33 ]，并为</w:t>
      </w:r>
      <w:r>
        <w:rPr>
          <w:rFonts w:hint="eastAsia"/>
          <w:lang w:eastAsia="zh-Hans"/>
        </w:rPr>
        <w:t>孵化企业</w:t>
      </w:r>
      <w:r>
        <w:rPr>
          <w:lang w:eastAsia="zh-CN"/>
        </w:rPr>
        <w:t>提供更多支持 [34 ]。</w:t>
      </w:r>
      <w:r>
        <w:rPr>
          <w:rFonts w:hint="eastAsia"/>
          <w:lang w:eastAsia="zh-Hans"/>
        </w:rPr>
        <w:t>所有这些都会</w:t>
      </w:r>
      <w:r>
        <w:rPr>
          <w:lang w:eastAsia="zh-CN"/>
        </w:rPr>
        <w:t>促进知识</w:t>
      </w:r>
      <w:del w:id="294" w:author="Microsoft Office User" w:date="2021-12-14T15:52:00Z">
        <w:r w:rsidDel="00DD7223">
          <w:rPr>
            <w:lang w:eastAsia="zh-CN"/>
          </w:rPr>
          <w:delText>交换</w:delText>
        </w:r>
      </w:del>
      <w:ins w:id="295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。</w:t>
      </w:r>
    </w:p>
    <w:p w14:paraId="0C488C85" w14:textId="498BB070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与合作伙伴</w:t>
      </w:r>
      <w:del w:id="296" w:author="Microsoft Office User" w:date="2021-12-14T15:52:00Z">
        <w:r w:rsidDel="00DD7223">
          <w:rPr>
            <w:lang w:eastAsia="zh-CN"/>
          </w:rPr>
          <w:delText>交</w:delText>
        </w:r>
        <w:r w:rsidDel="00DD7223">
          <w:rPr>
            <w:rFonts w:hint="eastAsia"/>
            <w:lang w:eastAsia="zh-Hans"/>
          </w:rPr>
          <w:delText>换</w:delText>
        </w:r>
      </w:del>
      <w:ins w:id="297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的</w:t>
      </w:r>
      <w:r>
        <w:rPr>
          <w:rFonts w:hint="eastAsia"/>
          <w:lang w:eastAsia="zh-Hans"/>
        </w:rPr>
        <w:t>发明创造</w:t>
      </w:r>
      <w:r>
        <w:rPr>
          <w:lang w:eastAsia="zh-CN"/>
        </w:rPr>
        <w:t>包括技术、发明、</w:t>
      </w:r>
      <w:r>
        <w:rPr>
          <w:rFonts w:hint="eastAsia"/>
          <w:lang w:eastAsia="zh-Hans"/>
        </w:rPr>
        <w:t>样</w:t>
      </w:r>
      <w:r>
        <w:rPr>
          <w:lang w:eastAsia="zh-CN"/>
        </w:rPr>
        <w:t>件、方法和概念 [35 ]。</w:t>
      </w:r>
      <w:r>
        <w:rPr>
          <w:rFonts w:hint="eastAsia"/>
          <w:lang w:eastAsia="zh-Hans"/>
        </w:rPr>
        <w:t>其它</w:t>
      </w:r>
      <w:del w:id="298" w:author="Microsoft Office User" w:date="2021-12-14T15:52:00Z">
        <w:r w:rsidDel="00DD7223">
          <w:rPr>
            <w:lang w:eastAsia="zh-CN"/>
          </w:rPr>
          <w:delText>交换</w:delText>
        </w:r>
      </w:del>
      <w:ins w:id="299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的是</w:t>
      </w:r>
      <w:r>
        <w:rPr>
          <w:rFonts w:hint="eastAsia"/>
          <w:lang w:eastAsia="zh-Hans"/>
        </w:rPr>
        <w:t>知识产权</w:t>
      </w:r>
      <w:r>
        <w:rPr>
          <w:lang w:eastAsia="zh-CN"/>
        </w:rPr>
        <w:t>（例如，版权、商标）、有形研究</w:t>
      </w:r>
      <w:r>
        <w:rPr>
          <w:rFonts w:hint="eastAsia"/>
          <w:lang w:eastAsia="zh-Hans"/>
        </w:rPr>
        <w:t>资</w:t>
      </w:r>
      <w:r>
        <w:rPr>
          <w:lang w:eastAsia="zh-CN"/>
        </w:rPr>
        <w:t>产（例如，工程原型、图纸、新生物、软件、电路芯片）、专有技术和经营理念 [ 36]（图 2.1）。</w:t>
      </w:r>
    </w:p>
    <w:p w14:paraId="564389B4" w14:textId="2B0F653C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这些可以通过与研究相关的同</w:t>
      </w:r>
      <w:r>
        <w:rPr>
          <w:rFonts w:hint="eastAsia"/>
          <w:lang w:eastAsia="zh-Hans"/>
        </w:rPr>
        <w:t>一</w:t>
      </w:r>
      <w:r>
        <w:rPr>
          <w:lang w:eastAsia="zh-CN"/>
        </w:rPr>
        <w:t>机制进行</w:t>
      </w:r>
      <w:del w:id="300" w:author="Microsoft Office User" w:date="2021-12-14T15:52:00Z">
        <w:r w:rsidDel="00DD7223">
          <w:rPr>
            <w:lang w:eastAsia="zh-CN"/>
          </w:rPr>
          <w:delText>交换</w:delText>
        </w:r>
      </w:del>
      <w:ins w:id="301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：</w:t>
      </w:r>
      <w:r>
        <w:rPr>
          <w:rFonts w:hint="eastAsia"/>
          <w:lang w:eastAsia="zh-Hans"/>
        </w:rPr>
        <w:t>论文</w:t>
      </w:r>
      <w:r>
        <w:rPr>
          <w:lang w:eastAsia="zh-CN"/>
        </w:rPr>
        <w:t>、讨论、联合项目和人员交流。</w:t>
      </w:r>
      <w:r>
        <w:rPr>
          <w:rFonts w:hint="eastAsia"/>
          <w:lang w:eastAsia="zh-Hans"/>
        </w:rPr>
        <w:t>而不同的机制涵盖</w:t>
      </w:r>
      <w:r>
        <w:rPr>
          <w:lang w:eastAsia="zh-CN"/>
        </w:rPr>
        <w:t>知识产权和有形研究</w:t>
      </w:r>
      <w:r>
        <w:rPr>
          <w:rFonts w:hint="eastAsia"/>
          <w:lang w:eastAsia="zh-Hans"/>
        </w:rPr>
        <w:t>资</w:t>
      </w:r>
      <w:r>
        <w:rPr>
          <w:lang w:eastAsia="zh-CN"/>
        </w:rPr>
        <w:t>产</w:t>
      </w:r>
      <w:r>
        <w:rPr>
          <w:rFonts w:hint="eastAsia"/>
          <w:lang w:eastAsia="zh-Hans"/>
        </w:rPr>
        <w:t>协议</w:t>
      </w:r>
      <w:r>
        <w:rPr>
          <w:lang w:eastAsia="zh-CN"/>
        </w:rPr>
        <w:t>，有形物</w:t>
      </w:r>
      <w:r>
        <w:rPr>
          <w:rFonts w:hint="eastAsia"/>
          <w:lang w:eastAsia="zh-Hans"/>
        </w:rPr>
        <w:t>件交换</w:t>
      </w:r>
      <w:r>
        <w:rPr>
          <w:lang w:eastAsia="zh-CN"/>
        </w:rPr>
        <w:t>，参与企业</w:t>
      </w:r>
      <w:r>
        <w:rPr>
          <w:rFonts w:hint="eastAsia"/>
          <w:lang w:eastAsia="zh-Hans"/>
        </w:rPr>
        <w:t>创立</w:t>
      </w:r>
      <w:r>
        <w:rPr>
          <w:lang w:eastAsia="zh-CN"/>
        </w:rPr>
        <w:t>和咨询（图2.4）。此外，还有</w:t>
      </w:r>
      <w:r>
        <w:rPr>
          <w:rFonts w:hint="eastAsia"/>
          <w:lang w:eastAsia="zh-Hans"/>
        </w:rPr>
        <w:t>各种</w:t>
      </w:r>
      <w:r>
        <w:rPr>
          <w:lang w:eastAsia="zh-CN"/>
        </w:rPr>
        <w:t>活动、</w:t>
      </w:r>
      <w:r>
        <w:rPr>
          <w:rFonts w:hint="eastAsia"/>
          <w:lang w:eastAsia="zh-Hans"/>
        </w:rPr>
        <w:t>展示</w:t>
      </w:r>
      <w:r>
        <w:rPr>
          <w:lang w:eastAsia="zh-CN"/>
        </w:rPr>
        <w:t>和</w:t>
      </w:r>
      <w:del w:id="302" w:author="Microsoft Office User" w:date="2021-12-14T16:07:00Z">
        <w:r w:rsidDel="007152F3">
          <w:rPr>
            <w:rFonts w:hint="eastAsia"/>
            <w:lang w:eastAsia="zh-Hans"/>
          </w:rPr>
          <w:delText>联络</w:delText>
        </w:r>
      </w:del>
      <w:ins w:id="303" w:author="Microsoft Office User" w:date="2021-12-14T16:07:00Z">
        <w:r w:rsidR="007152F3">
          <w:rPr>
            <w:rFonts w:hint="eastAsia"/>
            <w:lang w:eastAsia="zh-CN"/>
          </w:rPr>
          <w:t>网络</w:t>
        </w:r>
      </w:ins>
      <w:r>
        <w:rPr>
          <w:lang w:eastAsia="zh-CN"/>
        </w:rPr>
        <w:t>。</w:t>
      </w:r>
    </w:p>
    <w:p w14:paraId="7806B1DA" w14:textId="39C399AF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当大学创</w:t>
      </w:r>
      <w:r>
        <w:rPr>
          <w:rFonts w:hint="eastAsia"/>
          <w:lang w:eastAsia="zh-Hans"/>
        </w:rPr>
        <w:t>建</w:t>
      </w:r>
      <w:r>
        <w:rPr>
          <w:lang w:eastAsia="zh-CN"/>
        </w:rPr>
        <w:t>者</w:t>
      </w:r>
      <w:r>
        <w:rPr>
          <w:rFonts w:hint="eastAsia"/>
          <w:lang w:eastAsia="zh-Hans"/>
        </w:rPr>
        <w:t>与合作伙伴</w:t>
      </w:r>
      <w:r>
        <w:rPr>
          <w:lang w:eastAsia="zh-CN"/>
        </w:rPr>
        <w:t>密切合作一起支持采</w:t>
      </w:r>
      <w:r>
        <w:rPr>
          <w:rFonts w:hint="eastAsia"/>
          <w:lang w:eastAsia="zh-Hans"/>
        </w:rPr>
        <w:t>用</w:t>
      </w:r>
      <w:r>
        <w:rPr>
          <w:lang w:eastAsia="zh-CN"/>
        </w:rPr>
        <w:t>和实施</w:t>
      </w:r>
      <w:r>
        <w:rPr>
          <w:rFonts w:hint="eastAsia"/>
          <w:lang w:eastAsia="zh-Hans"/>
        </w:rPr>
        <w:t>发明创造</w:t>
      </w:r>
      <w:r>
        <w:rPr>
          <w:lang w:eastAsia="zh-CN"/>
        </w:rPr>
        <w:t>时，就会发生主动的知识</w:t>
      </w:r>
      <w:del w:id="304" w:author="Microsoft Office User" w:date="2021-12-14T15:52:00Z">
        <w:r w:rsidDel="00DD7223">
          <w:rPr>
            <w:lang w:eastAsia="zh-CN"/>
          </w:rPr>
          <w:delText>交换</w:delText>
        </w:r>
      </w:del>
      <w:ins w:id="305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。</w:t>
      </w:r>
      <w:r>
        <w:rPr>
          <w:rFonts w:hint="eastAsia"/>
          <w:lang w:eastAsia="zh-Hans"/>
        </w:rPr>
        <w:t>当</w:t>
      </w:r>
      <w:r>
        <w:rPr>
          <w:lang w:eastAsia="zh-CN"/>
        </w:rPr>
        <w:t>合作伙伴组织中的人推动将</w:t>
      </w:r>
      <w:r>
        <w:rPr>
          <w:rFonts w:hint="eastAsia"/>
          <w:lang w:eastAsia="zh-Hans"/>
        </w:rPr>
        <w:t>发明创造</w:t>
      </w:r>
      <w:r>
        <w:rPr>
          <w:lang w:eastAsia="zh-CN"/>
        </w:rPr>
        <w:t>构建到产品或系统中，</w:t>
      </w:r>
      <w:r>
        <w:rPr>
          <w:rFonts w:hint="eastAsia"/>
          <w:lang w:eastAsia="zh-Hans"/>
        </w:rPr>
        <w:t>对知识</w:t>
      </w:r>
      <w:del w:id="306" w:author="Microsoft Office User" w:date="2021-12-14T15:52:00Z">
        <w:r w:rsidDel="00DD7223">
          <w:rPr>
            <w:rFonts w:hint="eastAsia"/>
            <w:lang w:eastAsia="zh-Hans"/>
          </w:rPr>
          <w:delText>交换</w:delText>
        </w:r>
      </w:del>
      <w:ins w:id="307" w:author="Microsoft Office User" w:date="2021-12-14T15:52:00Z">
        <w:r w:rsidR="00DD7223">
          <w:rPr>
            <w:rFonts w:hint="eastAsia"/>
            <w:lang w:eastAsia="zh-Hans"/>
          </w:rPr>
          <w:t>交流</w:t>
        </w:r>
      </w:ins>
      <w:r>
        <w:rPr>
          <w:rFonts w:hint="eastAsia"/>
          <w:lang w:eastAsia="zh-Hans"/>
        </w:rPr>
        <w:t>的鼓励是显而易见</w:t>
      </w:r>
      <w:r>
        <w:rPr>
          <w:lang w:eastAsia="zh-CN"/>
        </w:rPr>
        <w:t>。</w:t>
      </w:r>
    </w:p>
    <w:p w14:paraId="33E1F4E1" w14:textId="77777777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催化创新是一项</w:t>
      </w:r>
      <w:r>
        <w:rPr>
          <w:rFonts w:hint="eastAsia"/>
          <w:lang w:eastAsia="zh-Hans"/>
        </w:rPr>
        <w:t>内在</w:t>
      </w:r>
      <w:r>
        <w:rPr>
          <w:lang w:eastAsia="zh-CN"/>
        </w:rPr>
        <w:t>与教育和研究</w:t>
      </w:r>
      <w:r>
        <w:rPr>
          <w:rFonts w:hint="eastAsia"/>
          <w:lang w:eastAsia="zh-Hans"/>
        </w:rPr>
        <w:t>领域</w:t>
      </w:r>
      <w:r>
        <w:rPr>
          <w:lang w:eastAsia="zh-CN"/>
        </w:rPr>
        <w:t>本质上重叠的活动。事实上，大学在三个</w:t>
      </w:r>
      <w:r>
        <w:rPr>
          <w:rFonts w:hint="eastAsia"/>
          <w:lang w:eastAsia="zh-Hans"/>
        </w:rPr>
        <w:t>领</w:t>
      </w:r>
      <w:r>
        <w:rPr>
          <w:lang w:eastAsia="zh-CN"/>
        </w:rPr>
        <w:t>域之间</w:t>
      </w:r>
      <w:r>
        <w:rPr>
          <w:rFonts w:hint="eastAsia"/>
          <w:lang w:eastAsia="zh-Hans"/>
        </w:rPr>
        <w:t>的这些</w:t>
      </w:r>
      <w:r>
        <w:rPr>
          <w:lang w:eastAsia="zh-CN"/>
        </w:rPr>
        <w:t>重叠</w:t>
      </w:r>
      <w:r>
        <w:rPr>
          <w:rFonts w:hint="eastAsia"/>
          <w:lang w:eastAsia="zh-Hans"/>
        </w:rPr>
        <w:t>区</w:t>
      </w:r>
      <w:r>
        <w:rPr>
          <w:lang w:eastAsia="zh-CN"/>
        </w:rPr>
        <w:t>域产生了很大的价值。</w:t>
      </w:r>
      <w:r>
        <w:rPr>
          <w:rFonts w:hint="eastAsia"/>
          <w:lang w:eastAsia="zh-Hans"/>
        </w:rPr>
        <w:t>框栏</w:t>
      </w:r>
      <w:r>
        <w:rPr>
          <w:lang w:eastAsia="zh-CN"/>
        </w:rPr>
        <w:t>2.6讨论了这些重要的相互作用。</w:t>
      </w:r>
    </w:p>
    <w:p w14:paraId="7E7C18CD" w14:textId="77777777" w:rsidR="003216A3" w:rsidRDefault="003216A3">
      <w:pPr>
        <w:rPr>
          <w:lang w:eastAsia="zh-CN"/>
        </w:rPr>
      </w:pPr>
    </w:p>
    <w:p w14:paraId="79D07218" w14:textId="77777777" w:rsidR="003216A3" w:rsidRDefault="003216A3">
      <w:pPr>
        <w:rPr>
          <w:lang w:eastAsia="zh-CN"/>
        </w:rPr>
      </w:pPr>
    </w:p>
    <w:p w14:paraId="4CB60C36" w14:textId="77777777" w:rsidR="003216A3" w:rsidRDefault="003216A3">
      <w:pPr>
        <w:rPr>
          <w:lang w:eastAsia="zh-CN"/>
        </w:rPr>
      </w:pPr>
    </w:p>
    <w:p w14:paraId="7EFF5971" w14:textId="77777777" w:rsidR="003216A3" w:rsidRDefault="003216A3">
      <w:pPr>
        <w:rPr>
          <w:lang w:eastAsia="zh-CN"/>
        </w:rPr>
      </w:pPr>
    </w:p>
    <w:p w14:paraId="25173E7C" w14:textId="77777777" w:rsidR="003216A3" w:rsidRDefault="003216A3">
      <w:pPr>
        <w:rPr>
          <w:lang w:eastAsia="zh-CN"/>
        </w:rPr>
      </w:pPr>
    </w:p>
    <w:p w14:paraId="07C4ED66" w14:textId="77777777" w:rsidR="003216A3" w:rsidRDefault="00022D2F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6A0CC459" wp14:editId="06D58D16">
                <wp:simplePos x="0" y="0"/>
                <wp:positionH relativeFrom="page">
                  <wp:posOffset>368300</wp:posOffset>
                </wp:positionH>
                <wp:positionV relativeFrom="paragraph">
                  <wp:posOffset>233680</wp:posOffset>
                </wp:positionV>
                <wp:extent cx="616585" cy="19050"/>
                <wp:effectExtent l="0" t="0" r="0" b="0"/>
                <wp:wrapTopAndBottom/>
                <wp:docPr id="176" name="组合 1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368"/>
                          <a:chExt cx="971" cy="30"/>
                        </a:xfrm>
                      </wpg:grpSpPr>
                      <wps:wsp>
                        <wps:cNvPr id="172" name="直线 1350"/>
                        <wps:cNvCnPr/>
                        <wps:spPr>
                          <a:xfrm>
                            <a:off x="580" y="376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3" name="直线 1349"/>
                        <wps:cNvCnPr/>
                        <wps:spPr>
                          <a:xfrm>
                            <a:off x="580" y="391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4" name="任意多边形 1348"/>
                        <wps:cNvSpPr/>
                        <wps:spPr>
                          <a:xfrm>
                            <a:off x="1535" y="368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5" name="任意多边形 1347"/>
                        <wps:cNvSpPr/>
                        <wps:spPr>
                          <a:xfrm>
                            <a:off x="580" y="368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A52FF" id="组合 1346" o:spid="_x0000_s1026" style="position:absolute;margin-left:29pt;margin-top:18.4pt;width:48.55pt;height:1.5pt;z-index:251657216;mso-wrap-distance-left:0;mso-wrap-distance-right:0;mso-position-horizontal-relative:page" coordorigin="580,368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">
                <v:line id="直线 1350" o:spid="_x0000_s1027" style="position:absolute;visibility:visible;mso-wrap-style:square" from="580,376" to="1550,3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" strokecolor="#999" strokeweight=".26325mm"/>
                <v:line id="直线 1349" o:spid="_x0000_s1028" style="position:absolute;visibility:visible;mso-wrap-style:square" from="580,391" to="1550,3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" strokecolor="#ededed" strokeweight=".26325mm"/>
                <v:shape id="任意多边形 1348" o:spid="_x0000_s1029" style="position:absolute;left:1535;top:368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47" o:spid="_x0000_s1030" style="position:absolute;left:580;top:368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28D40712" w14:textId="77777777" w:rsidR="003216A3" w:rsidRDefault="003216A3">
      <w:pPr>
        <w:rPr>
          <w:lang w:eastAsia="zh-CN"/>
        </w:rPr>
      </w:pPr>
    </w:p>
    <w:p w14:paraId="69200D09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space="720"/>
        </w:sectPr>
      </w:pPr>
    </w:p>
    <w:p w14:paraId="0DA107C3" w14:textId="77777777" w:rsidR="003216A3" w:rsidRDefault="00022D2F">
      <w:pPr>
        <w:rPr>
          <w:lang w:eastAsia="zh-CN"/>
        </w:rPr>
      </w:pPr>
      <w:r>
        <w:rPr>
          <w:lang w:eastAsia="zh-CN"/>
        </w:rPr>
        <w:t>第 70 页</w:t>
      </w:r>
    </w:p>
    <w:p w14:paraId="75B3701F" w14:textId="77777777" w:rsidR="003216A3" w:rsidRDefault="00022D2F">
      <w:pPr>
        <w:rPr>
          <w:lang w:eastAsia="zh-CN"/>
        </w:rPr>
      </w:pPr>
      <w:r>
        <w:rPr>
          <w:lang w:eastAsia="zh-CN"/>
        </w:rPr>
        <w:t>42</w:t>
      </w:r>
    </w:p>
    <w:p w14:paraId="7FE13C82" w14:textId="77777777" w:rsidR="003216A3" w:rsidRDefault="00022D2F">
      <w:pPr>
        <w:rPr>
          <w:lang w:eastAsia="zh-CN"/>
        </w:rPr>
      </w:pPr>
      <w:r>
        <w:rPr>
          <w:lang w:eastAsia="zh-CN"/>
        </w:rPr>
        <w:br w:type="column"/>
      </w:r>
    </w:p>
    <w:p w14:paraId="7EDB531D" w14:textId="04FB0C3A" w:rsidR="003216A3" w:rsidRDefault="00022D2F">
      <w:pPr>
        <w:rPr>
          <w:lang w:eastAsia="zh-CN"/>
        </w:rPr>
      </w:pPr>
      <w:r>
        <w:rPr>
          <w:lang w:eastAsia="zh-CN"/>
        </w:rPr>
        <w:t>2 知识交</w:t>
      </w:r>
      <w:ins w:id="308" w:author="Microsoft Office User" w:date="2021-12-14T15:50:00Z">
        <w:r w:rsidR="00317BB4">
          <w:rPr>
            <w:rFonts w:hint="eastAsia"/>
            <w:lang w:eastAsia="zh-CN"/>
          </w:rPr>
          <w:t>流</w:t>
        </w:r>
      </w:ins>
      <w:del w:id="309" w:author="Microsoft Office User" w:date="2021-12-14T15:50:00Z">
        <w:r w:rsidDel="00317BB4">
          <w:rPr>
            <w:rFonts w:hint="eastAsia"/>
            <w:lang w:eastAsia="zh-CN"/>
          </w:rPr>
          <w:delText>换</w:delText>
        </w:r>
      </w:del>
      <w:r>
        <w:rPr>
          <w:lang w:eastAsia="zh-CN"/>
        </w:rPr>
        <w:t>的系统方法</w:t>
      </w:r>
    </w:p>
    <w:p w14:paraId="3F108489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548" w:space="2999"/>
            <w:col w:w="6453"/>
          </w:cols>
        </w:sectPr>
      </w:pPr>
    </w:p>
    <w:p w14:paraId="77B93F21" w14:textId="77777777" w:rsidR="003216A3" w:rsidRDefault="003216A3">
      <w:pPr>
        <w:rPr>
          <w:lang w:eastAsia="zh-CN"/>
        </w:rPr>
      </w:pPr>
    </w:p>
    <w:p w14:paraId="18B7BA25" w14:textId="70CFD14E" w:rsidR="003216A3" w:rsidRDefault="00022D2F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框</w:t>
      </w:r>
      <w:r>
        <w:rPr>
          <w:rFonts w:hint="eastAsia"/>
          <w:b/>
          <w:bCs/>
          <w:sz w:val="24"/>
          <w:szCs w:val="24"/>
          <w:lang w:eastAsia="zh-Hans"/>
        </w:rPr>
        <w:t>栏</w:t>
      </w:r>
      <w:r>
        <w:rPr>
          <w:b/>
          <w:bCs/>
          <w:sz w:val="24"/>
          <w:szCs w:val="24"/>
          <w:lang w:eastAsia="zh-CN"/>
        </w:rPr>
        <w:t xml:space="preserve"> 2.6 跨越教育、</w:t>
      </w:r>
      <w:del w:id="310" w:author="Microsoft Office User" w:date="2021-12-14T16:09:00Z">
        <w:r w:rsidDel="00C85A2C">
          <w:rPr>
            <w:rFonts w:hint="eastAsia"/>
            <w:b/>
            <w:bCs/>
            <w:sz w:val="24"/>
            <w:szCs w:val="24"/>
            <w:lang w:eastAsia="zh-CN"/>
          </w:rPr>
          <w:delText>研究</w:delText>
        </w:r>
      </w:del>
      <w:ins w:id="311" w:author="Microsoft Office User" w:date="2021-12-14T16:09:00Z">
        <w:r w:rsidR="00C85A2C">
          <w:rPr>
            <w:rFonts w:hint="eastAsia"/>
            <w:b/>
            <w:bCs/>
            <w:sz w:val="24"/>
            <w:szCs w:val="24"/>
            <w:lang w:eastAsia="zh-CN"/>
          </w:rPr>
          <w:t>科研</w:t>
        </w:r>
      </w:ins>
      <w:r>
        <w:rPr>
          <w:b/>
          <w:bCs/>
          <w:sz w:val="24"/>
          <w:szCs w:val="24"/>
          <w:lang w:eastAsia="zh-CN"/>
        </w:rPr>
        <w:t>和催化创新</w:t>
      </w:r>
      <w:del w:id="312" w:author="Microsoft Office User" w:date="2021-12-14T16:09:00Z">
        <w:r w:rsidDel="00D52A90">
          <w:rPr>
            <w:rFonts w:hint="eastAsia"/>
            <w:b/>
            <w:bCs/>
            <w:sz w:val="24"/>
            <w:szCs w:val="24"/>
            <w:lang w:eastAsia="zh-Hans"/>
          </w:rPr>
          <w:delText>三领域</w:delText>
        </w:r>
      </w:del>
      <w:ins w:id="313" w:author="Microsoft Office User" w:date="2021-12-14T16:09:00Z">
        <w:r w:rsidR="00D52A90">
          <w:rPr>
            <w:rFonts w:hint="eastAsia"/>
            <w:b/>
            <w:bCs/>
            <w:sz w:val="24"/>
            <w:szCs w:val="24"/>
            <w:lang w:eastAsia="zh-CN"/>
          </w:rPr>
          <w:t>之间</w:t>
        </w:r>
      </w:ins>
      <w:r>
        <w:rPr>
          <w:rFonts w:hint="eastAsia"/>
          <w:b/>
          <w:bCs/>
          <w:sz w:val="24"/>
          <w:szCs w:val="24"/>
          <w:lang w:eastAsia="zh-Hans"/>
        </w:rPr>
        <w:t>的边界</w:t>
      </w:r>
    </w:p>
    <w:p w14:paraId="5B6CD94F" w14:textId="77777777" w:rsidR="003216A3" w:rsidRDefault="003216A3">
      <w:pPr>
        <w:rPr>
          <w:b/>
          <w:bCs/>
          <w:sz w:val="24"/>
          <w:szCs w:val="24"/>
          <w:lang w:eastAsia="zh-CN"/>
        </w:rPr>
      </w:pPr>
    </w:p>
    <w:p w14:paraId="79D98A8E" w14:textId="51FDE72D" w:rsidR="003216A3" w:rsidRDefault="00022D2F">
      <w:pPr>
        <w:rPr>
          <w:lang w:eastAsia="zh-CN"/>
        </w:rPr>
      </w:pPr>
      <w:r>
        <w:rPr>
          <w:lang w:eastAsia="zh-CN"/>
        </w:rPr>
        <w:t>大学是具有三个学术领域的系统：教育、研究</w:t>
      </w:r>
      <w:r>
        <w:rPr>
          <w:rFonts w:hint="eastAsia"/>
          <w:lang w:eastAsia="zh-Hans"/>
        </w:rPr>
        <w:t>和催化</w:t>
      </w:r>
      <w:r>
        <w:rPr>
          <w:lang w:eastAsia="zh-CN"/>
        </w:rPr>
        <w:t>创新。它们的相互作用</w:t>
      </w:r>
      <w:r>
        <w:rPr>
          <w:rFonts w:hint="eastAsia"/>
          <w:lang w:eastAsia="zh-Hans"/>
        </w:rPr>
        <w:t>能产生</w:t>
      </w:r>
      <w:r>
        <w:rPr>
          <w:lang w:eastAsia="zh-CN"/>
        </w:rPr>
        <w:t>重要的结果。有效的知识交</w:t>
      </w:r>
      <w:ins w:id="314" w:author="Microsoft Office User" w:date="2021-12-14T15:50:00Z">
        <w:r w:rsidR="00317BB4">
          <w:rPr>
            <w:rFonts w:hint="eastAsia"/>
            <w:lang w:eastAsia="zh-CN"/>
          </w:rPr>
          <w:t>流</w:t>
        </w:r>
      </w:ins>
      <w:del w:id="315" w:author="Microsoft Office User" w:date="2021-12-14T15:50:00Z">
        <w:r w:rsidDel="00317BB4">
          <w:rPr>
            <w:lang w:eastAsia="zh-CN"/>
          </w:rPr>
          <w:delText>换</w:delText>
        </w:r>
      </w:del>
      <w:r>
        <w:rPr>
          <w:lang w:eastAsia="zh-CN"/>
        </w:rPr>
        <w:t>取决于</w:t>
      </w:r>
      <w:r>
        <w:rPr>
          <w:rFonts w:hint="eastAsia"/>
          <w:lang w:eastAsia="zh-Hans"/>
        </w:rPr>
        <w:t>这些</w:t>
      </w:r>
      <w:r>
        <w:rPr>
          <w:lang w:eastAsia="zh-CN"/>
        </w:rPr>
        <w:t>领域的重叠，如图2.5所示。我们确</w:t>
      </w:r>
      <w:r>
        <w:rPr>
          <w:rFonts w:hint="eastAsia"/>
          <w:lang w:eastAsia="zh-Hans"/>
        </w:rPr>
        <w:t>认</w:t>
      </w:r>
      <w:r>
        <w:rPr>
          <w:lang w:eastAsia="zh-CN"/>
        </w:rPr>
        <w:t>每个重叠</w:t>
      </w:r>
      <w:r>
        <w:rPr>
          <w:rFonts w:hint="eastAsia"/>
          <w:lang w:eastAsia="zh-Hans"/>
        </w:rPr>
        <w:t>区域</w:t>
      </w:r>
      <w:r>
        <w:rPr>
          <w:lang w:eastAsia="zh-CN"/>
        </w:rPr>
        <w:t>中的</w:t>
      </w:r>
      <w:r>
        <w:rPr>
          <w:rFonts w:hint="eastAsia"/>
          <w:lang w:eastAsia="zh-Hans"/>
        </w:rPr>
        <w:t>实践如下</w:t>
      </w:r>
      <w:r>
        <w:rPr>
          <w:lang w:eastAsia="zh-CN"/>
        </w:rPr>
        <w:t>：</w:t>
      </w:r>
    </w:p>
    <w:p w14:paraId="29A56824" w14:textId="39A0D530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通过</w:t>
      </w:r>
      <w:r>
        <w:rPr>
          <w:rFonts w:hint="eastAsia"/>
          <w:lang w:eastAsia="zh-Hans"/>
        </w:rPr>
        <w:t>“</w:t>
      </w:r>
      <w:r>
        <w:rPr>
          <w:lang w:eastAsia="zh-CN"/>
        </w:rPr>
        <w:t>新兴思想教育</w:t>
      </w:r>
      <w:r>
        <w:rPr>
          <w:rFonts w:hint="eastAsia"/>
          <w:lang w:eastAsia="zh-Hans"/>
        </w:rPr>
        <w:t>”实践</w:t>
      </w:r>
      <w:r>
        <w:rPr>
          <w:lang w:eastAsia="zh-Hans"/>
        </w:rPr>
        <w:t>，</w:t>
      </w:r>
      <w:r>
        <w:rPr>
          <w:lang w:eastAsia="zh-CN"/>
        </w:rPr>
        <w:t>当</w:t>
      </w:r>
      <w:ins w:id="316" w:author="Microsoft Office User" w:date="2021-12-14T16:11:00Z">
        <w:r w:rsidR="00A754D0">
          <w:rPr>
            <w:rFonts w:hint="eastAsia"/>
            <w:lang w:eastAsia="zh-CN"/>
          </w:rPr>
          <w:t>科研</w:t>
        </w:r>
      </w:ins>
      <w:del w:id="317" w:author="Microsoft Office User" w:date="2021-12-14T16:11:00Z">
        <w:r w:rsidDel="00A754D0">
          <w:rPr>
            <w:lang w:eastAsia="zh-CN"/>
          </w:rPr>
          <w:delText>研究</w:delText>
        </w:r>
      </w:del>
      <w:r>
        <w:rPr>
          <w:lang w:eastAsia="zh-CN"/>
        </w:rPr>
        <w:t>结果迅速转</w:t>
      </w:r>
      <w:r>
        <w:rPr>
          <w:rFonts w:hint="eastAsia"/>
          <w:lang w:eastAsia="zh-Hans"/>
        </w:rPr>
        <w:t>移到教育计划时</w:t>
      </w:r>
      <w:r>
        <w:rPr>
          <w:lang w:eastAsia="zh-CN"/>
        </w:rPr>
        <w:t>，</w:t>
      </w:r>
      <w:del w:id="318" w:author="Microsoft Office User" w:date="2021-12-14T16:11:00Z">
        <w:r w:rsidDel="00AF795A">
          <w:rPr>
            <w:rFonts w:hint="eastAsia"/>
            <w:lang w:eastAsia="zh-CN"/>
          </w:rPr>
          <w:delText>研究</w:delText>
        </w:r>
      </w:del>
      <w:ins w:id="319" w:author="Microsoft Office User" w:date="2021-12-14T16:11:00Z">
        <w:r w:rsidR="00AF795A">
          <w:rPr>
            <w:rFonts w:hint="eastAsia"/>
            <w:lang w:eastAsia="zh-CN"/>
          </w:rPr>
          <w:t>科研</w:t>
        </w:r>
      </w:ins>
      <w:r>
        <w:rPr>
          <w:lang w:eastAsia="zh-CN"/>
        </w:rPr>
        <w:t>与教育</w:t>
      </w:r>
      <w:r>
        <w:rPr>
          <w:rFonts w:hint="eastAsia"/>
          <w:lang w:eastAsia="zh-Hans"/>
        </w:rPr>
        <w:t>产生</w:t>
      </w:r>
      <w:r>
        <w:rPr>
          <w:lang w:eastAsia="zh-CN"/>
        </w:rPr>
        <w:t>相互作用。</w:t>
      </w:r>
    </w:p>
    <w:p w14:paraId="4998FEF9" w14:textId="75050FB4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通过</w:t>
      </w:r>
      <w:r>
        <w:rPr>
          <w:rFonts w:hint="eastAsia"/>
          <w:lang w:eastAsia="zh-Hans"/>
        </w:rPr>
        <w:t>“使</w:t>
      </w:r>
      <w:r>
        <w:rPr>
          <w:lang w:eastAsia="zh-CN"/>
        </w:rPr>
        <w:t>发</w:t>
      </w:r>
      <w:r>
        <w:rPr>
          <w:rFonts w:hint="eastAsia"/>
          <w:lang w:eastAsia="zh-Hans"/>
        </w:rPr>
        <w:t>明创造成熟”实践</w:t>
      </w:r>
      <w:r>
        <w:rPr>
          <w:lang w:eastAsia="zh-Hans"/>
        </w:rPr>
        <w:t>，</w:t>
      </w:r>
      <w:ins w:id="320" w:author="Microsoft Office User" w:date="2021-12-14T16:11:00Z">
        <w:r w:rsidR="00A754D0">
          <w:rPr>
            <w:rFonts w:hint="eastAsia"/>
            <w:lang w:eastAsia="zh-CN"/>
          </w:rPr>
          <w:t>科研</w:t>
        </w:r>
      </w:ins>
      <w:del w:id="321" w:author="Microsoft Office User" w:date="2021-12-14T16:11:00Z">
        <w:r w:rsidDel="00A754D0">
          <w:rPr>
            <w:lang w:eastAsia="zh-CN"/>
          </w:rPr>
          <w:delText>研究</w:delText>
        </w:r>
      </w:del>
      <w:r>
        <w:rPr>
          <w:lang w:eastAsia="zh-CN"/>
        </w:rPr>
        <w:t>为创新提供思路，创新的需求影响</w:t>
      </w:r>
      <w:r>
        <w:rPr>
          <w:rFonts w:hint="eastAsia"/>
          <w:lang w:eastAsia="zh-Hans"/>
        </w:rPr>
        <w:t>研究</w:t>
      </w:r>
      <w:r>
        <w:rPr>
          <w:lang w:eastAsia="zh-CN"/>
        </w:rPr>
        <w:t>。</w:t>
      </w:r>
    </w:p>
    <w:p w14:paraId="0D7A84C1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space="720"/>
        </w:sectPr>
      </w:pPr>
    </w:p>
    <w:p w14:paraId="3043A1FA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通过</w:t>
      </w:r>
      <w:r>
        <w:rPr>
          <w:rFonts w:hint="eastAsia"/>
          <w:lang w:eastAsia="zh-Hans"/>
        </w:rPr>
        <w:t>“为</w:t>
      </w:r>
      <w:r>
        <w:rPr>
          <w:lang w:eastAsia="zh-CN"/>
        </w:rPr>
        <w:t>创新</w:t>
      </w:r>
      <w:r>
        <w:rPr>
          <w:rFonts w:hint="eastAsia"/>
          <w:lang w:eastAsia="zh-Hans"/>
        </w:rPr>
        <w:t>做好准备”实践</w:t>
      </w:r>
      <w:r>
        <w:rPr>
          <w:lang w:eastAsia="zh-Hans"/>
        </w:rPr>
        <w:t>，</w:t>
      </w:r>
      <w:r>
        <w:rPr>
          <w:lang w:eastAsia="zh-CN"/>
        </w:rPr>
        <w:t>当教育</w:t>
      </w:r>
      <w:r>
        <w:rPr>
          <w:rFonts w:hint="eastAsia"/>
          <w:lang w:eastAsia="zh-Hans"/>
        </w:rPr>
        <w:t>为创新和创业</w:t>
      </w:r>
      <w:r>
        <w:rPr>
          <w:lang w:eastAsia="zh-CN"/>
        </w:rPr>
        <w:t>提供高技能的毕业生</w:t>
      </w:r>
      <w:r>
        <w:rPr>
          <w:rFonts w:hint="eastAsia"/>
          <w:lang w:eastAsia="zh-Hans"/>
        </w:rPr>
        <w:t>要</w:t>
      </w:r>
      <w:r>
        <w:rPr>
          <w:lang w:eastAsia="zh-CN"/>
        </w:rPr>
        <w:t>涉及领导力、</w:t>
      </w:r>
      <w:r>
        <w:rPr>
          <w:rFonts w:hint="eastAsia"/>
          <w:lang w:eastAsia="zh-Hans"/>
        </w:rPr>
        <w:t>管理和企业家精神培养</w:t>
      </w:r>
      <w:r>
        <w:rPr>
          <w:lang w:eastAsia="zh-CN"/>
        </w:rPr>
        <w:t>时，教育和创新</w:t>
      </w:r>
      <w:r>
        <w:rPr>
          <w:rFonts w:hint="eastAsia"/>
          <w:lang w:eastAsia="zh-Hans"/>
        </w:rPr>
        <w:t>就发生</w:t>
      </w:r>
      <w:r>
        <w:rPr>
          <w:lang w:eastAsia="zh-CN"/>
        </w:rPr>
        <w:t>重叠。</w:t>
      </w:r>
    </w:p>
    <w:p w14:paraId="2DA9C0B3" w14:textId="77777777" w:rsidR="003216A3" w:rsidRDefault="00022D2F">
      <w:pPr>
        <w:rPr>
          <w:lang w:eastAsia="zh-CN"/>
        </w:rPr>
      </w:pPr>
      <w:r>
        <w:rPr>
          <w:lang w:eastAsia="zh-CN"/>
        </w:rPr>
        <w:t>通过本科生和研究生的实践</w:t>
      </w:r>
    </w:p>
    <w:p w14:paraId="64525470" w14:textId="0A92A243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通过“建立教育</w:t>
      </w:r>
      <w:r>
        <w:rPr>
          <w:lang w:eastAsia="zh-Hans"/>
        </w:rPr>
        <w:t>/</w:t>
      </w:r>
      <w:del w:id="322" w:author="Microsoft Office User" w:date="2021-12-14T16:12:00Z">
        <w:r w:rsidDel="00542510">
          <w:rPr>
            <w:rFonts w:hint="eastAsia"/>
            <w:lang w:eastAsia="zh-Hans"/>
          </w:rPr>
          <w:delText>研究</w:delText>
        </w:r>
      </w:del>
      <w:ins w:id="323" w:author="Microsoft Office User" w:date="2021-12-14T16:12:00Z">
        <w:r w:rsidR="00542510">
          <w:rPr>
            <w:rFonts w:hint="eastAsia"/>
            <w:lang w:eastAsia="zh-CN"/>
          </w:rPr>
          <w:t>科研</w:t>
        </w:r>
      </w:ins>
      <w:r>
        <w:rPr>
          <w:lang w:eastAsia="zh-Hans"/>
        </w:rPr>
        <w:t>/</w:t>
      </w:r>
      <w:r>
        <w:rPr>
          <w:rFonts w:hint="eastAsia"/>
          <w:lang w:eastAsia="zh-Hans"/>
        </w:rPr>
        <w:t>创新中心”实践</w:t>
      </w:r>
      <w:r>
        <w:rPr>
          <w:lang w:eastAsia="zh-Hans"/>
        </w:rPr>
        <w:t>，</w:t>
      </w:r>
      <w:r>
        <w:rPr>
          <w:lang w:eastAsia="zh-CN"/>
        </w:rPr>
        <w:t>教育、研究和催化创新</w:t>
      </w:r>
      <w:r>
        <w:rPr>
          <w:rFonts w:hint="eastAsia"/>
          <w:lang w:eastAsia="zh-Hans"/>
        </w:rPr>
        <w:t>三领域实现</w:t>
      </w:r>
      <w:r>
        <w:rPr>
          <w:lang w:eastAsia="zh-CN"/>
        </w:rPr>
        <w:t>三重重叠，</w:t>
      </w:r>
      <w:r>
        <w:rPr>
          <w:rFonts w:hint="eastAsia"/>
          <w:lang w:eastAsia="zh-Hans"/>
        </w:rPr>
        <w:t>就可</w:t>
      </w:r>
      <w:r>
        <w:rPr>
          <w:lang w:eastAsia="zh-CN"/>
        </w:rPr>
        <w:t>解决</w:t>
      </w:r>
      <w:r>
        <w:rPr>
          <w:rFonts w:hint="eastAsia"/>
          <w:lang w:eastAsia="zh-Hans"/>
        </w:rPr>
        <w:t>有重大影响的问题</w:t>
      </w:r>
      <w:r>
        <w:rPr>
          <w:lang w:eastAsia="zh-Hans"/>
        </w:rPr>
        <w:t>；</w:t>
      </w:r>
      <w:r>
        <w:rPr>
          <w:rFonts w:hint="eastAsia"/>
          <w:lang w:eastAsia="zh-Hans"/>
        </w:rPr>
        <w:t>通过“培养本科生研究生研究者”实践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可以</w:t>
      </w:r>
      <w:r>
        <w:rPr>
          <w:lang w:eastAsia="zh-CN"/>
        </w:rPr>
        <w:t>让学生参与真正的</w:t>
      </w:r>
      <w:del w:id="324" w:author="Microsoft Office User" w:date="2021-12-14T16:12:00Z">
        <w:r w:rsidDel="00C95CE2">
          <w:rPr>
            <w:rFonts w:hint="eastAsia"/>
            <w:lang w:eastAsia="zh-CN"/>
          </w:rPr>
          <w:delText>研究</w:delText>
        </w:r>
      </w:del>
      <w:ins w:id="325" w:author="Microsoft Office User" w:date="2021-12-14T16:12:00Z">
        <w:r w:rsidR="00C95CE2">
          <w:rPr>
            <w:rFonts w:hint="eastAsia"/>
            <w:lang w:eastAsia="zh-CN"/>
          </w:rPr>
          <w:t>科研</w:t>
        </w:r>
      </w:ins>
      <w:r>
        <w:rPr>
          <w:lang w:eastAsia="zh-CN"/>
        </w:rPr>
        <w:t>和创新。</w:t>
      </w:r>
    </w:p>
    <w:p w14:paraId="457E3C7B" w14:textId="77777777" w:rsidR="003216A3" w:rsidRDefault="003216A3">
      <w:pPr>
        <w:rPr>
          <w:lang w:eastAsia="zh-CN"/>
        </w:rPr>
      </w:pPr>
    </w:p>
    <w:p w14:paraId="16E314D3" w14:textId="77777777" w:rsidR="003216A3" w:rsidRDefault="00022D2F">
      <w:pPr>
        <w:rPr>
          <w:lang w:eastAsia="zh-CN"/>
        </w:rPr>
      </w:pPr>
      <w:r>
        <w:rPr>
          <w:lang w:eastAsia="zh-CN"/>
        </w:rPr>
        <w:t>通过跨越这些内部领域</w:t>
      </w:r>
      <w:r>
        <w:rPr>
          <w:rFonts w:hint="eastAsia"/>
          <w:lang w:eastAsia="zh-Hans"/>
        </w:rPr>
        <w:t>的</w:t>
      </w:r>
      <w:r>
        <w:rPr>
          <w:lang w:eastAsia="zh-CN"/>
        </w:rPr>
        <w:t>边界，大学将为合作伙伴和社会贡献</w:t>
      </w:r>
      <w:r>
        <w:rPr>
          <w:rFonts w:hint="eastAsia"/>
          <w:lang w:eastAsia="zh-Hans"/>
        </w:rPr>
        <w:t>更多的成果</w:t>
      </w:r>
      <w:r>
        <w:rPr>
          <w:lang w:eastAsia="zh-CN"/>
        </w:rPr>
        <w:t>：</w:t>
      </w:r>
    </w:p>
    <w:p w14:paraId="20A2A9D6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处于新兴知识前沿</w:t>
      </w:r>
      <w:r>
        <w:rPr>
          <w:rFonts w:hint="eastAsia"/>
          <w:lang w:eastAsia="zh-Hans"/>
        </w:rPr>
        <w:t>和具有</w:t>
      </w:r>
      <w:r>
        <w:rPr>
          <w:lang w:eastAsia="zh-CN"/>
        </w:rPr>
        <w:t>研究和创新</w:t>
      </w:r>
      <w:r>
        <w:rPr>
          <w:rFonts w:hint="eastAsia"/>
          <w:lang w:eastAsia="zh-Hans"/>
        </w:rPr>
        <w:t>工作经验</w:t>
      </w:r>
      <w:r>
        <w:rPr>
          <w:lang w:eastAsia="zh-CN"/>
        </w:rPr>
        <w:t>的毕业生。</w:t>
      </w:r>
    </w:p>
    <w:p w14:paraId="1B5A3FA6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具有基础性的研究发现，并且可能</w:t>
      </w:r>
      <w:r>
        <w:rPr>
          <w:rFonts w:hint="eastAsia"/>
          <w:lang w:eastAsia="zh-Hans"/>
        </w:rPr>
        <w:t>发展为</w:t>
      </w:r>
      <w:r>
        <w:rPr>
          <w:lang w:eastAsia="zh-CN"/>
        </w:rPr>
        <w:t>创新</w:t>
      </w:r>
      <w:r>
        <w:rPr>
          <w:rFonts w:hint="eastAsia"/>
          <w:lang w:eastAsia="zh-Hans"/>
        </w:rPr>
        <w:t>的</w:t>
      </w:r>
      <w:r>
        <w:rPr>
          <w:lang w:eastAsia="zh-CN"/>
        </w:rPr>
        <w:t>影响</w:t>
      </w:r>
      <w:r>
        <w:rPr>
          <w:rFonts w:hint="eastAsia"/>
          <w:lang w:eastAsia="zh-Hans"/>
        </w:rPr>
        <w:t>力</w:t>
      </w:r>
      <w:r>
        <w:rPr>
          <w:lang w:eastAsia="zh-CN"/>
        </w:rPr>
        <w:t>。</w:t>
      </w:r>
    </w:p>
    <w:p w14:paraId="70489307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基</w:t>
      </w:r>
      <w:r>
        <w:rPr>
          <w:lang w:eastAsia="zh-CN"/>
        </w:rPr>
        <w:t>于最新发现</w:t>
      </w:r>
      <w:r>
        <w:rPr>
          <w:rFonts w:hint="eastAsia"/>
          <w:lang w:eastAsia="zh-Hans"/>
        </w:rPr>
        <w:t>并</w:t>
      </w:r>
      <w:r>
        <w:rPr>
          <w:lang w:eastAsia="zh-CN"/>
        </w:rPr>
        <w:t>体现学生热情和创造力的</w:t>
      </w:r>
      <w:r>
        <w:rPr>
          <w:rFonts w:hint="eastAsia"/>
          <w:lang w:eastAsia="zh-Hans"/>
        </w:rPr>
        <w:t>发明</w:t>
      </w:r>
      <w:r>
        <w:rPr>
          <w:lang w:eastAsia="zh-CN"/>
        </w:rPr>
        <w:t>。</w:t>
      </w:r>
    </w:p>
    <w:p w14:paraId="2B3D5793" w14:textId="77777777" w:rsidR="003216A3" w:rsidRDefault="003216A3">
      <w:pPr>
        <w:rPr>
          <w:lang w:eastAsia="zh-CN"/>
        </w:rPr>
      </w:pPr>
    </w:p>
    <w:p w14:paraId="6B5568C2" w14:textId="77777777" w:rsidR="003216A3" w:rsidRDefault="003216A3">
      <w:pPr>
        <w:rPr>
          <w:lang w:eastAsia="zh-CN"/>
        </w:rPr>
      </w:pPr>
    </w:p>
    <w:p w14:paraId="46A0C9D2" w14:textId="7BAD1BEC" w:rsidR="003216A3" w:rsidRDefault="00022D2F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2</w:t>
      </w:r>
      <w:r>
        <w:rPr>
          <w:rFonts w:hint="eastAsia"/>
          <w:b/>
          <w:bCs/>
          <w:sz w:val="28"/>
          <w:szCs w:val="28"/>
          <w:lang w:eastAsia="zh-Hans"/>
        </w:rPr>
        <w:t>.</w:t>
      </w:r>
      <w:r>
        <w:rPr>
          <w:b/>
          <w:bCs/>
          <w:sz w:val="28"/>
          <w:szCs w:val="28"/>
          <w:lang w:eastAsia="zh-Hans"/>
        </w:rPr>
        <w:t xml:space="preserve">8 </w:t>
      </w:r>
      <w:r>
        <w:rPr>
          <w:rFonts w:hint="eastAsia"/>
          <w:b/>
          <w:bCs/>
          <w:sz w:val="28"/>
          <w:szCs w:val="28"/>
          <w:lang w:eastAsia="zh-Hans"/>
        </w:rPr>
        <w:t>小</w:t>
      </w:r>
      <w:r>
        <w:rPr>
          <w:b/>
          <w:bCs/>
          <w:sz w:val="28"/>
          <w:szCs w:val="28"/>
          <w:lang w:eastAsia="zh-CN"/>
        </w:rPr>
        <w:t>结和加强知识</w:t>
      </w:r>
      <w:del w:id="326" w:author="Microsoft Office User" w:date="2021-12-14T15:52:00Z">
        <w:r w:rsidDel="00DD7223">
          <w:rPr>
            <w:b/>
            <w:bCs/>
            <w:sz w:val="28"/>
            <w:szCs w:val="28"/>
            <w:lang w:eastAsia="zh-CN"/>
          </w:rPr>
          <w:delText>交换</w:delText>
        </w:r>
      </w:del>
      <w:ins w:id="327" w:author="Microsoft Office User" w:date="2021-12-14T15:52:00Z">
        <w:r w:rsidR="00DD7223">
          <w:rPr>
            <w:b/>
            <w:bCs/>
            <w:sz w:val="28"/>
            <w:szCs w:val="28"/>
            <w:lang w:eastAsia="zh-CN"/>
          </w:rPr>
          <w:t>交流</w:t>
        </w:r>
      </w:ins>
      <w:r>
        <w:rPr>
          <w:rFonts w:hint="eastAsia"/>
          <w:b/>
          <w:bCs/>
          <w:sz w:val="28"/>
          <w:szCs w:val="28"/>
          <w:lang w:eastAsia="zh-Hans"/>
        </w:rPr>
        <w:t>所需</w:t>
      </w:r>
      <w:r>
        <w:rPr>
          <w:b/>
          <w:bCs/>
          <w:sz w:val="28"/>
          <w:szCs w:val="28"/>
          <w:lang w:eastAsia="zh-CN"/>
        </w:rPr>
        <w:t>的变</w:t>
      </w:r>
      <w:r>
        <w:rPr>
          <w:rFonts w:hint="eastAsia"/>
          <w:b/>
          <w:bCs/>
          <w:sz w:val="28"/>
          <w:szCs w:val="28"/>
          <w:lang w:eastAsia="zh-Hans"/>
        </w:rPr>
        <w:t>革</w:t>
      </w:r>
    </w:p>
    <w:p w14:paraId="216B5422" w14:textId="77777777" w:rsidR="003216A3" w:rsidRDefault="003216A3">
      <w:pPr>
        <w:rPr>
          <w:lang w:eastAsia="zh-CN"/>
        </w:rPr>
      </w:pPr>
    </w:p>
    <w:p w14:paraId="2D8763D6" w14:textId="77777777" w:rsidR="003216A3" w:rsidRDefault="00022D2F">
      <w:pPr>
        <w:rPr>
          <w:lang w:eastAsia="zh-CN"/>
        </w:rPr>
      </w:pPr>
      <w:r>
        <w:rPr>
          <w:lang w:eastAsia="zh-CN"/>
        </w:rPr>
        <w:t>大学不会对变革的需</w:t>
      </w:r>
      <w:r>
        <w:rPr>
          <w:rFonts w:hint="eastAsia"/>
          <w:lang w:eastAsia="zh-Hans"/>
        </w:rPr>
        <w:t>求</w:t>
      </w:r>
      <w:r>
        <w:rPr>
          <w:lang w:eastAsia="zh-CN"/>
        </w:rPr>
        <w:t>感到惊讶 [ 37]，也不应该害怕[ 38]。大学的变革既是必要的，也是可能的。</w:t>
      </w:r>
      <w:r>
        <w:rPr>
          <w:rFonts w:hint="eastAsia"/>
          <w:lang w:eastAsia="zh-Hans"/>
        </w:rPr>
        <w:t>它是</w:t>
      </w:r>
      <w:r>
        <w:rPr>
          <w:lang w:eastAsia="zh-CN"/>
        </w:rPr>
        <w:t xml:space="preserve">必要的， </w:t>
      </w:r>
      <w:r>
        <w:rPr>
          <w:rFonts w:hint="eastAsia"/>
          <w:lang w:eastAsia="zh-Hans"/>
        </w:rPr>
        <w:t>因为</w:t>
      </w:r>
      <w:r>
        <w:rPr>
          <w:lang w:eastAsia="zh-CN"/>
        </w:rPr>
        <w:t>经济发展</w:t>
      </w:r>
      <w:r>
        <w:rPr>
          <w:rFonts w:hint="eastAsia"/>
          <w:lang w:eastAsia="zh-Hans"/>
        </w:rPr>
        <w:t>愿望</w:t>
      </w:r>
      <w:r>
        <w:rPr>
          <w:lang w:eastAsia="zh-CN"/>
        </w:rPr>
        <w:t>的不断扩大和社会期望</w:t>
      </w:r>
      <w:r>
        <w:rPr>
          <w:rFonts w:hint="eastAsia"/>
          <w:lang w:eastAsia="zh-Hans"/>
        </w:rPr>
        <w:t>值提高加速</w:t>
      </w:r>
      <w:r>
        <w:rPr>
          <w:lang w:eastAsia="zh-CN"/>
        </w:rPr>
        <w:t>。大学</w:t>
      </w:r>
      <w:r>
        <w:rPr>
          <w:rFonts w:hint="eastAsia"/>
          <w:lang w:eastAsia="zh-Hans"/>
        </w:rPr>
        <w:t>可能</w:t>
      </w:r>
      <w:r>
        <w:rPr>
          <w:lang w:eastAsia="zh-CN"/>
        </w:rPr>
        <w:t>有着悠久的建设性适应历史，如第1章所述。但变化的速度</w:t>
      </w:r>
      <w:r>
        <w:rPr>
          <w:rFonts w:hint="eastAsia"/>
          <w:lang w:eastAsia="zh-Hans"/>
        </w:rPr>
        <w:t>在加</w:t>
      </w:r>
      <w:r>
        <w:rPr>
          <w:lang w:eastAsia="zh-CN"/>
        </w:rPr>
        <w:t>快。变</w:t>
      </w:r>
      <w:r>
        <w:rPr>
          <w:rFonts w:hint="eastAsia"/>
          <w:lang w:eastAsia="zh-Hans"/>
        </w:rPr>
        <w:t>革</w:t>
      </w:r>
      <w:r>
        <w:rPr>
          <w:lang w:eastAsia="zh-CN"/>
        </w:rPr>
        <w:t>是大学的一个持续</w:t>
      </w:r>
      <w:r>
        <w:rPr>
          <w:rFonts w:hint="eastAsia"/>
          <w:lang w:eastAsia="zh-Hans"/>
        </w:rPr>
        <w:t>不断的</w:t>
      </w:r>
      <w:r>
        <w:rPr>
          <w:lang w:eastAsia="zh-CN"/>
        </w:rPr>
        <w:t>过程。</w:t>
      </w:r>
    </w:p>
    <w:p w14:paraId="3E0DC728" w14:textId="5745DF82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我们有信心，大学</w:t>
      </w:r>
      <w:r>
        <w:rPr>
          <w:rFonts w:hint="eastAsia"/>
          <w:lang w:eastAsia="zh-Hans"/>
        </w:rPr>
        <w:t>参与</w:t>
      </w:r>
      <w:r>
        <w:rPr>
          <w:lang w:eastAsia="zh-CN"/>
        </w:rPr>
        <w:t>社会可以</w:t>
      </w:r>
      <w:r>
        <w:rPr>
          <w:rFonts w:hint="eastAsia"/>
          <w:lang w:eastAsia="zh-Hans"/>
        </w:rPr>
        <w:t>变得更强</w:t>
      </w:r>
      <w:r>
        <w:rPr>
          <w:lang w:eastAsia="zh-CN"/>
        </w:rPr>
        <w:t>。这可以通过考虑知识</w:t>
      </w:r>
      <w:del w:id="328" w:author="Microsoft Office User" w:date="2021-12-14T15:52:00Z">
        <w:r w:rsidDel="00DD7223">
          <w:rPr>
            <w:lang w:eastAsia="zh-CN"/>
          </w:rPr>
          <w:delText>交换</w:delText>
        </w:r>
      </w:del>
      <w:ins w:id="329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的基本特征来实现（第2.2节) 并遵循系统方法（第2.3节）。这些特征和方法支持有效的实践（第2.4 – 2.7节）。</w:t>
      </w:r>
    </w:p>
    <w:p w14:paraId="319E2F23" w14:textId="77777777" w:rsidR="003216A3" w:rsidRDefault="003216A3">
      <w:pPr>
        <w:rPr>
          <w:lang w:eastAsia="zh-CN"/>
        </w:rPr>
      </w:pPr>
    </w:p>
    <w:p w14:paraId="1C8310E2" w14:textId="77777777" w:rsidR="003216A3" w:rsidRDefault="003216A3">
      <w:pPr>
        <w:rPr>
          <w:lang w:eastAsia="zh-CN"/>
        </w:rPr>
      </w:pPr>
    </w:p>
    <w:p w14:paraId="6B2B664C" w14:textId="77777777" w:rsidR="003216A3" w:rsidRDefault="00022D2F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4992370B" wp14:editId="095687BA">
                <wp:simplePos x="0" y="0"/>
                <wp:positionH relativeFrom="page">
                  <wp:posOffset>368300</wp:posOffset>
                </wp:positionH>
                <wp:positionV relativeFrom="paragraph">
                  <wp:posOffset>318135</wp:posOffset>
                </wp:positionV>
                <wp:extent cx="616585" cy="19050"/>
                <wp:effectExtent l="0" t="0" r="0" b="0"/>
                <wp:wrapTopAndBottom/>
                <wp:docPr id="171" name="组合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501"/>
                          <a:chExt cx="971" cy="30"/>
                        </a:xfrm>
                      </wpg:grpSpPr>
                      <wps:wsp>
                        <wps:cNvPr id="167" name="直线 1345"/>
                        <wps:cNvCnPr/>
                        <wps:spPr>
                          <a:xfrm>
                            <a:off x="580" y="509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8" name="直线 1344"/>
                        <wps:cNvCnPr/>
                        <wps:spPr>
                          <a:xfrm>
                            <a:off x="580" y="524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9" name="任意多边形 1343"/>
                        <wps:cNvSpPr/>
                        <wps:spPr>
                          <a:xfrm>
                            <a:off x="1535" y="501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0" name="任意多边形 1342"/>
                        <wps:cNvSpPr/>
                        <wps:spPr>
                          <a:xfrm>
                            <a:off x="580" y="501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A6576" id="组合 1341" o:spid="_x0000_s1026" style="position:absolute;margin-left:29pt;margin-top:25.05pt;width:48.55pt;height:1.5pt;z-index:251658240;mso-wrap-distance-left:0;mso-wrap-distance-right:0;mso-position-horizontal-relative:page" coordorigin="580,501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">
                <v:line id="直线 1345" o:spid="_x0000_s1027" style="position:absolute;visibility:visible;mso-wrap-style:square" from="580,509" to="1550,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" strokecolor="#999" strokeweight=".26325mm"/>
                <v:line id="直线 1344" o:spid="_x0000_s1028" style="position:absolute;visibility:visible;mso-wrap-style:square" from="580,524" to="1550,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" strokecolor="#ededed" strokeweight=".26325mm"/>
                <v:shape id="任意多边形 1343" o:spid="_x0000_s1029" style="position:absolute;left:1535;top:501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42" o:spid="_x0000_s1030" style="position:absolute;left:580;top:501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7B005449" w14:textId="77777777" w:rsidR="003216A3" w:rsidRDefault="00022D2F">
      <w:pPr>
        <w:rPr>
          <w:lang w:eastAsia="zh-CN"/>
        </w:rPr>
      </w:pPr>
      <w:r>
        <w:rPr>
          <w:lang w:eastAsia="zh-CN"/>
        </w:rPr>
        <w:t>第 71 页</w:t>
      </w:r>
    </w:p>
    <w:p w14:paraId="56AE7D43" w14:textId="77777777" w:rsidR="003216A3" w:rsidRDefault="00022D2F">
      <w:pPr>
        <w:rPr>
          <w:lang w:eastAsia="zh-CN"/>
        </w:rPr>
      </w:pPr>
      <w:r>
        <w:rPr>
          <w:lang w:eastAsia="zh-CN"/>
        </w:rPr>
        <w:tab/>
        <w:t>43</w:t>
      </w:r>
    </w:p>
    <w:p w14:paraId="7F086035" w14:textId="77777777" w:rsidR="003216A3" w:rsidRDefault="003216A3">
      <w:pPr>
        <w:rPr>
          <w:lang w:eastAsia="zh-CN"/>
        </w:rPr>
      </w:pPr>
    </w:p>
    <w:p w14:paraId="7F5FCE88" w14:textId="39CA4B74" w:rsidR="003216A3" w:rsidRDefault="00022D2F">
      <w:pPr>
        <w:rPr>
          <w:lang w:eastAsia="zh-CN"/>
        </w:rPr>
      </w:pPr>
      <w:r>
        <w:rPr>
          <w:lang w:eastAsia="zh-CN"/>
        </w:rPr>
        <w:t>这些</w:t>
      </w:r>
      <w:r>
        <w:rPr>
          <w:rFonts w:hint="eastAsia"/>
          <w:lang w:eastAsia="zh-Hans"/>
        </w:rPr>
        <w:t>实践</w:t>
      </w:r>
      <w:r>
        <w:rPr>
          <w:lang w:eastAsia="zh-CN"/>
        </w:rPr>
        <w:t>强化了教育和</w:t>
      </w:r>
      <w:del w:id="330" w:author="Microsoft Office User" w:date="2021-12-14T16:19:00Z">
        <w:r w:rsidDel="00D41491">
          <w:rPr>
            <w:rFonts w:hint="eastAsia"/>
            <w:lang w:eastAsia="zh-CN"/>
          </w:rPr>
          <w:delText>研究</w:delText>
        </w:r>
      </w:del>
      <w:ins w:id="331" w:author="Microsoft Office User" w:date="2021-12-14T16:19:00Z">
        <w:r w:rsidR="00D41491">
          <w:rPr>
            <w:rFonts w:hint="eastAsia"/>
            <w:lang w:eastAsia="zh-CN"/>
          </w:rPr>
          <w:t>科研</w:t>
        </w:r>
      </w:ins>
      <w:r>
        <w:rPr>
          <w:lang w:eastAsia="zh-CN"/>
        </w:rPr>
        <w:t>的传统价值，</w:t>
      </w:r>
      <w:r>
        <w:rPr>
          <w:rFonts w:hint="eastAsia"/>
          <w:lang w:eastAsia="zh-Hans"/>
        </w:rPr>
        <w:t>也包括</w:t>
      </w:r>
      <w:r>
        <w:rPr>
          <w:lang w:eastAsia="zh-CN"/>
        </w:rPr>
        <w:t>催化创新</w:t>
      </w:r>
      <w:r>
        <w:rPr>
          <w:rFonts w:hint="eastAsia"/>
          <w:lang w:eastAsia="zh-Hans"/>
        </w:rPr>
        <w:t>这一</w:t>
      </w:r>
      <w:r>
        <w:rPr>
          <w:lang w:eastAsia="zh-CN"/>
        </w:rPr>
        <w:t>新领域。系统的方法既</w:t>
      </w:r>
      <w:r>
        <w:rPr>
          <w:rFonts w:hint="eastAsia"/>
          <w:lang w:eastAsia="zh-Hans"/>
        </w:rPr>
        <w:t>在</w:t>
      </w:r>
      <w:r>
        <w:rPr>
          <w:lang w:eastAsia="zh-CN"/>
        </w:rPr>
        <w:t>呼吁加强大学的基本使命，</w:t>
      </w:r>
      <w:r>
        <w:rPr>
          <w:rFonts w:hint="eastAsia"/>
          <w:lang w:eastAsia="zh-Hans"/>
        </w:rPr>
        <w:t>也在召唤在</w:t>
      </w:r>
      <w:r>
        <w:rPr>
          <w:lang w:eastAsia="zh-CN"/>
        </w:rPr>
        <w:t>如何</w:t>
      </w:r>
      <w:del w:id="332" w:author="Microsoft Office User" w:date="2021-12-14T16:20:00Z">
        <w:r w:rsidDel="00385791">
          <w:rPr>
            <w:rFonts w:hint="eastAsia"/>
            <w:lang w:eastAsia="zh-Hans"/>
          </w:rPr>
          <w:delText>实施使命</w:delText>
        </w:r>
      </w:del>
      <w:ins w:id="333" w:author="Microsoft Office User" w:date="2021-12-14T16:20:00Z">
        <w:r w:rsidR="00385791">
          <w:rPr>
            <w:rFonts w:hint="eastAsia"/>
            <w:lang w:eastAsia="zh-CN"/>
          </w:rPr>
          <w:t>执行方式进行重大</w:t>
        </w:r>
      </w:ins>
      <w:del w:id="334" w:author="Microsoft Office User" w:date="2021-12-14T16:20:00Z">
        <w:r w:rsidDel="00385791">
          <w:rPr>
            <w:rFonts w:hint="eastAsia"/>
            <w:lang w:eastAsia="zh-Hans"/>
          </w:rPr>
          <w:delText>方面</w:delText>
        </w:r>
        <w:r w:rsidDel="00385791">
          <w:rPr>
            <w:lang w:eastAsia="zh-CN"/>
          </w:rPr>
          <w:delText>的显</w:delText>
        </w:r>
        <w:r w:rsidDel="00385791">
          <w:rPr>
            <w:rFonts w:hint="eastAsia"/>
            <w:lang w:eastAsia="zh-Hans"/>
          </w:rPr>
          <w:delText>著</w:delText>
        </w:r>
      </w:del>
      <w:r>
        <w:rPr>
          <w:lang w:eastAsia="zh-CN"/>
        </w:rPr>
        <w:t>变</w:t>
      </w:r>
      <w:r>
        <w:rPr>
          <w:rFonts w:hint="eastAsia"/>
          <w:lang w:eastAsia="zh-Hans"/>
        </w:rPr>
        <w:t>革</w:t>
      </w:r>
      <w:r>
        <w:rPr>
          <w:lang w:eastAsia="zh-CN"/>
        </w:rPr>
        <w:t>。</w:t>
      </w:r>
    </w:p>
    <w:p w14:paraId="19832C39" w14:textId="2C30AFC7" w:rsidR="003216A3" w:rsidRDefault="00022D2F">
      <w:pPr>
        <w:ind w:firstLine="420"/>
        <w:rPr>
          <w:lang w:eastAsia="zh-CN"/>
        </w:rPr>
      </w:pPr>
      <w:r>
        <w:rPr>
          <w:rFonts w:hint="eastAsia"/>
          <w:lang w:eastAsia="zh-Hans"/>
        </w:rPr>
        <w:t>发自</w:t>
      </w:r>
      <w:r>
        <w:rPr>
          <w:lang w:eastAsia="zh-CN"/>
        </w:rPr>
        <w:t>个人行动和战略意图驱动，许多大学已经从事知识</w:t>
      </w:r>
      <w:del w:id="335" w:author="Microsoft Office User" w:date="2021-12-14T15:52:00Z">
        <w:r w:rsidDel="00DD7223">
          <w:rPr>
            <w:lang w:eastAsia="zh-CN"/>
          </w:rPr>
          <w:delText>交换</w:delText>
        </w:r>
      </w:del>
      <w:ins w:id="336" w:author="Microsoft Office User" w:date="2021-12-14T15:52:00Z">
        <w:r w:rsidR="00DD7223">
          <w:rPr>
            <w:lang w:eastAsia="zh-CN"/>
          </w:rPr>
          <w:t>交流</w:t>
        </w:r>
      </w:ins>
      <w:r>
        <w:rPr>
          <w:lang w:eastAsia="zh-CN"/>
        </w:rPr>
        <w:t>方面的工作。</w:t>
      </w:r>
      <w:del w:id="337" w:author="Microsoft Office User" w:date="2021-12-14T16:21:00Z">
        <w:r w:rsidDel="00C71CF7">
          <w:rPr>
            <w:rFonts w:hint="eastAsia"/>
            <w:lang w:eastAsia="zh-Hans"/>
          </w:rPr>
          <w:delText>没有</w:delText>
        </w:r>
      </w:del>
      <w:ins w:id="338" w:author="Microsoft Office User" w:date="2021-12-14T16:21:00Z">
        <w:r w:rsidR="00C71CF7">
          <w:rPr>
            <w:rFonts w:hint="eastAsia"/>
            <w:lang w:eastAsia="zh-CN"/>
          </w:rPr>
          <w:t>少有</w:t>
        </w:r>
      </w:ins>
      <w:r>
        <w:rPr>
          <w:rFonts w:hint="eastAsia"/>
          <w:lang w:eastAsia="zh-Hans"/>
        </w:rPr>
        <w:t>人</w:t>
      </w:r>
      <w:r>
        <w:rPr>
          <w:lang w:eastAsia="zh-CN"/>
        </w:rPr>
        <w:t>可以声称他们已经做到</w:t>
      </w:r>
      <w:r>
        <w:rPr>
          <w:rFonts w:hint="eastAsia"/>
          <w:lang w:eastAsia="zh-Hans"/>
        </w:rPr>
        <w:t>家</w:t>
      </w:r>
      <w:r>
        <w:rPr>
          <w:lang w:eastAsia="zh-CN"/>
        </w:rPr>
        <w:t>了，因为</w:t>
      </w:r>
      <w:r>
        <w:rPr>
          <w:rFonts w:hint="eastAsia"/>
          <w:lang w:eastAsia="zh-Hans"/>
        </w:rPr>
        <w:t>目标是</w:t>
      </w:r>
      <w:r>
        <w:rPr>
          <w:lang w:eastAsia="zh-CN"/>
        </w:rPr>
        <w:t>在不断移动</w:t>
      </w:r>
      <w:r>
        <w:rPr>
          <w:rFonts w:hint="eastAsia"/>
          <w:lang w:eastAsia="zh-Hans"/>
        </w:rPr>
        <w:t>中</w:t>
      </w:r>
      <w:r>
        <w:rPr>
          <w:lang w:eastAsia="zh-CN"/>
        </w:rPr>
        <w:t>。尽管大学做出了这些努力，还有很大的</w:t>
      </w:r>
      <w:r>
        <w:rPr>
          <w:rFonts w:hint="eastAsia"/>
          <w:lang w:eastAsia="zh-Hans"/>
        </w:rPr>
        <w:t>成长空间</w:t>
      </w:r>
      <w:r>
        <w:rPr>
          <w:lang w:eastAsia="zh-CN"/>
        </w:rPr>
        <w:t>。即使对于以</w:t>
      </w:r>
      <w:r>
        <w:rPr>
          <w:rFonts w:hint="eastAsia"/>
          <w:lang w:eastAsia="zh-Hans"/>
        </w:rPr>
        <w:t>执着于</w:t>
      </w:r>
      <w:r>
        <w:rPr>
          <w:lang w:eastAsia="zh-CN"/>
        </w:rPr>
        <w:t>创新而闻名</w:t>
      </w:r>
      <w:r>
        <w:rPr>
          <w:rFonts w:hint="eastAsia"/>
          <w:lang w:eastAsia="zh-Hans"/>
        </w:rPr>
        <w:t>的</w:t>
      </w:r>
      <w:r>
        <w:rPr>
          <w:lang w:eastAsia="zh-CN"/>
        </w:rPr>
        <w:t>领先的研究型大学，</w:t>
      </w:r>
      <w:r>
        <w:rPr>
          <w:rFonts w:hint="eastAsia"/>
          <w:lang w:eastAsia="zh-Hans"/>
        </w:rPr>
        <w:t>仍</w:t>
      </w:r>
      <w:r>
        <w:rPr>
          <w:lang w:eastAsia="zh-CN"/>
        </w:rPr>
        <w:t>有可能</w:t>
      </w:r>
      <w:del w:id="339" w:author="Microsoft Office User" w:date="2021-12-14T16:22:00Z">
        <w:r w:rsidDel="00C71CF7">
          <w:rPr>
            <w:rFonts w:hint="eastAsia"/>
            <w:lang w:eastAsia="zh-CN"/>
          </w:rPr>
          <w:delText>实现重大改进</w:delText>
        </w:r>
      </w:del>
      <w:ins w:id="340" w:author="Microsoft Office User" w:date="2021-12-14T16:22:00Z">
        <w:r w:rsidR="00C71CF7">
          <w:rPr>
            <w:rFonts w:hint="eastAsia"/>
            <w:lang w:eastAsia="zh-CN"/>
          </w:rPr>
          <w:t>取得显著的进步</w:t>
        </w:r>
      </w:ins>
      <w:r>
        <w:rPr>
          <w:lang w:eastAsia="zh-CN"/>
        </w:rPr>
        <w:t>。</w:t>
      </w:r>
      <w:r>
        <w:rPr>
          <w:rFonts w:hint="eastAsia"/>
          <w:lang w:eastAsia="zh-Hans"/>
        </w:rPr>
        <w:t>可以</w:t>
      </w:r>
      <w:r>
        <w:rPr>
          <w:lang w:eastAsia="zh-CN"/>
        </w:rPr>
        <w:t>想象一下大学对世界的影响，如果：</w:t>
      </w:r>
    </w:p>
    <w:p w14:paraId="3CE48A70" w14:textId="77777777" w:rsidR="001E1699" w:rsidRDefault="001E1699" w:rsidP="001E1699">
      <w:pPr>
        <w:numPr>
          <w:ilvl w:val="0"/>
          <w:numId w:val="1"/>
        </w:numPr>
        <w:rPr>
          <w:ins w:id="341" w:author="Microsoft Office User" w:date="2021-12-14T16:24:00Z"/>
          <w:lang w:eastAsia="zh-CN"/>
        </w:rPr>
      </w:pPr>
      <w:ins w:id="342" w:author="Microsoft Office User" w:date="2021-12-14T16:24:00Z">
        <w:r>
          <w:rPr>
            <w:lang w:eastAsia="zh-CN"/>
          </w:rPr>
          <w:t>每个毕业的学生都拥有成为成功的创新者或企业家的知识和技能。</w:t>
        </w:r>
      </w:ins>
    </w:p>
    <w:p w14:paraId="269FB039" w14:textId="1A424B45" w:rsidR="001E1699" w:rsidRDefault="001E1699" w:rsidP="001E1699">
      <w:pPr>
        <w:numPr>
          <w:ilvl w:val="0"/>
          <w:numId w:val="1"/>
        </w:numPr>
        <w:rPr>
          <w:ins w:id="343" w:author="Microsoft Office User" w:date="2021-12-14T16:24:00Z"/>
          <w:lang w:eastAsia="zh-CN"/>
        </w:rPr>
      </w:pPr>
      <w:ins w:id="344" w:author="Microsoft Office User" w:date="2021-12-14T16:24:00Z">
        <w:r>
          <w:rPr>
            <w:lang w:eastAsia="zh-CN"/>
          </w:rPr>
          <w:t>每个发现都</w:t>
        </w:r>
        <w:r>
          <w:rPr>
            <w:rFonts w:hint="eastAsia"/>
            <w:lang w:eastAsia="zh-CN"/>
          </w:rPr>
          <w:t>被</w:t>
        </w:r>
        <w:r>
          <w:rPr>
            <w:lang w:eastAsia="zh-CN"/>
          </w:rPr>
          <w:t>快速检查其潜在影响，并为其开发和传播制定转化计划。</w:t>
        </w:r>
      </w:ins>
    </w:p>
    <w:p w14:paraId="58444113" w14:textId="2E6B46E4" w:rsidR="003216A3" w:rsidDel="00B87F36" w:rsidRDefault="00022D2F">
      <w:pPr>
        <w:numPr>
          <w:ilvl w:val="0"/>
          <w:numId w:val="1"/>
        </w:numPr>
        <w:rPr>
          <w:del w:id="345" w:author="Microsoft Office User" w:date="2021-12-14T16:25:00Z"/>
          <w:lang w:eastAsia="zh-CN"/>
        </w:rPr>
      </w:pPr>
      <w:del w:id="346" w:author="Microsoft Office User" w:date="2021-12-14T16:25:00Z">
        <w:r w:rsidDel="00B87F36">
          <w:rPr>
            <w:lang w:eastAsia="zh-CN"/>
          </w:rPr>
          <w:delText>每个毕业的学生都拥有所需的知识和技能成为成功</w:delText>
        </w:r>
        <w:r w:rsidDel="00B87F36">
          <w:rPr>
            <w:rFonts w:hint="eastAsia"/>
            <w:lang w:eastAsia="zh-Hans"/>
          </w:rPr>
          <w:delText>的</w:delText>
        </w:r>
        <w:r w:rsidDel="00B87F36">
          <w:rPr>
            <w:lang w:eastAsia="zh-CN"/>
          </w:rPr>
          <w:delText>创新者或企业家。</w:delText>
        </w:r>
      </w:del>
    </w:p>
    <w:p w14:paraId="4D8162D9" w14:textId="346CEC25" w:rsidR="003216A3" w:rsidDel="00B87F36" w:rsidRDefault="00022D2F">
      <w:pPr>
        <w:numPr>
          <w:ilvl w:val="0"/>
          <w:numId w:val="1"/>
        </w:numPr>
        <w:rPr>
          <w:del w:id="347" w:author="Microsoft Office User" w:date="2021-12-14T16:25:00Z"/>
          <w:lang w:eastAsia="zh-CN"/>
        </w:rPr>
      </w:pPr>
      <w:del w:id="348" w:author="Microsoft Office User" w:date="2021-12-14T16:25:00Z">
        <w:r w:rsidDel="00B87F36">
          <w:rPr>
            <w:lang w:eastAsia="zh-CN"/>
          </w:rPr>
          <w:delText>快速检查每个</w:delText>
        </w:r>
        <w:r w:rsidDel="00B87F36">
          <w:rPr>
            <w:rFonts w:hint="eastAsia"/>
            <w:lang w:eastAsia="zh-Hans"/>
          </w:rPr>
          <w:delText>科研</w:delText>
        </w:r>
        <w:r w:rsidDel="00B87F36">
          <w:rPr>
            <w:lang w:eastAsia="zh-CN"/>
          </w:rPr>
          <w:delText>发现的潜在影响，并</w:delText>
        </w:r>
        <w:r w:rsidDel="00B87F36">
          <w:rPr>
            <w:rFonts w:hint="eastAsia"/>
            <w:lang w:eastAsia="zh-Hans"/>
          </w:rPr>
          <w:delText>制定</w:delText>
        </w:r>
        <w:r w:rsidDel="00B87F36">
          <w:rPr>
            <w:lang w:eastAsia="zh-CN"/>
          </w:rPr>
          <w:delText>它的发展和传播计划。</w:delText>
        </w:r>
      </w:del>
    </w:p>
    <w:p w14:paraId="77B9FCB7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space="720"/>
        </w:sectPr>
      </w:pPr>
    </w:p>
    <w:p w14:paraId="3520E92C" w14:textId="77777777" w:rsidR="003216A3" w:rsidRDefault="00022D2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每个适用的</w:t>
      </w:r>
      <w:r>
        <w:rPr>
          <w:rFonts w:hint="eastAsia"/>
          <w:lang w:eastAsia="zh-Hans"/>
        </w:rPr>
        <w:t>发明创造</w:t>
      </w:r>
      <w:r>
        <w:rPr>
          <w:lang w:eastAsia="zh-CN"/>
        </w:rPr>
        <w:t>都获得专利、许可</w:t>
      </w:r>
      <w:r>
        <w:rPr>
          <w:rFonts w:hint="eastAsia"/>
          <w:lang w:eastAsia="zh-Hans"/>
        </w:rPr>
        <w:t>证</w:t>
      </w:r>
      <w:r>
        <w:rPr>
          <w:lang w:eastAsia="zh-CN"/>
        </w:rPr>
        <w:t>并</w:t>
      </w:r>
      <w:r>
        <w:rPr>
          <w:rFonts w:hint="eastAsia"/>
          <w:lang w:eastAsia="zh-Hans"/>
        </w:rPr>
        <w:t>用于</w:t>
      </w:r>
      <w:r>
        <w:rPr>
          <w:lang w:eastAsia="zh-CN"/>
        </w:rPr>
        <w:t>可销售的产品、服务或系统</w:t>
      </w:r>
      <w:r>
        <w:rPr>
          <w:rFonts w:hint="eastAsia"/>
          <w:lang w:eastAsia="zh-Hans"/>
        </w:rPr>
        <w:t>中</w:t>
      </w:r>
      <w:r>
        <w:rPr>
          <w:lang w:eastAsia="zh-CN"/>
        </w:rPr>
        <w:t>。</w:t>
      </w:r>
    </w:p>
    <w:p w14:paraId="4A9E1E04" w14:textId="63FB1037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大学可以贡献的</w:t>
      </w:r>
      <w:r>
        <w:rPr>
          <w:rFonts w:hint="eastAsia"/>
          <w:lang w:eastAsia="zh-Hans"/>
        </w:rPr>
        <w:t>程度</w:t>
      </w:r>
      <w:r>
        <w:rPr>
          <w:lang w:eastAsia="zh-CN"/>
        </w:rPr>
        <w:t>很大取决于大学</w:t>
      </w:r>
      <w:ins w:id="349" w:author="Microsoft Office User" w:date="2021-12-14T16:26:00Z">
        <w:r w:rsidR="001009E0">
          <w:rPr>
            <w:rFonts w:hint="eastAsia"/>
            <w:lang w:eastAsia="zh-CN"/>
          </w:rPr>
          <w:t>本身、其</w:t>
        </w:r>
      </w:ins>
      <w:r>
        <w:rPr>
          <w:lang w:eastAsia="zh-CN"/>
        </w:rPr>
        <w:t>多样性、</w:t>
      </w:r>
      <w:del w:id="350" w:author="Microsoft Office User" w:date="2021-12-14T16:26:00Z">
        <w:r w:rsidDel="001009E0">
          <w:rPr>
            <w:lang w:eastAsia="zh-CN"/>
          </w:rPr>
          <w:delText>其</w:delText>
        </w:r>
      </w:del>
      <w:r>
        <w:rPr>
          <w:lang w:eastAsia="zh-CN"/>
        </w:rPr>
        <w:t>背景、</w:t>
      </w:r>
      <w:del w:id="351" w:author="Microsoft Office User" w:date="2021-12-14T16:26:00Z">
        <w:r w:rsidDel="001009E0">
          <w:rPr>
            <w:lang w:eastAsia="zh-CN"/>
          </w:rPr>
          <w:delText>其</w:delText>
        </w:r>
      </w:del>
      <w:ins w:id="352" w:author="Microsoft Office User" w:date="2021-12-14T15:55:00Z">
        <w:r w:rsidR="00821000">
          <w:rPr>
            <w:rFonts w:hint="eastAsia"/>
            <w:lang w:eastAsia="zh-CN"/>
          </w:rPr>
          <w:t>进取</w:t>
        </w:r>
      </w:ins>
      <w:del w:id="353" w:author="Microsoft Office User" w:date="2021-12-14T15:55:00Z">
        <w:r w:rsidDel="00B464A8">
          <w:rPr>
            <w:rFonts w:hint="eastAsia"/>
            <w:lang w:eastAsia="zh-CN"/>
          </w:rPr>
          <w:delText>雄心壮志</w:delText>
        </w:r>
      </w:del>
      <w:ins w:id="354" w:author="Microsoft Office User" w:date="2021-12-14T15:55:00Z">
        <w:r w:rsidR="00B464A8">
          <w:rPr>
            <w:rFonts w:hint="eastAsia"/>
            <w:lang w:eastAsia="zh-CN"/>
          </w:rPr>
          <w:t>意图</w:t>
        </w:r>
      </w:ins>
      <w:r>
        <w:rPr>
          <w:lang w:eastAsia="zh-CN"/>
        </w:rPr>
        <w:t>以及已经采取的行动</w:t>
      </w:r>
      <w:r>
        <w:rPr>
          <w:rFonts w:hint="eastAsia"/>
          <w:lang w:eastAsia="zh-Hans"/>
        </w:rPr>
        <w:t>的</w:t>
      </w:r>
      <w:r>
        <w:rPr>
          <w:lang w:eastAsia="zh-CN"/>
        </w:rPr>
        <w:t>数量。</w:t>
      </w:r>
      <w:r>
        <w:rPr>
          <w:rFonts w:hint="eastAsia"/>
          <w:lang w:eastAsia="zh-Hans"/>
        </w:rPr>
        <w:t>对于</w:t>
      </w:r>
      <w:r>
        <w:rPr>
          <w:lang w:eastAsia="zh-CN"/>
        </w:rPr>
        <w:t>新兴大学开始时</w:t>
      </w:r>
      <w:r>
        <w:rPr>
          <w:rFonts w:hint="eastAsia"/>
          <w:lang w:eastAsia="zh-Hans"/>
        </w:rPr>
        <w:t>有限地参与</w:t>
      </w:r>
      <w:r>
        <w:rPr>
          <w:lang w:eastAsia="zh-CN"/>
        </w:rPr>
        <w:t>经济或社会发展</w:t>
      </w:r>
      <w:r>
        <w:rPr>
          <w:rFonts w:hint="eastAsia"/>
          <w:lang w:eastAsia="zh-Hans"/>
        </w:rPr>
        <w:t>活动</w:t>
      </w:r>
      <w:r>
        <w:rPr>
          <w:lang w:eastAsia="zh-CN"/>
        </w:rPr>
        <w:t>，调整</w:t>
      </w:r>
      <w:r>
        <w:rPr>
          <w:rFonts w:hint="eastAsia"/>
          <w:lang w:eastAsia="zh-Hans"/>
        </w:rPr>
        <w:t>适应于</w:t>
      </w:r>
      <w:r>
        <w:rPr>
          <w:lang w:eastAsia="zh-CN"/>
        </w:rPr>
        <w:t>我们的</w:t>
      </w:r>
      <w:r>
        <w:rPr>
          <w:rFonts w:hint="eastAsia"/>
          <w:lang w:eastAsia="zh-Hans"/>
        </w:rPr>
        <w:t>学术实践</w:t>
      </w:r>
      <w:r>
        <w:rPr>
          <w:lang w:eastAsia="zh-CN"/>
        </w:rPr>
        <w:t>将</w:t>
      </w:r>
      <w:r>
        <w:rPr>
          <w:rFonts w:hint="eastAsia"/>
          <w:lang w:eastAsia="zh-Hans"/>
        </w:rPr>
        <w:t>是</w:t>
      </w:r>
      <w:r>
        <w:rPr>
          <w:lang w:eastAsia="zh-CN"/>
        </w:rPr>
        <w:t>一个</w:t>
      </w:r>
      <w:r>
        <w:rPr>
          <w:rFonts w:hint="eastAsia"/>
          <w:lang w:eastAsia="zh-Hans"/>
        </w:rPr>
        <w:t>巨</w:t>
      </w:r>
      <w:r>
        <w:rPr>
          <w:lang w:eastAsia="zh-CN"/>
        </w:rPr>
        <w:t>大但值得</w:t>
      </w:r>
      <w:r>
        <w:rPr>
          <w:rFonts w:hint="eastAsia"/>
          <w:lang w:eastAsia="zh-Hans"/>
        </w:rPr>
        <w:t>尝试</w:t>
      </w:r>
      <w:r>
        <w:rPr>
          <w:lang w:eastAsia="zh-CN"/>
        </w:rPr>
        <w:t>的挑战。对于正在规划的新大学，有机会从一开始就建立知识</w:t>
      </w:r>
      <w:del w:id="355" w:author="Microsoft Office User" w:date="2021-12-14T15:52:00Z">
        <w:r w:rsidDel="00DD7223">
          <w:rPr>
            <w:lang w:eastAsia="zh-CN"/>
          </w:rPr>
          <w:delText>交换</w:delText>
        </w:r>
      </w:del>
      <w:ins w:id="356" w:author="Microsoft Office User" w:date="2021-12-14T15:52:00Z">
        <w:r w:rsidR="00DD7223">
          <w:rPr>
            <w:lang w:eastAsia="zh-CN"/>
          </w:rPr>
          <w:t>交流</w:t>
        </w:r>
      </w:ins>
      <w:ins w:id="357" w:author="Microsoft Office User" w:date="2021-12-14T16:28:00Z">
        <w:r w:rsidR="000B7880">
          <w:rPr>
            <w:rFonts w:hint="eastAsia"/>
            <w:lang w:eastAsia="zh-CN"/>
          </w:rPr>
          <w:t>的</w:t>
        </w:r>
      </w:ins>
      <w:r>
        <w:rPr>
          <w:lang w:eastAsia="zh-CN"/>
        </w:rPr>
        <w:t>理念。</w:t>
      </w:r>
      <w:ins w:id="358" w:author="Microsoft Office User" w:date="2021-12-14T16:27:00Z">
        <w:r w:rsidR="009243E5" w:rsidRPr="009243E5">
          <w:rPr>
            <w:lang w:eastAsia="zh-CN"/>
          </w:rPr>
          <w:t>对于大多数</w:t>
        </w:r>
        <w:r w:rsidR="009243E5">
          <w:rPr>
            <w:rFonts w:hint="eastAsia"/>
            <w:lang w:eastAsia="zh-CN"/>
          </w:rPr>
          <w:t>已</w:t>
        </w:r>
      </w:ins>
      <w:ins w:id="359" w:author="Microsoft Office User" w:date="2021-12-14T16:28:00Z">
        <w:r w:rsidR="009243E5">
          <w:rPr>
            <w:rFonts w:hint="eastAsia"/>
            <w:lang w:eastAsia="zh-CN"/>
          </w:rPr>
          <w:t>有积累并</w:t>
        </w:r>
      </w:ins>
      <w:ins w:id="360" w:author="Microsoft Office User" w:date="2021-12-14T16:27:00Z">
        <w:r w:rsidR="009243E5" w:rsidRPr="009243E5">
          <w:rPr>
            <w:lang w:eastAsia="zh-CN"/>
          </w:rPr>
          <w:t>发展良好的大学来说，必要的变革程度只能通过诚实的自我评估过程来揭示。</w:t>
        </w:r>
      </w:ins>
      <w:del w:id="361" w:author="Microsoft Office User" w:date="2021-12-14T16:28:00Z">
        <w:r w:rsidDel="009243E5">
          <w:rPr>
            <w:lang w:eastAsia="zh-CN"/>
          </w:rPr>
          <w:delText>对于大多数</w:delText>
        </w:r>
        <w:r w:rsidDel="009243E5">
          <w:rPr>
            <w:rFonts w:hint="eastAsia"/>
            <w:lang w:eastAsia="zh-Hans"/>
          </w:rPr>
          <w:delText>已经兴旺</w:delText>
        </w:r>
        <w:r w:rsidDel="009243E5">
          <w:rPr>
            <w:lang w:eastAsia="zh-CN"/>
          </w:rPr>
          <w:delText>发</w:delText>
        </w:r>
        <w:r w:rsidDel="009243E5">
          <w:rPr>
            <w:rFonts w:hint="eastAsia"/>
            <w:lang w:eastAsia="zh-Hans"/>
          </w:rPr>
          <w:delText>达</w:delText>
        </w:r>
        <w:r w:rsidDel="009243E5">
          <w:rPr>
            <w:lang w:eastAsia="zh-CN"/>
          </w:rPr>
          <w:delText>的大学，必要的改变程度只有通过</w:delText>
        </w:r>
        <w:r w:rsidDel="009243E5">
          <w:rPr>
            <w:rFonts w:hint="eastAsia"/>
            <w:lang w:eastAsia="zh-Hans"/>
          </w:rPr>
          <w:delText>他们真</w:delText>
        </w:r>
        <w:r w:rsidDel="009243E5">
          <w:rPr>
            <w:lang w:eastAsia="zh-CN"/>
          </w:rPr>
          <w:delText>诚的自我评估过程才能揭示</w:delText>
        </w:r>
        <w:r w:rsidDel="009243E5">
          <w:rPr>
            <w:rFonts w:hint="eastAsia"/>
            <w:lang w:eastAsia="zh-Hans"/>
          </w:rPr>
          <w:delText>出来</w:delText>
        </w:r>
        <w:r w:rsidDel="009243E5">
          <w:rPr>
            <w:lang w:eastAsia="zh-CN"/>
          </w:rPr>
          <w:delText>。</w:delText>
        </w:r>
      </w:del>
    </w:p>
    <w:p w14:paraId="2EF261E9" w14:textId="1A19F339" w:rsidR="003216A3" w:rsidDel="00092FA0" w:rsidRDefault="00022D2F" w:rsidP="0041653C">
      <w:pPr>
        <w:ind w:firstLine="420"/>
        <w:rPr>
          <w:del w:id="362" w:author="Microsoft Office User" w:date="2021-12-14T16:29:00Z"/>
          <w:lang w:eastAsia="zh-CN"/>
        </w:rPr>
        <w:pPrChange w:id="363" w:author="Microsoft Office User" w:date="2021-12-14T16:30:00Z">
          <w:pPr>
            <w:ind w:firstLine="420"/>
          </w:pPr>
        </w:pPrChange>
      </w:pPr>
      <w:r>
        <w:rPr>
          <w:lang w:eastAsia="zh-CN"/>
        </w:rPr>
        <w:t>没有</w:t>
      </w:r>
      <w:ins w:id="364" w:author="Microsoft Office User" w:date="2021-12-14T16:29:00Z">
        <w:r w:rsidR="00C9439F">
          <w:rPr>
            <w:rFonts w:hint="eastAsia"/>
            <w:lang w:eastAsia="zh-CN"/>
          </w:rPr>
          <w:t>任何</w:t>
        </w:r>
      </w:ins>
      <w:r>
        <w:rPr>
          <w:lang w:eastAsia="zh-CN"/>
        </w:rPr>
        <w:t>一个简单的改变可以使一所大学在知识</w:t>
      </w:r>
      <w:del w:id="365" w:author="Microsoft Office User" w:date="2021-12-14T15:52:00Z">
        <w:r w:rsidDel="00DD7223">
          <w:rPr>
            <w:rFonts w:hint="eastAsia"/>
            <w:lang w:eastAsia="zh-Hans"/>
          </w:rPr>
          <w:delText>交换</w:delText>
        </w:r>
      </w:del>
      <w:ins w:id="366" w:author="Microsoft Office User" w:date="2021-12-14T15:52:00Z">
        <w:r w:rsidR="00DD7223">
          <w:rPr>
            <w:rFonts w:hint="eastAsia"/>
            <w:lang w:eastAsia="zh-Hans"/>
          </w:rPr>
          <w:t>交流</w:t>
        </w:r>
      </w:ins>
      <w:r>
        <w:rPr>
          <w:lang w:eastAsia="zh-CN"/>
        </w:rPr>
        <w:t>方面表现出色。它需要一个持续改进的过程，</w:t>
      </w:r>
      <w:ins w:id="367" w:author="Microsoft Office User" w:date="2021-12-14T16:29:00Z">
        <w:r w:rsidR="0041653C" w:rsidRPr="0041653C">
          <w:rPr>
            <w:lang w:eastAsia="zh-CN"/>
          </w:rPr>
          <w:t>以及大学领导、学者和合作伙伴共同努力的长期承诺。控制变革的两个问题是：需要多少，以及必须以多快的速度进行？</w:t>
        </w:r>
      </w:ins>
      <w:del w:id="368" w:author="Microsoft Office User" w:date="2021-12-14T16:30:00Z">
        <w:r w:rsidDel="0041653C">
          <w:rPr>
            <w:lang w:eastAsia="zh-CN"/>
          </w:rPr>
          <w:delText>以及一个扩展的</w:delText>
        </w:r>
      </w:del>
    </w:p>
    <w:p w14:paraId="23A2F50C" w14:textId="22ADC0B5" w:rsidR="003216A3" w:rsidDel="0041653C" w:rsidRDefault="00022D2F" w:rsidP="0041653C">
      <w:pPr>
        <w:ind w:firstLine="420"/>
        <w:rPr>
          <w:del w:id="369" w:author="Microsoft Office User" w:date="2021-12-14T16:30:00Z"/>
          <w:lang w:eastAsia="zh-CN"/>
        </w:rPr>
        <w:pPrChange w:id="370" w:author="Microsoft Office User" w:date="2021-12-14T16:30:00Z">
          <w:pPr/>
        </w:pPrChange>
      </w:pPr>
      <w:del w:id="371" w:author="Microsoft Office User" w:date="2021-12-14T16:30:00Z">
        <w:r w:rsidDel="0041653C">
          <w:rPr>
            <w:lang w:eastAsia="zh-CN"/>
          </w:rPr>
          <w:delText>大学领导、学者和合作伙伴共同努力的承诺。</w:delText>
        </w:r>
        <w:r w:rsidDel="0041653C">
          <w:rPr>
            <w:rFonts w:hint="eastAsia"/>
            <w:lang w:eastAsia="zh-Hans"/>
          </w:rPr>
          <w:delText>两个有关</w:delText>
        </w:r>
        <w:r w:rsidDel="0041653C">
          <w:rPr>
            <w:rFonts w:hint="eastAsia"/>
            <w:lang w:eastAsia="zh-CN"/>
          </w:rPr>
          <w:delText>管理变革的问题是</w:delText>
        </w:r>
        <w:r w:rsidDel="0041653C">
          <w:rPr>
            <w:lang w:eastAsia="zh-CN"/>
          </w:rPr>
          <w:delText>：</w:delText>
        </w:r>
        <w:r w:rsidDel="0041653C">
          <w:rPr>
            <w:rFonts w:hint="eastAsia"/>
            <w:lang w:eastAsia="zh-CN"/>
          </w:rPr>
          <w:delText>需要多少</w:delText>
        </w:r>
        <w:r w:rsidDel="0041653C">
          <w:rPr>
            <w:rFonts w:hint="eastAsia"/>
            <w:lang w:eastAsia="zh-Hans"/>
          </w:rPr>
          <w:delText>改变</w:delText>
        </w:r>
        <w:r w:rsidDel="0041653C">
          <w:rPr>
            <w:rFonts w:hint="eastAsia"/>
            <w:lang w:eastAsia="zh-CN"/>
          </w:rPr>
          <w:delText>，</w:delText>
        </w:r>
        <w:r w:rsidDel="0041653C">
          <w:rPr>
            <w:lang w:eastAsia="zh-CN"/>
          </w:rPr>
          <w:delText>以及</w:delText>
        </w:r>
        <w:r w:rsidDel="0041653C">
          <w:rPr>
            <w:rFonts w:hint="eastAsia"/>
            <w:lang w:eastAsia="zh-Hans"/>
          </w:rPr>
          <w:delText>变革</w:delText>
        </w:r>
        <w:r w:rsidDel="0041653C">
          <w:rPr>
            <w:rFonts w:hint="eastAsia"/>
            <w:lang w:eastAsia="zh-CN"/>
          </w:rPr>
          <w:delText>必须多快</w:delText>
        </w:r>
      </w:del>
    </w:p>
    <w:p w14:paraId="3D9F9930" w14:textId="7EC6B0E6" w:rsidR="003216A3" w:rsidRDefault="00022D2F" w:rsidP="0041653C">
      <w:pPr>
        <w:ind w:firstLine="420"/>
        <w:rPr>
          <w:lang w:eastAsia="zh-CN"/>
        </w:rPr>
        <w:pPrChange w:id="372" w:author="Microsoft Office User" w:date="2021-12-14T16:30:00Z">
          <w:pPr/>
        </w:pPrChange>
      </w:pPr>
      <w:del w:id="373" w:author="Microsoft Office User" w:date="2021-12-14T16:30:00Z">
        <w:r w:rsidDel="0041653C">
          <w:rPr>
            <w:rFonts w:hint="eastAsia"/>
            <w:lang w:eastAsia="zh-CN"/>
          </w:rPr>
          <w:delText>发生？</w:delText>
        </w:r>
      </w:del>
    </w:p>
    <w:p w14:paraId="2EC49962" w14:textId="386FFD61" w:rsidR="003216A3" w:rsidRDefault="00022D2F">
      <w:pPr>
        <w:ind w:firstLine="420"/>
        <w:rPr>
          <w:lang w:eastAsia="zh-CN"/>
        </w:rPr>
      </w:pPr>
      <w:r>
        <w:rPr>
          <w:lang w:eastAsia="zh-CN"/>
        </w:rPr>
        <w:t>为了支持变革，我们在第3章至第5章中</w:t>
      </w:r>
      <w:r>
        <w:rPr>
          <w:rFonts w:hint="eastAsia"/>
          <w:lang w:eastAsia="zh-Hans"/>
        </w:rPr>
        <w:t>分别论述</w:t>
      </w:r>
      <w:r>
        <w:rPr>
          <w:lang w:eastAsia="zh-CN"/>
        </w:rPr>
        <w:t>有效的教育、</w:t>
      </w:r>
      <w:del w:id="374" w:author="Microsoft Office User" w:date="2021-12-14T16:34:00Z">
        <w:r w:rsidDel="00623D89">
          <w:rPr>
            <w:rFonts w:hint="eastAsia"/>
            <w:lang w:eastAsia="zh-CN"/>
          </w:rPr>
          <w:delText>研究</w:delText>
        </w:r>
      </w:del>
      <w:ins w:id="375" w:author="Microsoft Office User" w:date="2021-12-14T16:34:00Z">
        <w:r w:rsidR="00623D89">
          <w:rPr>
            <w:rFonts w:hint="eastAsia"/>
            <w:lang w:eastAsia="zh-CN"/>
          </w:rPr>
          <w:t>科研</w:t>
        </w:r>
      </w:ins>
      <w:r>
        <w:rPr>
          <w:rFonts w:hint="eastAsia"/>
          <w:lang w:eastAsia="zh-Hans"/>
        </w:rPr>
        <w:t>和</w:t>
      </w:r>
      <w:r>
        <w:rPr>
          <w:lang w:eastAsia="zh-CN"/>
        </w:rPr>
        <w:t>催化创新</w:t>
      </w:r>
      <w:r>
        <w:rPr>
          <w:rFonts w:hint="eastAsia"/>
          <w:lang w:eastAsia="zh-Hans"/>
        </w:rPr>
        <w:t>的实践</w:t>
      </w:r>
      <w:r>
        <w:rPr>
          <w:lang w:eastAsia="zh-CN"/>
        </w:rPr>
        <w:t>，并在</w:t>
      </w:r>
    </w:p>
    <w:p w14:paraId="473D215D" w14:textId="4D2C9131" w:rsidR="003216A3" w:rsidDel="00294FC5" w:rsidRDefault="00022D2F">
      <w:pPr>
        <w:rPr>
          <w:del w:id="376" w:author="Microsoft Office User" w:date="2021-12-14T16:32:00Z"/>
          <w:lang w:eastAsia="zh-CN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6</w:t>
      </w:r>
      <w:r>
        <w:rPr>
          <w:lang w:eastAsia="zh-CN"/>
        </w:rPr>
        <w:t>章</w:t>
      </w:r>
      <w:r>
        <w:rPr>
          <w:rFonts w:hint="eastAsia"/>
          <w:lang w:eastAsia="zh-Hans"/>
        </w:rPr>
        <w:t>给出综合的观点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第</w:t>
      </w:r>
      <w:r>
        <w:rPr>
          <w:lang w:eastAsia="zh-CN"/>
        </w:rPr>
        <w:t>7-10章中我们为</w:t>
      </w:r>
      <w:ins w:id="377" w:author="Microsoft Office User" w:date="2021-12-14T16:31:00Z">
        <w:r w:rsidR="003508C4">
          <w:rPr>
            <w:rFonts w:hint="eastAsia"/>
            <w:lang w:eastAsia="zh-CN"/>
          </w:rPr>
          <w:t>把自身设定为</w:t>
        </w:r>
      </w:ins>
      <w:del w:id="378" w:author="Microsoft Office User" w:date="2021-12-14T16:31:00Z">
        <w:r w:rsidDel="003508C4">
          <w:rPr>
            <w:rFonts w:hint="eastAsia"/>
            <w:lang w:eastAsia="zh-Hans"/>
          </w:rPr>
          <w:delText>作</w:delText>
        </w:r>
        <w:r w:rsidDel="003508C4">
          <w:rPr>
            <w:lang w:eastAsia="zh-CN"/>
          </w:rPr>
          <w:delText>为</w:delText>
        </w:r>
      </w:del>
      <w:r>
        <w:rPr>
          <w:lang w:eastAsia="zh-CN"/>
        </w:rPr>
        <w:t>适应</w:t>
      </w:r>
      <w:r>
        <w:rPr>
          <w:rFonts w:hint="eastAsia"/>
          <w:lang w:eastAsia="zh-Hans"/>
        </w:rPr>
        <w:t>性</w:t>
      </w:r>
      <w:r>
        <w:rPr>
          <w:lang w:eastAsia="zh-CN"/>
        </w:rPr>
        <w:t>组织</w:t>
      </w:r>
      <w:ins w:id="379" w:author="Microsoft Office User" w:date="2021-12-14T16:32:00Z">
        <w:r w:rsidR="004246CE">
          <w:rPr>
            <w:rFonts w:hint="eastAsia"/>
            <w:lang w:eastAsia="zh-CN"/>
          </w:rPr>
          <w:t>（ad</w:t>
        </w:r>
        <w:r w:rsidR="004246CE">
          <w:rPr>
            <w:lang w:eastAsia="zh-CN"/>
          </w:rPr>
          <w:t>aptive organization</w:t>
        </w:r>
        <w:r w:rsidR="004246CE">
          <w:rPr>
            <w:rFonts w:hint="eastAsia"/>
            <w:lang w:eastAsia="zh-CN"/>
          </w:rPr>
          <w:t>）</w:t>
        </w:r>
      </w:ins>
      <w:r>
        <w:rPr>
          <w:rFonts w:hint="eastAsia"/>
          <w:lang w:eastAsia="zh-Hans"/>
        </w:rPr>
        <w:t>的</w:t>
      </w:r>
      <w:r>
        <w:rPr>
          <w:lang w:eastAsia="zh-CN"/>
        </w:rPr>
        <w:t>大学制定了一个框架。这包括支持</w:t>
      </w:r>
      <w:r>
        <w:rPr>
          <w:rFonts w:hint="eastAsia"/>
          <w:lang w:eastAsia="zh-Hans"/>
        </w:rPr>
        <w:t>学术</w:t>
      </w:r>
      <w:r>
        <w:rPr>
          <w:lang w:eastAsia="zh-CN"/>
        </w:rPr>
        <w:t>实践、计划评估、与合作伙伴</w:t>
      </w:r>
      <w:ins w:id="380" w:author="Microsoft Office User" w:date="2021-12-14T16:33:00Z">
        <w:r w:rsidR="00FB1A6D">
          <w:rPr>
            <w:rFonts w:hint="eastAsia"/>
            <w:lang w:eastAsia="zh-CN"/>
          </w:rPr>
          <w:t>的</w:t>
        </w:r>
      </w:ins>
      <w:r>
        <w:rPr>
          <w:rFonts w:hint="eastAsia"/>
          <w:lang w:eastAsia="zh-Hans"/>
        </w:rPr>
        <w:t>协调</w:t>
      </w:r>
      <w:del w:id="381" w:author="Microsoft Office User" w:date="2021-12-14T16:33:00Z">
        <w:r w:rsidDel="00FB1A6D">
          <w:rPr>
            <w:rFonts w:hint="eastAsia"/>
            <w:lang w:eastAsia="zh-Hans"/>
          </w:rPr>
          <w:delText>一致</w:delText>
        </w:r>
      </w:del>
      <w:r>
        <w:rPr>
          <w:lang w:eastAsia="zh-CN"/>
        </w:rPr>
        <w:t>，并就变革</w:t>
      </w:r>
      <w:ins w:id="382" w:author="Microsoft Office User" w:date="2021-12-14T16:33:00Z">
        <w:r w:rsidR="00D80266">
          <w:rPr>
            <w:rFonts w:hint="eastAsia"/>
            <w:lang w:eastAsia="zh-CN"/>
          </w:rPr>
          <w:t>所</w:t>
        </w:r>
      </w:ins>
      <w:r>
        <w:rPr>
          <w:lang w:eastAsia="zh-CN"/>
        </w:rPr>
        <w:t>展开</w:t>
      </w:r>
      <w:ins w:id="383" w:author="Microsoft Office User" w:date="2021-12-14T16:33:00Z">
        <w:r w:rsidR="00D80266">
          <w:rPr>
            <w:rFonts w:hint="eastAsia"/>
            <w:lang w:eastAsia="zh-CN"/>
          </w:rPr>
          <w:t>的</w:t>
        </w:r>
      </w:ins>
      <w:del w:id="384" w:author="Microsoft Office User" w:date="2021-12-14T16:33:00Z">
        <w:r w:rsidDel="00D80266">
          <w:rPr>
            <w:lang w:eastAsia="zh-CN"/>
          </w:rPr>
          <w:delText>广泛</w:delText>
        </w:r>
      </w:del>
      <w:r>
        <w:rPr>
          <w:lang w:eastAsia="zh-CN"/>
        </w:rPr>
        <w:t>讨论。在这些有效的学术实践或适应性大学的框架</w:t>
      </w:r>
      <w:r>
        <w:rPr>
          <w:rFonts w:hint="eastAsia"/>
          <w:lang w:eastAsia="zh-Hans"/>
        </w:rPr>
        <w:t>中没有任何内容是</w:t>
      </w:r>
    </w:p>
    <w:p w14:paraId="0F35C1AF" w14:textId="77777777" w:rsidR="003216A3" w:rsidRDefault="00022D2F">
      <w:pPr>
        <w:rPr>
          <w:lang w:eastAsia="zh-CN"/>
        </w:rPr>
      </w:pPr>
      <w:r>
        <w:rPr>
          <w:rFonts w:hint="eastAsia"/>
          <w:lang w:eastAsia="zh-Hans"/>
        </w:rPr>
        <w:t>硬性</w:t>
      </w:r>
      <w:r>
        <w:rPr>
          <w:lang w:eastAsia="zh-CN"/>
        </w:rPr>
        <w:t>规定的。 我们提供资源、参考和行为示例，这些应该由每所大学根据当地需求和</w:t>
      </w:r>
      <w:r>
        <w:rPr>
          <w:rFonts w:hint="eastAsia"/>
          <w:lang w:eastAsia="zh-Hans"/>
        </w:rPr>
        <w:t>自身</w:t>
      </w:r>
      <w:r>
        <w:rPr>
          <w:lang w:eastAsia="zh-CN"/>
        </w:rPr>
        <w:t>背景进行审</w:t>
      </w:r>
      <w:r>
        <w:rPr>
          <w:rFonts w:hint="eastAsia"/>
          <w:lang w:eastAsia="zh-Hans"/>
        </w:rPr>
        <w:t>视</w:t>
      </w:r>
      <w:r>
        <w:rPr>
          <w:lang w:eastAsia="zh-CN"/>
        </w:rPr>
        <w:t>和调整[ 39]。</w:t>
      </w:r>
    </w:p>
    <w:p w14:paraId="1C540256" w14:textId="77777777" w:rsidR="003216A3" w:rsidRDefault="003216A3">
      <w:pPr>
        <w:rPr>
          <w:lang w:eastAsia="zh-CN"/>
        </w:rPr>
      </w:pPr>
    </w:p>
    <w:p w14:paraId="5DEA53B7" w14:textId="77777777" w:rsidR="003216A3" w:rsidRDefault="00022D2F">
      <w:pPr>
        <w:rPr>
          <w:lang w:eastAsia="zh-CN"/>
        </w:rPr>
      </w:pPr>
      <w:r>
        <w:rPr>
          <w:lang w:eastAsia="zh-CN"/>
        </w:rPr>
        <w:t>参考</w:t>
      </w:r>
      <w:r>
        <w:rPr>
          <w:rFonts w:hint="eastAsia"/>
          <w:lang w:eastAsia="zh-Hans"/>
        </w:rPr>
        <w:t>文献</w:t>
      </w:r>
    </w:p>
    <w:p w14:paraId="019A6F59" w14:textId="77777777" w:rsidR="003216A3" w:rsidRDefault="003216A3">
      <w:pPr>
        <w:rPr>
          <w:lang w:eastAsia="zh-CN"/>
        </w:rPr>
      </w:pPr>
    </w:p>
    <w:p w14:paraId="1CAE50F9" w14:textId="77777777" w:rsidR="003216A3" w:rsidRDefault="00022D2F">
      <w:pPr>
        <w:widowControl/>
        <w:rPr>
          <w:lang w:eastAsia="zh-Hans"/>
        </w:rPr>
      </w:pPr>
      <w:r>
        <w:rPr>
          <w:rFonts w:hint="eastAsia"/>
          <w:lang w:eastAsia="zh-Hans"/>
        </w:rPr>
        <w:t>参考文献</w:t>
      </w:r>
    </w:p>
    <w:p w14:paraId="6665174E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1. Shane S (2006) Economic development through entrepreneurship: government, university and </w:t>
      </w:r>
    </w:p>
    <w:p w14:paraId="4F3BEF2D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business linkages. Edward Elgar Pub </w:t>
      </w:r>
    </w:p>
    <w:p w14:paraId="49537FCB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2. Mitra J, Edmondson J (2015) Entrepreneurship and knowledge exchange. Routledge, </w:t>
      </w:r>
    </w:p>
    <w:p w14:paraId="235A5E8C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New York, NY</w:t>
      </w:r>
    </w:p>
    <w:p w14:paraId="5CE9E57E" w14:textId="77777777" w:rsidR="003216A3" w:rsidRDefault="00022D2F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7A19F2B" wp14:editId="6E642217">
                <wp:simplePos x="0" y="0"/>
                <wp:positionH relativeFrom="page">
                  <wp:posOffset>368300</wp:posOffset>
                </wp:positionH>
                <wp:positionV relativeFrom="paragraph">
                  <wp:posOffset>307975</wp:posOffset>
                </wp:positionV>
                <wp:extent cx="616585" cy="19050"/>
                <wp:effectExtent l="0" t="0" r="0" b="0"/>
                <wp:wrapTopAndBottom/>
                <wp:docPr id="166" name="组合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485"/>
                          <a:chExt cx="971" cy="30"/>
                        </a:xfrm>
                      </wpg:grpSpPr>
                      <wps:wsp>
                        <wps:cNvPr id="162" name="直线 1340"/>
                        <wps:cNvCnPr/>
                        <wps:spPr>
                          <a:xfrm>
                            <a:off x="580" y="492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" name="直线 1339"/>
                        <wps:cNvCnPr/>
                        <wps:spPr>
                          <a:xfrm>
                            <a:off x="580" y="507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4" name="任意多边形 1338"/>
                        <wps:cNvSpPr/>
                        <wps:spPr>
                          <a:xfrm>
                            <a:off x="1535" y="484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5" name="任意多边形 1337"/>
                        <wps:cNvSpPr/>
                        <wps:spPr>
                          <a:xfrm>
                            <a:off x="580" y="484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9142B" id="组合 1336" o:spid="_x0000_s1026" style="position:absolute;margin-left:29pt;margin-top:24.25pt;width:48.55pt;height:1.5pt;z-index:251659264;mso-wrap-distance-left:0;mso-wrap-distance-right:0;mso-position-horizontal-relative:page" coordorigin="580,485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">
                <v:line id="直线 1340" o:spid="_x0000_s1027" style="position:absolute;visibility:visible;mso-wrap-style:square" from="580,492" to="1550,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" strokecolor="#999" strokeweight=".26325mm"/>
                <v:line id="直线 1339" o:spid="_x0000_s1028" style="position:absolute;visibility:visible;mso-wrap-style:square" from="580,507" to="1550,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" strokecolor="#ededed" strokeweight=".26325mm"/>
                <v:shape id="任意多边形 1338" o:spid="_x0000_s1029" style="position:absolute;left:1535;top:484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37" o:spid="_x0000_s1030" style="position:absolute;left:580;top:484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1415FB4D" w14:textId="77777777" w:rsidR="003216A3" w:rsidRDefault="003216A3">
      <w:pPr>
        <w:rPr>
          <w:lang w:eastAsia="zh-CN"/>
        </w:rPr>
      </w:pPr>
    </w:p>
    <w:p w14:paraId="2A567B5C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space="720"/>
        </w:sectPr>
      </w:pPr>
    </w:p>
    <w:p w14:paraId="52C74FB6" w14:textId="77777777" w:rsidR="003216A3" w:rsidRDefault="00022D2F">
      <w:pPr>
        <w:rPr>
          <w:lang w:eastAsia="zh-CN"/>
        </w:rPr>
      </w:pPr>
      <w:r>
        <w:rPr>
          <w:lang w:eastAsia="zh-CN"/>
        </w:rPr>
        <w:t>第 72 页</w:t>
      </w:r>
    </w:p>
    <w:p w14:paraId="4349EA69" w14:textId="77777777" w:rsidR="003216A3" w:rsidRDefault="00022D2F">
      <w:pPr>
        <w:rPr>
          <w:lang w:eastAsia="zh-CN"/>
        </w:rPr>
      </w:pPr>
      <w:r>
        <w:rPr>
          <w:lang w:eastAsia="zh-CN"/>
        </w:rPr>
        <w:t>44</w:t>
      </w:r>
    </w:p>
    <w:p w14:paraId="05B28A33" w14:textId="77777777" w:rsidR="003216A3" w:rsidRDefault="00022D2F">
      <w:pPr>
        <w:rPr>
          <w:lang w:eastAsia="zh-CN"/>
        </w:rPr>
      </w:pPr>
      <w:r>
        <w:rPr>
          <w:lang w:eastAsia="zh-CN"/>
        </w:rPr>
        <w:br w:type="column"/>
      </w:r>
    </w:p>
    <w:p w14:paraId="2D6C8804" w14:textId="1FC9CE66" w:rsidR="003216A3" w:rsidRDefault="00022D2F">
      <w:pPr>
        <w:rPr>
          <w:lang w:eastAsia="zh-CN"/>
        </w:rPr>
      </w:pPr>
      <w:r>
        <w:rPr>
          <w:lang w:eastAsia="zh-CN"/>
        </w:rPr>
        <w:t>知识交</w:t>
      </w:r>
      <w:ins w:id="385" w:author="Microsoft Office User" w:date="2021-12-14T15:51:00Z">
        <w:r w:rsidR="00FB074C">
          <w:rPr>
            <w:rFonts w:hint="eastAsia"/>
            <w:lang w:eastAsia="zh-CN"/>
          </w:rPr>
          <w:t>流</w:t>
        </w:r>
      </w:ins>
      <w:del w:id="386" w:author="Microsoft Office User" w:date="2021-12-14T15:51:00Z">
        <w:r w:rsidDel="00FB074C">
          <w:rPr>
            <w:lang w:eastAsia="zh-CN"/>
          </w:rPr>
          <w:delText>换</w:delText>
        </w:r>
      </w:del>
      <w:r>
        <w:rPr>
          <w:lang w:eastAsia="zh-CN"/>
        </w:rPr>
        <w:t>的系统方法</w:t>
      </w:r>
    </w:p>
    <w:p w14:paraId="37AAD1DA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548" w:space="2999"/>
            <w:col w:w="6453"/>
          </w:cols>
        </w:sectPr>
      </w:pPr>
    </w:p>
    <w:p w14:paraId="2F416E37" w14:textId="77777777" w:rsidR="003216A3" w:rsidRDefault="003216A3">
      <w:pPr>
        <w:rPr>
          <w:lang w:eastAsia="zh-CN"/>
        </w:rPr>
      </w:pPr>
    </w:p>
    <w:p w14:paraId="7C2DFB8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3. The Organisation for Economic Co-operation and Development (2012) A guiding framework </w:t>
      </w:r>
    </w:p>
    <w:p w14:paraId="0B17A285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for entrepreneurial universities. https://www.oecd.org/site/cfecpr/EC-OECD Entrepreneurial </w:t>
      </w:r>
    </w:p>
    <w:p w14:paraId="24C28396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Universities Framework.pdf </w:t>
      </w:r>
    </w:p>
    <w:p w14:paraId="553EDEF8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4. The Organisation for Economic Co-operation and Development (2015) The innovation </w:t>
      </w:r>
    </w:p>
    <w:p w14:paraId="67FCA2E3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imperative: contributing to productivity, growth and well-being. Organization for Economic </w:t>
      </w:r>
    </w:p>
    <w:p w14:paraId="6201D3A7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Cooperation and Development, Paris, France </w:t>
      </w:r>
    </w:p>
    <w:p w14:paraId="7B218ACD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5. Szirmal A, Naude W, Goedhuys M (2011) Entrepreneurship, innovation, and economic devel</w:t>
      </w:r>
    </w:p>
    <w:p w14:paraId="50D6D235" w14:textId="77777777" w:rsidR="003216A3" w:rsidRDefault="00022D2F">
      <w:pPr>
        <w:widowControl/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opment. Oxford University Press </w:t>
      </w:r>
    </w:p>
    <w:p w14:paraId="5C4B1F48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6. Langfitt T, Hackney S, Fishman AP (1983) Partners in the research enterprise. University of </w:t>
      </w:r>
    </w:p>
    <w:p w14:paraId="48FBF9CD" w14:textId="77777777" w:rsidR="003216A3" w:rsidRDefault="00022D2F">
      <w:pPr>
        <w:widowControl/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Pennsylvania Press, Philladelphia, PA </w:t>
      </w:r>
    </w:p>
    <w:p w14:paraId="05AB15DA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7. Hughes A, Kitson M (2012) Pathways to impact and the strategic role of universities: new </w:t>
      </w:r>
    </w:p>
    <w:p w14:paraId="0F7200A6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evidence on the breadth and depth of university knowledge exchange in the UK and the factors </w:t>
      </w:r>
    </w:p>
    <w:p w14:paraId="238F997A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constraining its development. Camb J Econ 36:723–750 </w:t>
      </w:r>
    </w:p>
    <w:p w14:paraId="56FFA780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8. Yusuf S (2008) Intermediating knowledge exchange between universities and businesses. Res </w:t>
      </w:r>
    </w:p>
    <w:p w14:paraId="28C9AC9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Policy 37:1167–1174 </w:t>
      </w:r>
    </w:p>
    <w:p w14:paraId="5BEF2DEA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9. Mitra J (2012) Entrepreneurship, innovation, and regional development. Routledge, London </w:t>
      </w:r>
    </w:p>
    <w:p w14:paraId="01C15D07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10. Abreu M, Grinevich V, Hughes A, Kitson M, Ternouth P (2008) Universities, business and </w:t>
      </w:r>
    </w:p>
    <w:p w14:paraId="721A820C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knowledge exchange. Council for Industry and Higher Education and the Centre for Business </w:t>
      </w:r>
    </w:p>
    <w:p w14:paraId="7DFC0284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Research at University of Cambridge </w:t>
      </w:r>
    </w:p>
    <w:p w14:paraId="47F971F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11. Agrawal A (2001) University-to-industry knowledge transfer: literature review and unan</w:t>
      </w:r>
    </w:p>
    <w:p w14:paraId="47962636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swered questions. Int J Manag Rev 3:285–302 </w:t>
      </w:r>
    </w:p>
    <w:p w14:paraId="6644CDC4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12. Boyer EL (1990) Scholarship reconsidered: priorities of the professoriate. The Carnegie </w:t>
      </w:r>
    </w:p>
    <w:p w14:paraId="7896C47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Foundation for the Advancement of Teaching, Princeton, NJ </w:t>
      </w:r>
    </w:p>
    <w:p w14:paraId="4AFC41DA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13. Jacobs J (2013) In Defense of disciplines: interdisciplinarity and specialization in the research </w:t>
      </w:r>
    </w:p>
    <w:p w14:paraId="4A77379D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university. Chicago, IL, The University of Chicago Press </w:t>
      </w:r>
    </w:p>
    <w:p w14:paraId="5A9D5FB2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14. Gethmann CF, Carrier M, Hanekamp G, Kaiser M, Kamp G, Ligner M, Quante M, Thiele F </w:t>
      </w:r>
    </w:p>
    <w:p w14:paraId="626D0B73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(2014) Interdisciplinary research and trans-disciplinary validity claims. Springer </w:t>
      </w:r>
    </w:p>
    <w:p w14:paraId="0C5D282D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15. Libecap G, Thursby M, Hoskinson S (2010) Spanning boundaries and disciplines: univer</w:t>
      </w:r>
    </w:p>
    <w:p w14:paraId="6CDB0150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sity technology commercialization in the idea age. Advances in the study of entrepreneurship, </w:t>
      </w:r>
    </w:p>
    <w:p w14:paraId="28CE5865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innovation and economic growth. Emerald Group Publishing </w:t>
      </w:r>
    </w:p>
    <w:p w14:paraId="0F21D7C3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16. O’Brien L, Marzano M, White R (2013) Participatory Interdisciplinarity: towards the inte</w:t>
      </w:r>
    </w:p>
    <w:p w14:paraId="205F08BE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gration of disciplinary diversity with stakeholder engagement for new models of knowledge </w:t>
      </w:r>
    </w:p>
    <w:p w14:paraId="78DF1DA3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production. Sci Public Policy 40:51–61 </w:t>
      </w:r>
    </w:p>
    <w:p w14:paraId="2280F465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17. Clare P (2018) Knowledge exchange. In: Andersen J, Toom K (eds) Research management. </w:t>
      </w:r>
    </w:p>
    <w:p w14:paraId="482C9C0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Elsevier, pp 189–203 </w:t>
      </w:r>
    </w:p>
    <w:p w14:paraId="726ADAD6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18. Niedergassel B (2011) Knowledge sharing in research collaborations: understanding the driv</w:t>
      </w:r>
    </w:p>
    <w:p w14:paraId="085A2E38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ers and barriers. Springer </w:t>
      </w:r>
    </w:p>
    <w:p w14:paraId="06ABD22B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19. Chan YE, Farrington C (2018) Community-based research: engaging universities in </w:t>
      </w:r>
    </w:p>
    <w:p w14:paraId="08AA7B77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technology-related knowledge exchanges. Inf Organ 28:129–139 </w:t>
      </w:r>
    </w:p>
    <w:p w14:paraId="0F4F2E6B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20. Ackworth EB (2008) University–industry engagement: the formation of the knowledge inte</w:t>
      </w:r>
    </w:p>
    <w:p w14:paraId="6BB47C76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gration community (KIC) model at the Cambridge-MIT Institute. Res Policy 37:1241–1254 </w:t>
      </w:r>
    </w:p>
    <w:p w14:paraId="0617A08C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21. Belenzon S, Schankerman M (2009) University knowledge transfer: private ownership, incen</w:t>
      </w:r>
    </w:p>
    <w:p w14:paraId="5376E111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lastRenderedPageBreak/>
        <w:t xml:space="preserve">tives, and local development objectives. J Law Econ 52:111–144 </w:t>
      </w:r>
    </w:p>
    <w:p w14:paraId="12A52A96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22. The Organisation for Economic Co-operation and Development (2019) University-Industry </w:t>
      </w:r>
    </w:p>
    <w:p w14:paraId="655F7510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Collaboration: New Evidence and Policy Options. https://read.oecd-ilibrary.org/science-and</w:t>
      </w:r>
    </w:p>
    <w:p w14:paraId="1A1AC5F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technology/university-industry-collaboration_e9c1e648-en#page1. Accessed 1 Feb 2020 </w:t>
      </w:r>
    </w:p>
    <w:p w14:paraId="1029AF2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23. Martin LM, Warren-Smith I, Lord G (2019) Entrepreneurial architecture in UK universities: </w:t>
      </w:r>
    </w:p>
    <w:p w14:paraId="2A31793C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still a work in progress? Int J Entrep Behav Res 25:281–297 </w:t>
      </w:r>
    </w:p>
    <w:p w14:paraId="4704B542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24. Higher Education Funding Council for England (2016) University knowledge exchange (KE) </w:t>
      </w:r>
    </w:p>
    <w:p w14:paraId="1AAA833D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framework: good practice in technology transfer. Report to the UK Higher Education Sector </w:t>
      </w:r>
    </w:p>
    <w:p w14:paraId="1A7981F8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and HEFCE by the McMillan Group. Bristol, UK </w:t>
      </w:r>
    </w:p>
    <w:p w14:paraId="427BD385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25. Zhang Q (2018) Theory, practice and policy: a longitudinal study of university knowledge </w:t>
      </w:r>
    </w:p>
    <w:p w14:paraId="236E79A6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exchange in the UK. Ind High Educ 32:80–92 2 A Systematic Approach to Knowledge Exchange </w:t>
      </w:r>
    </w:p>
    <w:p w14:paraId="603D911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26. Borrell-Damian L, Brown T, Dearing A, Font J, Hagen S, Metcalfe J, Smith J (2010) </w:t>
      </w:r>
    </w:p>
    <w:p w14:paraId="34F443F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Collaborative doctoral education: university-industry partnerships for enhancing knowledge </w:t>
      </w:r>
    </w:p>
    <w:p w14:paraId="19E083C5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exchange. High Educ Pol 23:493–514 </w:t>
      </w:r>
    </w:p>
    <w:p w14:paraId="552BEE03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27. Ackoff R, Greenberg D (2008) Turning learning right side up: putting education Back on track. </w:t>
      </w:r>
    </w:p>
    <w:p w14:paraId="1156D3F1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Pearson Prentice Hall, Upper Saddle River, NJ </w:t>
      </w:r>
    </w:p>
    <w:p w14:paraId="4B0D78C7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28. Atkinson J, Crowe M (2006) Interdisciplinary research: diverse approaches in science, tech</w:t>
      </w:r>
    </w:p>
    <w:p w14:paraId="5EDF34EC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nology, health and society. John Wiley &amp; Sons, Hoboken, NJ </w:t>
      </w:r>
    </w:p>
    <w:p w14:paraId="33FE1847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29. Leydesdorff L, Etzkowitz H (1997) Universities and the global knowledge economy: a triple </w:t>
      </w:r>
    </w:p>
    <w:p w14:paraId="35F62DC4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helix of university-industry-government relations (science, technology, and the international </w:t>
      </w:r>
    </w:p>
    <w:p w14:paraId="4046871A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political economy series). Thomson Learning, Boston </w:t>
      </w:r>
    </w:p>
    <w:p w14:paraId="6CB9D48C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30. Roberts EB (1991) Entrepreneurs in high technology: lessons from MIT and beyond. Oxford </w:t>
      </w:r>
    </w:p>
    <w:p w14:paraId="301BF27A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University Press, New York, NY </w:t>
      </w:r>
    </w:p>
    <w:p w14:paraId="3B31F04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31. Allen T, O’Shea RP (2014) Building technology transfer within research universities: an entre</w:t>
      </w:r>
    </w:p>
    <w:p w14:paraId="05DC02AE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preneurial approach. Cambridge University Press, Cambridge, UK </w:t>
      </w:r>
    </w:p>
    <w:p w14:paraId="645F7EBD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32. Valerio A, Parton B, Rob A (2014) Entrepreneurship education and training programs around </w:t>
      </w:r>
    </w:p>
    <w:p w14:paraId="3E8DF4F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the world. World Bank Publications, Washington, DC </w:t>
      </w:r>
    </w:p>
    <w:p w14:paraId="66FBC5E7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33. Shane S (2004) Academic entrepreneurship: university spinoffs and wealth creation. Edward </w:t>
      </w:r>
    </w:p>
    <w:p w14:paraId="63E419C4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Elgar Pub </w:t>
      </w:r>
    </w:p>
    <w:p w14:paraId="40BD4ECB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34. Birley S (2007) Universities, academics, and spinout companies: lessons from Imperial. Int J </w:t>
      </w:r>
    </w:p>
    <w:p w14:paraId="39848C60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Entrep Educ 9:388–408 </w:t>
      </w:r>
    </w:p>
    <w:p w14:paraId="2D0A156B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35. Breznitz S, Etzkowitz H (2016) University technology transfer: the globalization of academic </w:t>
      </w:r>
    </w:p>
    <w:p w14:paraId="76E47BD7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innovation. Routledge </w:t>
      </w:r>
    </w:p>
    <w:p w14:paraId="366FDC5F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36. Libecap GD (2005) University entrepreneurship and technology transfer: process, design, and </w:t>
      </w:r>
    </w:p>
    <w:p w14:paraId="7C65E653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intellectual property. Elsevier (Series Advances in the Study of Entrepreneurship, Innovation, </w:t>
      </w:r>
    </w:p>
    <w:p w14:paraId="6C41F8BC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and Economic Growth) </w:t>
      </w:r>
    </w:p>
    <w:p w14:paraId="39F0246E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37. Altman A, Ebersberger B (2013) Universities in change: managing higher education institu</w:t>
      </w:r>
    </w:p>
    <w:p w14:paraId="4CB26B9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tions in the age of globalization. Springer, New York, NY </w:t>
      </w:r>
    </w:p>
    <w:p w14:paraId="73D6AC0A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38. Benson L, Harkav I, Puckett J, Hartley M, Hodges R, Johnston F, Weeks J (2017) Knowledge </w:t>
      </w:r>
    </w:p>
    <w:p w14:paraId="0D92E536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for social change: bacon, Dewey, and the revolutionary transformation of research universities </w:t>
      </w:r>
    </w:p>
    <w:p w14:paraId="576FF98B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in the twenty-first century. Temple University Press </w:t>
      </w:r>
    </w:p>
    <w:p w14:paraId="7DC53AC9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39. Altbach PG (2011) The past, present, and future of the research university. In: Altbach PG, </w:t>
      </w:r>
    </w:p>
    <w:p w14:paraId="126D2370" w14:textId="77777777" w:rsidR="003216A3" w:rsidRDefault="00022D2F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Salmi J (eds) The road to academic excellence. World Bank Publications, pp 11–32</w:t>
      </w:r>
    </w:p>
    <w:p w14:paraId="7FF5413F" w14:textId="77777777" w:rsidR="003216A3" w:rsidRDefault="003216A3"/>
    <w:p w14:paraId="7ED50B9D" w14:textId="77777777" w:rsidR="003216A3" w:rsidRDefault="003216A3"/>
    <w:sectPr w:rsidR="0032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LTStd-Roman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9A1A8"/>
    <w:multiLevelType w:val="singleLevel"/>
    <w:tmpl w:val="6179A1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9E3A8FEF"/>
    <w:rsid w:val="9E3A8FEF"/>
    <w:rsid w:val="00022D2F"/>
    <w:rsid w:val="00032E3E"/>
    <w:rsid w:val="000530BB"/>
    <w:rsid w:val="00063D82"/>
    <w:rsid w:val="00092FA0"/>
    <w:rsid w:val="000B4A2C"/>
    <w:rsid w:val="000B6606"/>
    <w:rsid w:val="000B7880"/>
    <w:rsid w:val="000D2581"/>
    <w:rsid w:val="000D4364"/>
    <w:rsid w:val="001009E0"/>
    <w:rsid w:val="0013762B"/>
    <w:rsid w:val="001507AF"/>
    <w:rsid w:val="00151A20"/>
    <w:rsid w:val="00152743"/>
    <w:rsid w:val="00155B27"/>
    <w:rsid w:val="00191A80"/>
    <w:rsid w:val="001B349C"/>
    <w:rsid w:val="001E1699"/>
    <w:rsid w:val="002227D9"/>
    <w:rsid w:val="002433C7"/>
    <w:rsid w:val="00273D71"/>
    <w:rsid w:val="002770B4"/>
    <w:rsid w:val="00285B21"/>
    <w:rsid w:val="00294FC5"/>
    <w:rsid w:val="002D3225"/>
    <w:rsid w:val="002D7241"/>
    <w:rsid w:val="002F409A"/>
    <w:rsid w:val="00317BB4"/>
    <w:rsid w:val="003216A3"/>
    <w:rsid w:val="003508C4"/>
    <w:rsid w:val="00354566"/>
    <w:rsid w:val="00385791"/>
    <w:rsid w:val="003A3902"/>
    <w:rsid w:val="003B5F70"/>
    <w:rsid w:val="003B77C6"/>
    <w:rsid w:val="003E0C76"/>
    <w:rsid w:val="003E52BD"/>
    <w:rsid w:val="00412C6A"/>
    <w:rsid w:val="0041653C"/>
    <w:rsid w:val="004246CE"/>
    <w:rsid w:val="00441250"/>
    <w:rsid w:val="0047694C"/>
    <w:rsid w:val="00496536"/>
    <w:rsid w:val="004A35FC"/>
    <w:rsid w:val="004C0396"/>
    <w:rsid w:val="004D1554"/>
    <w:rsid w:val="004D19E0"/>
    <w:rsid w:val="004D4273"/>
    <w:rsid w:val="004E1FA4"/>
    <w:rsid w:val="004F530D"/>
    <w:rsid w:val="005017F4"/>
    <w:rsid w:val="00542510"/>
    <w:rsid w:val="00552EBC"/>
    <w:rsid w:val="00576CB0"/>
    <w:rsid w:val="005D0DAB"/>
    <w:rsid w:val="00623D89"/>
    <w:rsid w:val="00627F2E"/>
    <w:rsid w:val="006436F7"/>
    <w:rsid w:val="00646F2A"/>
    <w:rsid w:val="006664E8"/>
    <w:rsid w:val="00667DF0"/>
    <w:rsid w:val="006713A7"/>
    <w:rsid w:val="00676F2C"/>
    <w:rsid w:val="00697751"/>
    <w:rsid w:val="006A07AB"/>
    <w:rsid w:val="006A1DBD"/>
    <w:rsid w:val="006A3E28"/>
    <w:rsid w:val="006B26EF"/>
    <w:rsid w:val="006E2BA9"/>
    <w:rsid w:val="006F153D"/>
    <w:rsid w:val="00711D75"/>
    <w:rsid w:val="007152F3"/>
    <w:rsid w:val="007229A8"/>
    <w:rsid w:val="007340C6"/>
    <w:rsid w:val="00737A97"/>
    <w:rsid w:val="00763BCB"/>
    <w:rsid w:val="007679AE"/>
    <w:rsid w:val="007741E5"/>
    <w:rsid w:val="007907C3"/>
    <w:rsid w:val="007C2AEA"/>
    <w:rsid w:val="007E306E"/>
    <w:rsid w:val="00800ABA"/>
    <w:rsid w:val="00821000"/>
    <w:rsid w:val="00850489"/>
    <w:rsid w:val="0085352E"/>
    <w:rsid w:val="008940D8"/>
    <w:rsid w:val="008D597E"/>
    <w:rsid w:val="008F5A77"/>
    <w:rsid w:val="00901CD2"/>
    <w:rsid w:val="009044B2"/>
    <w:rsid w:val="009153FD"/>
    <w:rsid w:val="00916D79"/>
    <w:rsid w:val="009243E5"/>
    <w:rsid w:val="00932CB4"/>
    <w:rsid w:val="0096219D"/>
    <w:rsid w:val="00971DF4"/>
    <w:rsid w:val="00977E67"/>
    <w:rsid w:val="00996030"/>
    <w:rsid w:val="009A7BAA"/>
    <w:rsid w:val="009C41D2"/>
    <w:rsid w:val="009C7618"/>
    <w:rsid w:val="00A043E1"/>
    <w:rsid w:val="00A44F2E"/>
    <w:rsid w:val="00A754D0"/>
    <w:rsid w:val="00A81C57"/>
    <w:rsid w:val="00A90C01"/>
    <w:rsid w:val="00A92953"/>
    <w:rsid w:val="00AA3C83"/>
    <w:rsid w:val="00AB173C"/>
    <w:rsid w:val="00AB3573"/>
    <w:rsid w:val="00AC38C1"/>
    <w:rsid w:val="00AD3390"/>
    <w:rsid w:val="00AD40C5"/>
    <w:rsid w:val="00AF795A"/>
    <w:rsid w:val="00B07C6A"/>
    <w:rsid w:val="00B13411"/>
    <w:rsid w:val="00B150FD"/>
    <w:rsid w:val="00B24B5C"/>
    <w:rsid w:val="00B464A8"/>
    <w:rsid w:val="00B654DC"/>
    <w:rsid w:val="00B85744"/>
    <w:rsid w:val="00B87F36"/>
    <w:rsid w:val="00BA79CE"/>
    <w:rsid w:val="00BF7D84"/>
    <w:rsid w:val="00C25E90"/>
    <w:rsid w:val="00C71CF7"/>
    <w:rsid w:val="00C76083"/>
    <w:rsid w:val="00C85A2C"/>
    <w:rsid w:val="00C9439F"/>
    <w:rsid w:val="00C95758"/>
    <w:rsid w:val="00C95CE2"/>
    <w:rsid w:val="00CB6688"/>
    <w:rsid w:val="00CD4377"/>
    <w:rsid w:val="00CE580E"/>
    <w:rsid w:val="00D03DBB"/>
    <w:rsid w:val="00D05455"/>
    <w:rsid w:val="00D2604E"/>
    <w:rsid w:val="00D350EE"/>
    <w:rsid w:val="00D41491"/>
    <w:rsid w:val="00D51964"/>
    <w:rsid w:val="00D52A90"/>
    <w:rsid w:val="00D80266"/>
    <w:rsid w:val="00DB4B51"/>
    <w:rsid w:val="00DD7223"/>
    <w:rsid w:val="00DF4FE8"/>
    <w:rsid w:val="00DF6B4E"/>
    <w:rsid w:val="00E64D1C"/>
    <w:rsid w:val="00E65F59"/>
    <w:rsid w:val="00EA3BBB"/>
    <w:rsid w:val="00EC0A90"/>
    <w:rsid w:val="00EF4058"/>
    <w:rsid w:val="00F0094C"/>
    <w:rsid w:val="00F739FF"/>
    <w:rsid w:val="00F9102E"/>
    <w:rsid w:val="00FB074C"/>
    <w:rsid w:val="00FB1A6D"/>
    <w:rsid w:val="00FE6A2A"/>
    <w:rsid w:val="00FF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B64E0"/>
  <w15:docId w15:val="{8696C4EE-3148-2143-B970-05BB1AC6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TW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Microsoft YaHei" w:eastAsia="Microsoft YaHei" w:hAnsi="Microsoft YaHei" w:cs="Microsoft YaHe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32CB4"/>
    <w:rPr>
      <w:rFonts w:ascii="Microsoft YaHei" w:eastAsia="Microsoft YaHei" w:hAnsi="Microsoft YaHei" w:cs="Microsoft YaHe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2026</Words>
  <Characters>11552</Characters>
  <Application>Microsoft Office Word</Application>
  <DocSecurity>0</DocSecurity>
  <Lines>96</Lines>
  <Paragraphs>27</Paragraphs>
  <ScaleCrop>false</ScaleCrop>
  <Company/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chajianzhong</dc:creator>
  <cp:lastModifiedBy>Microsoft Office User</cp:lastModifiedBy>
  <cp:revision>173</cp:revision>
  <dcterms:created xsi:type="dcterms:W3CDTF">2021-12-13T02:15:00Z</dcterms:created>
  <dcterms:modified xsi:type="dcterms:W3CDTF">2021-12-14T08:34:00Z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