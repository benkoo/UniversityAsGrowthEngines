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597C" w14:textId="77777777" w:rsidR="007221B9" w:rsidRDefault="007221B9"/>
    <w:p w14:paraId="200FE8C1" w14:textId="77777777" w:rsidR="007221B9" w:rsidRDefault="007221B9"/>
    <w:p w14:paraId="1D60ED83" w14:textId="77777777" w:rsidR="007221B9" w:rsidRDefault="007221B9"/>
    <w:p w14:paraId="2A847350" w14:textId="77777777" w:rsidR="007221B9" w:rsidRDefault="007221B9"/>
    <w:p w14:paraId="36488ACC" w14:textId="77777777" w:rsidR="007221B9" w:rsidRDefault="00467391">
      <w:r>
        <w:rPr>
          <w:noProof/>
        </w:rPr>
        <mc:AlternateContent>
          <mc:Choice Requires="wpg">
            <w:drawing>
              <wp:anchor distT="0" distB="0" distL="0" distR="0" simplePos="0" relativeHeight="251652096" behindDoc="0" locked="0" layoutInCell="1" allowOverlap="1" wp14:anchorId="42228D50" wp14:editId="429411C6">
                <wp:simplePos x="0" y="0"/>
                <wp:positionH relativeFrom="page">
                  <wp:posOffset>368300</wp:posOffset>
                </wp:positionH>
                <wp:positionV relativeFrom="paragraph">
                  <wp:posOffset>234315</wp:posOffset>
                </wp:positionV>
                <wp:extent cx="701675" cy="19050"/>
                <wp:effectExtent l="0" t="0" r="0" b="0"/>
                <wp:wrapTopAndBottom/>
                <wp:docPr id="907" name="组合 609"/>
                <wp:cNvGraphicFramePr/>
                <a:graphic xmlns:a="http://schemas.openxmlformats.org/drawingml/2006/main">
                  <a:graphicData uri="http://schemas.microsoft.com/office/word/2010/wordprocessingGroup">
                    <wpg:wgp>
                      <wpg:cNvGrpSpPr/>
                      <wpg:grpSpPr>
                        <a:xfrm>
                          <a:off x="0" y="0"/>
                          <a:ext cx="701675" cy="19050"/>
                          <a:chOff x="580" y="369"/>
                          <a:chExt cx="1105" cy="30"/>
                        </a:xfrm>
                      </wpg:grpSpPr>
                      <wps:wsp>
                        <wps:cNvPr id="903" name="直线 613"/>
                        <wps:cNvCnPr/>
                        <wps:spPr>
                          <a:xfrm>
                            <a:off x="580" y="377"/>
                            <a:ext cx="1104" cy="0"/>
                          </a:xfrm>
                          <a:prstGeom prst="line">
                            <a:avLst/>
                          </a:prstGeom>
                          <a:ln w="9477" cap="flat" cmpd="sng">
                            <a:solidFill>
                              <a:srgbClr val="999999"/>
                            </a:solidFill>
                            <a:prstDash val="solid"/>
                            <a:headEnd type="none" w="med" len="med"/>
                            <a:tailEnd type="none" w="med" len="med"/>
                          </a:ln>
                        </wps:spPr>
                        <wps:bodyPr/>
                      </wps:wsp>
                      <wps:wsp>
                        <wps:cNvPr id="904" name="直线 612"/>
                        <wps:cNvCnPr/>
                        <wps:spPr>
                          <a:xfrm>
                            <a:off x="580" y="392"/>
                            <a:ext cx="1104" cy="0"/>
                          </a:xfrm>
                          <a:prstGeom prst="line">
                            <a:avLst/>
                          </a:prstGeom>
                          <a:ln w="9477" cap="flat" cmpd="sng">
                            <a:solidFill>
                              <a:srgbClr val="EDEDED"/>
                            </a:solidFill>
                            <a:prstDash val="solid"/>
                            <a:headEnd type="none" w="med" len="med"/>
                            <a:tailEnd type="none" w="med" len="med"/>
                          </a:ln>
                        </wps:spPr>
                        <wps:bodyPr/>
                      </wps:wsp>
                      <wps:wsp>
                        <wps:cNvPr id="905" name="任意多边形 611"/>
                        <wps:cNvSpPr/>
                        <wps:spPr>
                          <a:xfrm>
                            <a:off x="1669" y="369"/>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06" name="任意多边形 610"/>
                        <wps:cNvSpPr/>
                        <wps:spPr>
                          <a:xfrm>
                            <a:off x="580" y="369"/>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3CB56860" id="组合 609" o:spid="_x0000_s1026" style="position:absolute;margin-left:29pt;margin-top:18.45pt;width:55.25pt;height:1.5pt;z-index:251652096;mso-wrap-distance-left:0;mso-wrap-distance-right:0;mso-position-horizontal-relative:page" coordorigin="580,369"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">
                <v:line id="直线 613" o:spid="_x0000_s1027" style="position:absolute;visibility:visible;mso-wrap-style:square" from="580,377" to="1684,3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" strokecolor="#999" strokeweight=".26325mm"/>
                <v:line id="直线 612" o:spid="_x0000_s1028" style="position:absolute;visibility:visible;mso-wrap-style:square" from="580,392" to="168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" strokecolor="#ededed" strokeweight=".26325mm"/>
                <v:shape id="任意多边形 611" o:spid="_x0000_s1029" style="position:absolute;left:1669;top:36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" path="m15,30l,30,,15,15,r,30xe" fillcolor="#ededed" stroked="f">
                  <v:path arrowok="t" textboxrect="0,0,15,30"/>
                </v:shape>
                <v:shape id="任意多边形 610" o:spid="_x0000_s1030" style="position:absolute;left:580;top:36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" path="m,30l,,15,r,15l,30xe" fillcolor="#999" stroked="f">
                  <v:path arrowok="t" textboxrect="0,0,15,30"/>
                </v:shape>
                <w10:wrap type="topAndBottom" anchorx="page"/>
              </v:group>
            </w:pict>
          </mc:Fallback>
        </mc:AlternateContent>
      </w:r>
    </w:p>
    <w:p w14:paraId="18017992" w14:textId="77777777" w:rsidR="007221B9" w:rsidRDefault="007221B9"/>
    <w:p w14:paraId="0BA19821" w14:textId="77777777" w:rsidR="007221B9" w:rsidRDefault="007221B9">
      <w:pPr>
        <w:sectPr w:rsidR="007221B9">
          <w:pgSz w:w="11920" w:h="16860"/>
          <w:pgMar w:top="480" w:right="460" w:bottom="280" w:left="460" w:header="720" w:footer="720" w:gutter="0"/>
          <w:cols w:space="720"/>
        </w:sectPr>
      </w:pPr>
    </w:p>
    <w:p w14:paraId="5155E568" w14:textId="77777777" w:rsidR="007221B9" w:rsidRDefault="00467391">
      <w:r>
        <w:t>第 216 页</w:t>
      </w:r>
    </w:p>
    <w:p w14:paraId="674EA231" w14:textId="77777777" w:rsidR="007221B9" w:rsidRDefault="00467391">
      <w:r>
        <w:br w:type="column"/>
      </w:r>
    </w:p>
    <w:p w14:paraId="4EB122B8" w14:textId="77777777" w:rsidR="007221B9" w:rsidRDefault="00467391">
      <w:r>
        <w:t>190</w:t>
      </w:r>
    </w:p>
    <w:p w14:paraId="7C8DBC6A" w14:textId="77777777" w:rsidR="007221B9" w:rsidRDefault="007221B9"/>
    <w:p w14:paraId="64822AF6" w14:textId="77777777" w:rsidR="007221B9" w:rsidRDefault="00467391">
      <w:r>
        <w:t>6.3.1.3 伦敦大学学院创新</w:t>
      </w:r>
    </w:p>
    <w:p w14:paraId="70B71454" w14:textId="77777777" w:rsidR="007221B9" w:rsidRDefault="00467391">
      <w:r>
        <w:br w:type="column"/>
      </w:r>
    </w:p>
    <w:p w14:paraId="3A93C91C" w14:textId="012705FD" w:rsidR="007221B9" w:rsidRDefault="00467391">
      <w:r>
        <w:t xml:space="preserve">6 </w:t>
      </w:r>
      <w:del w:id="0" w:author="Microsoft Office User" w:date="2021-12-08T14:21:00Z">
        <w:r w:rsidDel="004F37F8">
          <w:rPr>
            <w:rFonts w:hint="eastAsia"/>
          </w:rPr>
          <w:delText>综合</w:delText>
        </w:r>
      </w:del>
      <w:ins w:id="1" w:author="Microsoft Office User" w:date="2021-12-08T14:21:00Z">
        <w:r w:rsidR="004F37F8">
          <w:rPr>
            <w:rFonts w:hint="eastAsia"/>
          </w:rPr>
          <w:t>整体性的</w:t>
        </w:r>
      </w:ins>
      <w:r>
        <w:t>知识交换</w:t>
      </w:r>
    </w:p>
    <w:p w14:paraId="529714E8" w14:textId="77777777" w:rsidR="007221B9" w:rsidRDefault="007221B9">
      <w:pPr>
        <w:sectPr w:rsidR="007221B9">
          <w:type w:val="continuous"/>
          <w:pgSz w:w="11920" w:h="16860"/>
          <w:pgMar w:top="640" w:right="460" w:bottom="280" w:left="460" w:header="720" w:footer="720" w:gutter="0"/>
          <w:cols w:num="3" w:space="720" w:equalWidth="0">
            <w:col w:w="1180" w:space="40"/>
            <w:col w:w="2284" w:space="2265"/>
            <w:col w:w="5231"/>
          </w:cols>
        </w:sectPr>
      </w:pPr>
    </w:p>
    <w:p w14:paraId="0909EB0A" w14:textId="77777777" w:rsidR="007221B9" w:rsidRDefault="007221B9"/>
    <w:p w14:paraId="5C8AA18B" w14:textId="097CEA6A" w:rsidR="007221B9" w:rsidRDefault="000832D9">
      <w:ins w:id="2" w:author="Microsoft Office User" w:date="2021-12-08T14:26:00Z">
        <w:r>
          <w:t>UCL</w:t>
        </w:r>
        <w:r>
          <w:rPr>
            <w:rFonts w:hint="eastAsia"/>
          </w:rPr>
          <w:t>在</w:t>
        </w:r>
      </w:ins>
      <w:r w:rsidR="00467391">
        <w:t>创新和</w:t>
      </w:r>
      <w:r w:rsidR="00467391">
        <w:rPr>
          <w:rFonts w:hint="eastAsia"/>
          <w:lang w:eastAsia="zh-Hans"/>
        </w:rPr>
        <w:t>创</w:t>
      </w:r>
      <w:r w:rsidR="00467391">
        <w:t>业</w:t>
      </w:r>
      <w:del w:id="3" w:author="Microsoft Office User" w:date="2021-12-08T14:26:00Z">
        <w:r w:rsidR="00467391" w:rsidDel="000832D9">
          <w:rPr>
            <w:rFonts w:hint="eastAsia"/>
          </w:rPr>
          <w:delText>是UCL的</w:delText>
        </w:r>
      </w:del>
      <w:r w:rsidR="00467391">
        <w:t>职能</w:t>
      </w:r>
      <w:ins w:id="4" w:author="Microsoft Office User" w:date="2021-12-08T14:27:00Z">
        <w:r>
          <w:rPr>
            <w:rFonts w:hint="eastAsia"/>
          </w:rPr>
          <w:t>的职能面向</w:t>
        </w:r>
      </w:ins>
      <w:del w:id="5" w:author="Microsoft Office User" w:date="2021-12-08T14:27:00Z">
        <w:r w:rsidR="00467391" w:rsidDel="000832D9">
          <w:delText>，它</w:delText>
        </w:r>
      </w:del>
      <w:r w:rsidR="00467391">
        <w:t>提供了广泛的支持、培训和建议，帮助</w:t>
      </w:r>
      <w:r w:rsidR="00467391">
        <w:rPr>
          <w:rFonts w:hint="eastAsia"/>
          <w:lang w:eastAsia="zh-Hans"/>
        </w:rPr>
        <w:t>将</w:t>
      </w:r>
      <w:r w:rsidR="00467391">
        <w:t>知识和想法转化为造福社会的解决方案。它帮助教职员工和学生</w:t>
      </w:r>
      <w:r w:rsidR="00467391">
        <w:rPr>
          <w:rFonts w:hint="eastAsia"/>
          <w:lang w:eastAsia="zh-Hans"/>
        </w:rPr>
        <w:t>实现</w:t>
      </w:r>
      <w:r w:rsidR="00467391">
        <w:t>商业化、</w:t>
      </w:r>
      <w:r w:rsidR="00467391">
        <w:rPr>
          <w:rFonts w:hint="eastAsia"/>
          <w:lang w:eastAsia="zh-Hans"/>
        </w:rPr>
        <w:t>建立</w:t>
      </w:r>
      <w:r w:rsidR="00467391">
        <w:t>知识转移合作伙伴关系、</w:t>
      </w:r>
      <w:r w:rsidR="00467391">
        <w:rPr>
          <w:rFonts w:hint="eastAsia"/>
          <w:lang w:eastAsia="zh-Hans"/>
        </w:rPr>
        <w:t>得到</w:t>
      </w:r>
      <w:r w:rsidR="00467391">
        <w:t>衍生产品和知识产权许可。</w:t>
      </w:r>
      <w:del w:id="6" w:author="Microsoft Office User" w:date="2021-12-08T14:30:00Z">
        <w:r w:rsidR="00467391" w:rsidDel="000832D9">
          <w:delText>它可以帮助组织</w:delText>
        </w:r>
        <w:r w:rsidR="00467391" w:rsidDel="000832D9">
          <w:rPr>
            <w:rFonts w:hint="eastAsia"/>
            <w:lang w:eastAsia="zh-Hans"/>
          </w:rPr>
          <w:delText>来</w:delText>
        </w:r>
        <w:r w:rsidR="00467391" w:rsidDel="000832D9">
          <w:delText>更好地访问</w:delText>
        </w:r>
      </w:del>
      <w:ins w:id="7" w:author="Microsoft Office User" w:date="2021-12-08T14:30:00Z">
        <w:r>
          <w:t>它可以帮助组织</w:t>
        </w:r>
        <w:r>
          <w:rPr>
            <w:rFonts w:hint="eastAsia"/>
            <w:lang w:eastAsia="zh-Hans"/>
          </w:rPr>
          <w:t>来</w:t>
        </w:r>
        <w:r>
          <w:t>更</w:t>
        </w:r>
        <w:r>
          <w:rPr>
            <w:rFonts w:hint="eastAsia"/>
          </w:rPr>
          <w:t>有效采用</w:t>
        </w:r>
      </w:ins>
      <w:r w:rsidR="00467391">
        <w:t>UCL</w:t>
      </w:r>
      <w:ins w:id="8" w:author="Microsoft Office User" w:date="2021-12-08T14:31:00Z">
        <w:r w:rsidR="00CD21ED">
          <w:rPr>
            <w:rFonts w:hint="eastAsia"/>
          </w:rPr>
          <w:t>的</w:t>
        </w:r>
      </w:ins>
      <w:r w:rsidR="00467391">
        <w:t>知识资产。例如，UCL顾问有限公司</w:t>
      </w:r>
      <w:r w:rsidR="00467391">
        <w:rPr>
          <w:rFonts w:hint="eastAsia"/>
          <w:lang w:eastAsia="zh-Hans"/>
        </w:rPr>
        <w:t>的</w:t>
      </w:r>
      <w:r w:rsidR="00467391">
        <w:t>成立是为了利用UCL的研究能力提供学术咨询服务，以及</w:t>
      </w:r>
      <w:ins w:id="9" w:author="Microsoft Office User" w:date="2021-12-08T14:32:00Z">
        <w:r w:rsidR="002D1767">
          <w:rPr>
            <w:rFonts w:hint="eastAsia"/>
          </w:rPr>
          <w:t>提供</w:t>
        </w:r>
      </w:ins>
      <w:r w:rsidR="00467391">
        <w:t>定制的商业短期课程。</w:t>
      </w:r>
    </w:p>
    <w:p w14:paraId="525E58B6" w14:textId="3942F8C8" w:rsidR="002F5EA5" w:rsidRPr="002F5EA5" w:rsidRDefault="002F5EA5" w:rsidP="002F5EA5">
      <w:pPr>
        <w:widowControl w:val="0"/>
        <w:autoSpaceDE w:val="0"/>
        <w:autoSpaceDN w:val="0"/>
        <w:rPr>
          <w:ins w:id="10" w:author="Microsoft Office User" w:date="2021-12-08T14:36:00Z"/>
        </w:rPr>
      </w:pPr>
      <w:ins w:id="11" w:author="Microsoft Office User" w:date="2021-12-08T14:39:00Z">
        <w:r>
          <w:rPr>
            <w:rFonts w:hint="eastAsia"/>
          </w:rPr>
          <w:t>为了</w:t>
        </w:r>
        <w:r w:rsidRPr="002F5EA5">
          <w:t>助于解决战略问题</w:t>
        </w:r>
        <w:r>
          <w:rPr>
            <w:rFonts w:hint="eastAsia"/>
          </w:rPr>
          <w:t>，</w:t>
        </w:r>
      </w:ins>
      <w:r w:rsidR="00467391">
        <w:t>UCL</w:t>
      </w:r>
      <w:del w:id="12" w:author="Microsoft Office User" w:date="2021-12-08T14:42:00Z">
        <w:r w:rsidR="00467391" w:rsidDel="00897DEB">
          <w:delText xml:space="preserve"> </w:delText>
        </w:r>
      </w:del>
      <w:ins w:id="13" w:author="Microsoft Office User" w:date="2021-12-08T14:42:00Z">
        <w:r w:rsidR="00897DEB">
          <w:rPr>
            <w:rFonts w:hint="eastAsia"/>
          </w:rPr>
          <w:t>的</w:t>
        </w:r>
      </w:ins>
      <w:r w:rsidR="00467391">
        <w:t>知识转移合作伙伴</w:t>
      </w:r>
      <w:del w:id="14" w:author="Microsoft Office User" w:date="2021-12-08T14:33:00Z">
        <w:r w:rsidR="00467391" w:rsidDel="00AB5DF9">
          <w:rPr>
            <w:rFonts w:hint="eastAsia"/>
          </w:rPr>
          <w:delText>关系</w:delText>
        </w:r>
      </w:del>
      <w:ins w:id="15" w:author="Microsoft Office User" w:date="2021-12-08T14:33:00Z">
        <w:r w:rsidR="00AB5DF9">
          <w:rPr>
            <w:rFonts w:hint="eastAsia"/>
          </w:rPr>
          <w:t>项目</w:t>
        </w:r>
        <w:r w:rsidR="00A61E5D">
          <w:t>(</w:t>
        </w:r>
      </w:ins>
      <w:ins w:id="16" w:author="Microsoft Office User" w:date="2021-12-08T14:42:00Z">
        <w:r>
          <w:fldChar w:fldCharType="begin"/>
        </w:r>
        <w:r>
          <w:instrText xml:space="preserve"> HYPERLINK "https://www.ucl.ac.uk/enterprise/staff/access-funding/transform-businesses-through-knowledge-transfer-partnership-ktp" </w:instrText>
        </w:r>
        <w:r>
          <w:fldChar w:fldCharType="separate"/>
        </w:r>
        <w:r w:rsidR="00A61E5D" w:rsidRPr="002F5EA5">
          <w:rPr>
            <w:rStyle w:val="Hyperlink"/>
          </w:rPr>
          <w:t>UCL Knowledge Transfer Partnership</w:t>
        </w:r>
        <w:r>
          <w:fldChar w:fldCharType="end"/>
        </w:r>
        <w:r w:rsidR="003052A5">
          <w:t>, KTP</w:t>
        </w:r>
      </w:ins>
      <w:ins w:id="17" w:author="Microsoft Office User" w:date="2021-12-08T14:33:00Z">
        <w:r w:rsidR="00A61E5D">
          <w:t>)</w:t>
        </w:r>
      </w:ins>
      <w:ins w:id="18" w:author="Microsoft Office User" w:date="2021-12-08T14:42:00Z">
        <w:r w:rsidR="00885AE8">
          <w:rPr>
            <w:rFonts w:hint="eastAsia"/>
          </w:rPr>
          <w:t>可</w:t>
        </w:r>
      </w:ins>
      <w:ins w:id="19" w:author="Microsoft Office User" w:date="2021-12-08T14:36:00Z">
        <w:r w:rsidRPr="002F5EA5">
          <w:t>通过让世界领先的学者与同行交流</w:t>
        </w:r>
      </w:ins>
      <w:ins w:id="20" w:author="Microsoft Office User" w:date="2021-12-08T14:37:00Z">
        <w:r>
          <w:rPr>
            <w:rFonts w:hint="eastAsia"/>
          </w:rPr>
          <w:t>，</w:t>
        </w:r>
      </w:ins>
      <w:ins w:id="21" w:author="Microsoft Office User" w:date="2021-12-08T14:36:00Z">
        <w:r w:rsidRPr="002F5EA5">
          <w:t>来应对</w:t>
        </w:r>
      </w:ins>
      <w:ins w:id="22" w:author="Microsoft Office User" w:date="2021-12-08T14:37:00Z">
        <w:r w:rsidRPr="002F5EA5">
          <w:t>在工业和企业</w:t>
        </w:r>
        <w:r>
          <w:rPr>
            <w:rFonts w:hint="eastAsia"/>
          </w:rPr>
          <w:t>的</w:t>
        </w:r>
      </w:ins>
      <w:ins w:id="23" w:author="Microsoft Office User" w:date="2021-12-08T14:36:00Z">
        <w:r w:rsidRPr="002F5EA5">
          <w:t xml:space="preserve">挑战。 </w:t>
        </w:r>
      </w:ins>
    </w:p>
    <w:p w14:paraId="4D643334" w14:textId="0ADFA03A" w:rsidR="007221B9" w:rsidDel="008479C9" w:rsidRDefault="00467391">
      <w:pPr>
        <w:rPr>
          <w:del w:id="24" w:author="Microsoft Office User" w:date="2021-12-08T14:42:00Z"/>
        </w:rPr>
      </w:pPr>
      <w:del w:id="25" w:author="Microsoft Office User" w:date="2021-12-08T14:42:00Z">
        <w:r w:rsidDel="008479C9">
          <w:delText>有助于解决战略问题通过让世界领先的学者参与反制来应对</w:delText>
        </w:r>
      </w:del>
      <w:del w:id="26" w:author="Microsoft Office User" w:date="2021-12-08T14:34:00Z">
        <w:r w:rsidDel="008461B4">
          <w:delText xml:space="preserve"> gic </w:delText>
        </w:r>
      </w:del>
      <w:del w:id="27" w:author="Microsoft Office User" w:date="2021-12-08T14:42:00Z">
        <w:r w:rsidDel="008479C9">
          <w:delText>挑战</w:delText>
        </w:r>
      </w:del>
      <w:del w:id="28" w:author="Microsoft Office User" w:date="2021-12-08T14:35:00Z">
        <w:r w:rsidDel="008461B4">
          <w:delText>工业和企业中的零件</w:delText>
        </w:r>
      </w:del>
      <w:del w:id="29" w:author="Microsoft Office User" w:date="2021-12-08T14:42:00Z">
        <w:r w:rsidDel="008479C9">
          <w:delText>。</w:delText>
        </w:r>
      </w:del>
    </w:p>
    <w:p w14:paraId="180D2656" w14:textId="6DF25602" w:rsidR="007221B9" w:rsidRDefault="00467391">
      <w:pPr>
        <w:ind w:firstLine="420"/>
      </w:pPr>
      <w:r>
        <w:t>UCL</w:t>
      </w:r>
      <w:r>
        <w:rPr>
          <w:rFonts w:hint="eastAsia"/>
          <w:lang w:eastAsia="zh-Hans"/>
        </w:rPr>
        <w:t>加入</w:t>
      </w:r>
      <w:r>
        <w:t>了几个大型战略</w:t>
      </w:r>
      <w:ins w:id="30" w:author="Microsoft Office User" w:date="2021-12-08T14:43:00Z">
        <w:r w:rsidR="00993FA1">
          <w:rPr>
            <w:rFonts w:hint="eastAsia"/>
          </w:rPr>
          <w:t>伙伴</w:t>
        </w:r>
      </w:ins>
      <w:r>
        <w:t>关系。这</w:t>
      </w:r>
      <w:r>
        <w:rPr>
          <w:rFonts w:hint="eastAsia"/>
          <w:lang w:eastAsia="zh-Hans"/>
        </w:rPr>
        <w:t>就</w:t>
      </w:r>
      <w:r>
        <w:t>是与Facebook、亚马逊和谷歌合作</w:t>
      </w:r>
      <w:r>
        <w:rPr>
          <w:rFonts w:hint="eastAsia"/>
          <w:lang w:eastAsia="zh-Hans"/>
        </w:rPr>
        <w:t>工作</w:t>
      </w:r>
      <w:r>
        <w:t>以确保人工智能技术将应对</w:t>
      </w:r>
      <w:r>
        <w:rPr>
          <w:rFonts w:hint="eastAsia"/>
          <w:lang w:eastAsia="zh-Hans"/>
        </w:rPr>
        <w:t>一系列挑战</w:t>
      </w:r>
      <w:r>
        <w:rPr>
          <w:lang w:eastAsia="zh-Hans"/>
        </w:rPr>
        <w:t>，</w:t>
      </w:r>
      <w:r>
        <w:rPr>
          <w:rFonts w:hint="eastAsia"/>
          <w:lang w:eastAsia="zh-Hans"/>
        </w:rPr>
        <w:t>诸如</w:t>
      </w:r>
      <w:r>
        <w:t>气候变化、粮食安全、财富不平等、终生健康和</w:t>
      </w:r>
      <w:r>
        <w:rPr>
          <w:rFonts w:hint="eastAsia"/>
          <w:lang w:eastAsia="zh-Hans"/>
        </w:rPr>
        <w:t>先</w:t>
      </w:r>
      <w:r>
        <w:t>进教育。它也与巴克莱（</w:t>
      </w:r>
      <w:r>
        <w:rPr>
          <w:rFonts w:hint="eastAsia"/>
          <w:lang w:eastAsia="zh-Hans"/>
        </w:rPr>
        <w:t>Barclays）</w:t>
      </w:r>
      <w:r>
        <w:t>合作，在应用技术</w:t>
      </w:r>
      <w:r>
        <w:rPr>
          <w:rFonts w:hint="eastAsia"/>
          <w:lang w:eastAsia="zh-Hans"/>
        </w:rPr>
        <w:t>于</w:t>
      </w:r>
      <w:r>
        <w:t>法律的实践发挥主导作用。</w:t>
      </w:r>
    </w:p>
    <w:p w14:paraId="4B847FEB" w14:textId="77777777" w:rsidR="007221B9" w:rsidRDefault="00467391">
      <w:pPr>
        <w:ind w:firstLine="420"/>
      </w:pPr>
      <w:r>
        <w:t>UCL 支持孵化器、加速器和后加速器中的个人和小型企业，并提供共同工作空间和部门主导的虚拟社区。UCL 已协助</w:t>
      </w:r>
      <w:r>
        <w:rPr>
          <w:rFonts w:hint="eastAsia"/>
          <w:lang w:eastAsia="zh-Hans"/>
        </w:rPr>
        <w:t>了</w:t>
      </w:r>
      <w:r>
        <w:t>许多伦敦的初创企业。它也适用于合作伙伴关系：例如，与Cisco和EDF</w:t>
      </w:r>
      <w:r>
        <w:rPr>
          <w:rFonts w:hint="eastAsia"/>
          <w:lang w:eastAsia="zh-Hans"/>
        </w:rPr>
        <w:t>一道</w:t>
      </w:r>
      <w:r>
        <w:t>赞助了创新中心</w:t>
      </w:r>
      <w:proofErr w:type="spellStart"/>
      <w:r>
        <w:t>IDEALondon</w:t>
      </w:r>
      <w:proofErr w:type="spellEnd"/>
      <w:r>
        <w:t>，创建了物联网的未来。除了多个风险基金，UCL与NHS Trusts合作，</w:t>
      </w:r>
      <w:r>
        <w:rPr>
          <w:rFonts w:hint="eastAsia"/>
          <w:lang w:eastAsia="zh-Hans"/>
        </w:rPr>
        <w:t>拓展</w:t>
      </w:r>
      <w:r>
        <w:t>了UCL业务，包括247个专利家族和75个股权，作为商业化</w:t>
      </w:r>
      <w:r>
        <w:rPr>
          <w:rFonts w:hint="eastAsia"/>
          <w:lang w:eastAsia="zh-Hans"/>
        </w:rPr>
        <w:t>巨臂</w:t>
      </w:r>
      <w:r>
        <w:t>将真正改变世界的</w:t>
      </w:r>
      <w:r>
        <w:rPr>
          <w:rFonts w:hint="eastAsia"/>
          <w:lang w:eastAsia="zh-Hans"/>
        </w:rPr>
        <w:t>技术</w:t>
      </w:r>
      <w:r>
        <w:t>推向市场。</w:t>
      </w:r>
    </w:p>
    <w:p w14:paraId="352C2992" w14:textId="292CFF25" w:rsidR="007221B9" w:rsidRDefault="00467391">
      <w:pPr>
        <w:ind w:firstLine="420"/>
        <w:sectPr w:rsidR="007221B9">
          <w:type w:val="continuous"/>
          <w:pgSz w:w="11920" w:h="16860"/>
          <w:pgMar w:top="640" w:right="460" w:bottom="280" w:left="460" w:header="720" w:footer="720" w:gutter="0"/>
          <w:cols w:space="720"/>
        </w:sectPr>
      </w:pPr>
      <w:r>
        <w:t>有许多旨在建立企业家精神能力和点燃初创企业的努力。 UCL企业奖学金计划为博士后和学术人员提供培</w:t>
      </w:r>
      <w:r>
        <w:rPr>
          <w:rFonts w:hint="eastAsia"/>
          <w:lang w:eastAsia="zh-Hans"/>
        </w:rPr>
        <w:t>以</w:t>
      </w:r>
      <w:r>
        <w:t>训培养创业心态并在</w:t>
      </w:r>
      <w:r>
        <w:rPr>
          <w:rFonts w:hint="eastAsia"/>
          <w:lang w:eastAsia="zh-Hans"/>
        </w:rPr>
        <w:t>介入</w:t>
      </w:r>
      <w:r>
        <w:t>与学术界以外的组织合作时产生影响。</w:t>
      </w:r>
      <w:del w:id="31" w:author="Microsoft Office User" w:date="2021-12-08T14:45:00Z">
        <w:r w:rsidDel="00511B9E">
          <w:rPr>
            <w:rFonts w:hint="eastAsia"/>
          </w:rPr>
          <w:delText>概念</w:delText>
        </w:r>
      </w:del>
      <w:ins w:id="32" w:author="Microsoft Office User" w:date="2021-12-08T14:45:00Z">
        <w:r w:rsidR="00511B9E">
          <w:rPr>
            <w:rFonts w:hint="eastAsia"/>
          </w:rPr>
          <w:t>Conception</w:t>
        </w:r>
        <w:r w:rsidR="00511B9E">
          <w:t xml:space="preserve"> </w:t>
        </w:r>
      </w:ins>
      <w:r>
        <w:t>X是一个新的</w:t>
      </w:r>
      <w:ins w:id="33" w:author="Microsoft Office User" w:date="2021-12-08T14:46:00Z">
        <w:r w:rsidR="00511B9E">
          <w:rPr>
            <w:rFonts w:hint="eastAsia"/>
          </w:rPr>
          <w:t>商业</w:t>
        </w:r>
      </w:ins>
      <w:r>
        <w:t>加速器，通过提供指导、网络和初始资金，</w:t>
      </w:r>
      <w:r>
        <w:rPr>
          <w:rFonts w:hint="eastAsia"/>
          <w:lang w:eastAsia="zh-Hans"/>
        </w:rPr>
        <w:t>使</w:t>
      </w:r>
      <w:r>
        <w:t>博士生</w:t>
      </w:r>
      <w:r>
        <w:rPr>
          <w:rFonts w:hint="eastAsia"/>
          <w:lang w:eastAsia="zh-Hans"/>
        </w:rPr>
        <w:t>从论文</w:t>
      </w:r>
      <w:r>
        <w:t>成功过渡</w:t>
      </w:r>
      <w:r>
        <w:rPr>
          <w:rFonts w:hint="eastAsia"/>
          <w:lang w:eastAsia="zh-Hans"/>
        </w:rPr>
        <w:t>到深度的技术创业</w:t>
      </w:r>
      <w:r>
        <w:rPr>
          <w:lang w:eastAsia="zh-Hans"/>
        </w:rPr>
        <w:t>。</w:t>
      </w:r>
    </w:p>
    <w:p w14:paraId="7A439FA6" w14:textId="77777777" w:rsidR="007221B9" w:rsidRDefault="007221B9"/>
    <w:p w14:paraId="0F50ACCD" w14:textId="77777777" w:rsidR="007221B9" w:rsidRDefault="007221B9"/>
    <w:p w14:paraId="2501F3F0" w14:textId="77777777" w:rsidR="007221B9" w:rsidRDefault="007221B9"/>
    <w:p w14:paraId="56F81242" w14:textId="77777777" w:rsidR="007221B9" w:rsidRDefault="007221B9"/>
    <w:p w14:paraId="05E1402D" w14:textId="77777777" w:rsidR="007221B9" w:rsidRDefault="00467391">
      <w:r>
        <w:t>UCL</w:t>
      </w:r>
      <w:r>
        <w:rPr>
          <w:rFonts w:hint="eastAsia"/>
        </w:rPr>
        <w:t>案例</w:t>
      </w:r>
      <w:r>
        <w:rPr>
          <w:rFonts w:hint="eastAsia"/>
          <w:lang w:eastAsia="zh-Hans"/>
        </w:rPr>
        <w:t>由John</w:t>
      </w:r>
      <w:r>
        <w:rPr>
          <w:lang w:eastAsia="zh-Hans"/>
        </w:rPr>
        <w:t xml:space="preserve"> </w:t>
      </w:r>
      <w:r>
        <w:rPr>
          <w:rFonts w:hint="eastAsia"/>
          <w:lang w:eastAsia="zh-Hans"/>
        </w:rPr>
        <w:t>Mitchell</w:t>
      </w:r>
      <w:r>
        <w:rPr>
          <w:rFonts w:hint="eastAsia"/>
        </w:rPr>
        <w:t>，</w:t>
      </w:r>
      <w:r>
        <w:rPr>
          <w:rFonts w:hint="eastAsia"/>
          <w:lang w:eastAsia="zh-Hans"/>
        </w:rPr>
        <w:t>工程</w:t>
      </w:r>
      <w:r>
        <w:rPr>
          <w:rFonts w:hint="eastAsia"/>
        </w:rPr>
        <w:t>副院长</w:t>
      </w:r>
      <w:r>
        <w:t>（</w:t>
      </w:r>
      <w:r>
        <w:rPr>
          <w:rFonts w:hint="eastAsia"/>
          <w:lang w:eastAsia="zh-Hans"/>
        </w:rPr>
        <w:t>教育</w:t>
      </w:r>
      <w:r>
        <w:rPr>
          <w:lang w:eastAsia="zh-Hans"/>
        </w:rPr>
        <w:t>）</w:t>
      </w:r>
      <w:r>
        <w:t>，Anthony Kenyon</w:t>
      </w:r>
      <w:r>
        <w:rPr>
          <w:rFonts w:hint="eastAsia"/>
        </w:rPr>
        <w:t>，工程副院长（研究）； 和</w:t>
      </w:r>
      <w:r>
        <w:rPr>
          <w:rFonts w:hint="eastAsia"/>
          <w:lang w:eastAsia="zh-Hans"/>
        </w:rPr>
        <w:t>Jane</w:t>
      </w:r>
      <w:r>
        <w:rPr>
          <w:lang w:eastAsia="zh-Hans"/>
        </w:rPr>
        <w:t xml:space="preserve"> </w:t>
      </w:r>
      <w:r>
        <w:rPr>
          <w:rFonts w:hint="eastAsia"/>
          <w:lang w:eastAsia="zh-Hans"/>
        </w:rPr>
        <w:t>Butler</w:t>
      </w:r>
      <w:r>
        <w:rPr>
          <w:rFonts w:hint="eastAsia"/>
        </w:rPr>
        <w:t>，工程副院长（企业），</w:t>
      </w:r>
      <w:r>
        <w:rPr>
          <w:rFonts w:hint="eastAsia"/>
          <w:lang w:eastAsia="zh-Hans"/>
        </w:rPr>
        <w:t>提供材料成文</w:t>
      </w:r>
      <w:r>
        <w:rPr>
          <w:lang w:eastAsia="zh-Hans"/>
        </w:rPr>
        <w:t>。</w:t>
      </w:r>
      <w:r>
        <w:rPr>
          <w:rFonts w:hint="eastAsia"/>
        </w:rPr>
        <w:t>伦敦大学学院</w:t>
      </w:r>
      <w:r>
        <w:t>（</w:t>
      </w:r>
      <w:r>
        <w:rPr>
          <w:rFonts w:hint="eastAsia"/>
          <w:lang w:eastAsia="zh-Hans"/>
        </w:rPr>
        <w:t>UCL）</w:t>
      </w:r>
      <w:r>
        <w:rPr>
          <w:rFonts w:hint="eastAsia"/>
        </w:rPr>
        <w:t>。</w:t>
      </w:r>
    </w:p>
    <w:p w14:paraId="2D67BBCA" w14:textId="77777777" w:rsidR="007221B9" w:rsidRDefault="007221B9"/>
    <w:p w14:paraId="7F9C0C1F" w14:textId="77777777" w:rsidR="007221B9" w:rsidRDefault="007221B9"/>
    <w:p w14:paraId="2089F601" w14:textId="77777777" w:rsidR="007221B9" w:rsidRDefault="007221B9"/>
    <w:p w14:paraId="67AF37D6" w14:textId="77777777" w:rsidR="007221B9" w:rsidRDefault="00467391">
      <w:r>
        <w:rPr>
          <w:noProof/>
        </w:rPr>
        <mc:AlternateContent>
          <mc:Choice Requires="wpg">
            <w:drawing>
              <wp:anchor distT="0" distB="0" distL="0" distR="0" simplePos="0" relativeHeight="251653120" behindDoc="0" locked="0" layoutInCell="1" allowOverlap="1" wp14:anchorId="457ABF5B" wp14:editId="110BEB84">
                <wp:simplePos x="0" y="0"/>
                <wp:positionH relativeFrom="page">
                  <wp:posOffset>368300</wp:posOffset>
                </wp:positionH>
                <wp:positionV relativeFrom="paragraph">
                  <wp:posOffset>267335</wp:posOffset>
                </wp:positionV>
                <wp:extent cx="701675" cy="19050"/>
                <wp:effectExtent l="0" t="0" r="0" b="0"/>
                <wp:wrapTopAndBottom/>
                <wp:docPr id="912" name="组合 604"/>
                <wp:cNvGraphicFramePr/>
                <a:graphic xmlns:a="http://schemas.openxmlformats.org/drawingml/2006/main">
                  <a:graphicData uri="http://schemas.microsoft.com/office/word/2010/wordprocessingGroup">
                    <wpg:wgp>
                      <wpg:cNvGrpSpPr/>
                      <wpg:grpSpPr>
                        <a:xfrm>
                          <a:off x="0" y="0"/>
                          <a:ext cx="701675" cy="19050"/>
                          <a:chOff x="580" y="421"/>
                          <a:chExt cx="1105" cy="30"/>
                        </a:xfrm>
                      </wpg:grpSpPr>
                      <wps:wsp>
                        <wps:cNvPr id="908" name="直线 608"/>
                        <wps:cNvCnPr/>
                        <wps:spPr>
                          <a:xfrm>
                            <a:off x="580" y="429"/>
                            <a:ext cx="1104" cy="0"/>
                          </a:xfrm>
                          <a:prstGeom prst="line">
                            <a:avLst/>
                          </a:prstGeom>
                          <a:ln w="9477" cap="flat" cmpd="sng">
                            <a:solidFill>
                              <a:srgbClr val="999999"/>
                            </a:solidFill>
                            <a:prstDash val="solid"/>
                            <a:headEnd type="none" w="med" len="med"/>
                            <a:tailEnd type="none" w="med" len="med"/>
                          </a:ln>
                        </wps:spPr>
                        <wps:bodyPr/>
                      </wps:wsp>
                      <wps:wsp>
                        <wps:cNvPr id="909" name="直线 607"/>
                        <wps:cNvCnPr/>
                        <wps:spPr>
                          <a:xfrm>
                            <a:off x="580" y="444"/>
                            <a:ext cx="1104" cy="0"/>
                          </a:xfrm>
                          <a:prstGeom prst="line">
                            <a:avLst/>
                          </a:prstGeom>
                          <a:ln w="9477" cap="flat" cmpd="sng">
                            <a:solidFill>
                              <a:srgbClr val="EDEDED"/>
                            </a:solidFill>
                            <a:prstDash val="solid"/>
                            <a:headEnd type="none" w="med" len="med"/>
                            <a:tailEnd type="none" w="med" len="med"/>
                          </a:ln>
                        </wps:spPr>
                        <wps:bodyPr/>
                      </wps:wsp>
                      <wps:wsp>
                        <wps:cNvPr id="910" name="任意多边形 606"/>
                        <wps:cNvSpPr/>
                        <wps:spPr>
                          <a:xfrm>
                            <a:off x="1669" y="421"/>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11" name="任意多边形 605"/>
                        <wps:cNvSpPr/>
                        <wps:spPr>
                          <a:xfrm>
                            <a:off x="580" y="421"/>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004D878D" id="组合 604" o:spid="_x0000_s1026" style="position:absolute;margin-left:29pt;margin-top:21.05pt;width:55.25pt;height:1.5pt;z-index:251653120;mso-wrap-distance-left:0;mso-wrap-distance-right:0;mso-position-horizontal-relative:page" coordorigin="580,421"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">
                <v:line id="直线 608" o:spid="_x0000_s1027" style="position:absolute;visibility:visible;mso-wrap-style:square" from="580,429" to="1684,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" strokecolor="#999" strokeweight=".26325mm"/>
                <v:line id="直线 607" o:spid="_x0000_s1028" style="position:absolute;visibility:visible;mso-wrap-style:square" from="580,444" to="168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" strokecolor="#ededed" strokeweight=".26325mm"/>
                <v:shape id="任意多边形 606" o:spid="_x0000_s1029" style="position:absolute;left:1669;top:42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" path="m15,30l,30,,15,15,r,30xe" fillcolor="#ededed" stroked="f">
                  <v:path arrowok="t" textboxrect="0,0,15,30"/>
                </v:shape>
                <v:shape id="任意多边形 605" o:spid="_x0000_s1030" style="position:absolute;left:580;top:42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" path="m,30l,,15,r,15l,30xe" fillcolor="#999" stroked="f">
                  <v:path arrowok="t" textboxrect="0,0,15,30"/>
                </v:shape>
                <w10:wrap type="topAndBottom" anchorx="page"/>
              </v:group>
            </w:pict>
          </mc:Fallback>
        </mc:AlternateContent>
      </w:r>
    </w:p>
    <w:p w14:paraId="47FE04C7" w14:textId="77777777" w:rsidR="007221B9" w:rsidRDefault="007221B9"/>
    <w:p w14:paraId="770A1FAE" w14:textId="77777777" w:rsidR="007221B9" w:rsidRDefault="007221B9">
      <w:pPr>
        <w:sectPr w:rsidR="007221B9">
          <w:pgSz w:w="11920" w:h="16860"/>
          <w:pgMar w:top="480" w:right="460" w:bottom="280" w:left="460" w:header="720" w:footer="720" w:gutter="0"/>
          <w:cols w:space="720"/>
        </w:sectPr>
      </w:pPr>
    </w:p>
    <w:p w14:paraId="5A6E4ACC" w14:textId="77777777" w:rsidR="007221B9" w:rsidRDefault="00467391">
      <w:r>
        <w:t>第 217 页</w:t>
      </w:r>
    </w:p>
    <w:p w14:paraId="54386639" w14:textId="77777777" w:rsidR="007221B9" w:rsidRDefault="00467391">
      <w:r>
        <w:br w:type="column"/>
      </w:r>
    </w:p>
    <w:p w14:paraId="12B68B0D" w14:textId="77777777" w:rsidR="007221B9" w:rsidRDefault="00467391">
      <w:r>
        <w:t>6.3 案例研究：伦敦大学学院 (UCL)</w:t>
      </w:r>
    </w:p>
    <w:p w14:paraId="00012C3F" w14:textId="77777777" w:rsidR="007221B9" w:rsidRDefault="00467391">
      <w:r>
        <w:br w:type="column"/>
      </w:r>
    </w:p>
    <w:p w14:paraId="480B1B0B" w14:textId="77777777" w:rsidR="007221B9" w:rsidRDefault="007221B9"/>
    <w:p w14:paraId="6D194AA3" w14:textId="77777777" w:rsidR="007221B9" w:rsidRDefault="00467391">
      <w:r>
        <w:t>191</w:t>
      </w:r>
    </w:p>
    <w:p w14:paraId="7E514E84" w14:textId="77777777" w:rsidR="007221B9" w:rsidRDefault="007221B9">
      <w:pPr>
        <w:sectPr w:rsidR="007221B9">
          <w:type w:val="continuous"/>
          <w:pgSz w:w="11920" w:h="16860"/>
          <w:pgMar w:top="640" w:right="460" w:bottom="280" w:left="460" w:header="720" w:footer="720" w:gutter="0"/>
          <w:cols w:num="3" w:space="720" w:equalWidth="0">
            <w:col w:w="1180" w:space="40"/>
            <w:col w:w="2910" w:space="4176"/>
            <w:col w:w="2694"/>
          </w:cols>
        </w:sectPr>
      </w:pPr>
    </w:p>
    <w:p w14:paraId="103E0F2C" w14:textId="77777777" w:rsidR="007221B9" w:rsidRDefault="007221B9"/>
    <w:p w14:paraId="37D8D025" w14:textId="77777777" w:rsidR="007221B9" w:rsidRDefault="00467391">
      <w:pPr>
        <w:rPr>
          <w:b/>
          <w:bCs/>
        </w:rPr>
      </w:pPr>
      <w:r>
        <w:rPr>
          <w:b/>
          <w:bCs/>
        </w:rPr>
        <w:t>6</w:t>
      </w:r>
      <w:r>
        <w:rPr>
          <w:rFonts w:hint="eastAsia"/>
          <w:b/>
          <w:bCs/>
          <w:lang w:eastAsia="zh-Hans"/>
        </w:rPr>
        <w:t>.</w:t>
      </w:r>
      <w:r>
        <w:rPr>
          <w:b/>
          <w:bCs/>
          <w:lang w:eastAsia="zh-Hans"/>
        </w:rPr>
        <w:t>3</w:t>
      </w:r>
      <w:r>
        <w:rPr>
          <w:rFonts w:hint="eastAsia"/>
          <w:b/>
          <w:bCs/>
          <w:lang w:eastAsia="zh-Hans"/>
        </w:rPr>
        <w:t>.</w:t>
      </w:r>
      <w:r>
        <w:rPr>
          <w:b/>
          <w:bCs/>
          <w:lang w:eastAsia="zh-Hans"/>
        </w:rPr>
        <w:t xml:space="preserve">2 </w:t>
      </w:r>
      <w:r>
        <w:rPr>
          <w:b/>
          <w:bCs/>
        </w:rPr>
        <w:t>伦敦大学学院案例分析</w:t>
      </w:r>
    </w:p>
    <w:p w14:paraId="13B5E805" w14:textId="77777777" w:rsidR="007221B9" w:rsidRDefault="007221B9">
      <w:pPr>
        <w:rPr>
          <w:b/>
          <w:bCs/>
        </w:rPr>
      </w:pPr>
    </w:p>
    <w:p w14:paraId="4492D3B8" w14:textId="77777777" w:rsidR="007221B9" w:rsidRDefault="00467391">
      <w:pPr>
        <w:rPr>
          <w:b/>
          <w:bCs/>
        </w:rPr>
      </w:pPr>
      <w:r>
        <w:rPr>
          <w:b/>
          <w:bCs/>
        </w:rPr>
        <w:t>6</w:t>
      </w:r>
      <w:r>
        <w:rPr>
          <w:rFonts w:hint="eastAsia"/>
          <w:b/>
          <w:bCs/>
          <w:lang w:eastAsia="zh-Hans"/>
        </w:rPr>
        <w:t>.</w:t>
      </w:r>
      <w:r>
        <w:rPr>
          <w:b/>
          <w:bCs/>
          <w:lang w:eastAsia="zh-Hans"/>
        </w:rPr>
        <w:t>3</w:t>
      </w:r>
      <w:r>
        <w:rPr>
          <w:rFonts w:hint="eastAsia"/>
          <w:b/>
          <w:bCs/>
          <w:lang w:eastAsia="zh-Hans"/>
        </w:rPr>
        <w:t>.</w:t>
      </w:r>
      <w:r>
        <w:rPr>
          <w:b/>
          <w:bCs/>
          <w:lang w:eastAsia="zh-Hans"/>
        </w:rPr>
        <w:t>2</w:t>
      </w:r>
      <w:r>
        <w:rPr>
          <w:rFonts w:hint="eastAsia"/>
          <w:b/>
          <w:bCs/>
          <w:lang w:eastAsia="zh-Hans"/>
        </w:rPr>
        <w:t>.</w:t>
      </w:r>
      <w:r>
        <w:rPr>
          <w:b/>
          <w:bCs/>
          <w:lang w:eastAsia="zh-Hans"/>
        </w:rPr>
        <w:t xml:space="preserve">1 </w:t>
      </w:r>
      <w:r>
        <w:rPr>
          <w:b/>
          <w:bCs/>
        </w:rPr>
        <w:t>学术实践是否出现在</w:t>
      </w:r>
      <w:r>
        <w:rPr>
          <w:rFonts w:hint="eastAsia"/>
          <w:b/>
          <w:bCs/>
          <w:lang w:eastAsia="zh-Hans"/>
        </w:rPr>
        <w:t>官方叙事</w:t>
      </w:r>
      <w:r>
        <w:rPr>
          <w:b/>
          <w:bCs/>
        </w:rPr>
        <w:t>中，从而代表大学的真实行为模式？</w:t>
      </w:r>
    </w:p>
    <w:p w14:paraId="4FD113C2" w14:textId="77777777" w:rsidR="007221B9" w:rsidRDefault="007221B9">
      <w:pPr>
        <w:rPr>
          <w:b/>
          <w:bCs/>
        </w:rPr>
      </w:pPr>
    </w:p>
    <w:p w14:paraId="22EFD21E" w14:textId="0426D02C" w:rsidR="007221B9" w:rsidRDefault="00467391">
      <w:r>
        <w:t>同样，可以在案例叙述中确定所有11项学术实践</w:t>
      </w:r>
      <w:r>
        <w:rPr>
          <w:rFonts w:hint="eastAsia"/>
          <w:lang w:eastAsia="zh-Hans"/>
        </w:rPr>
        <w:t>存在</w:t>
      </w:r>
      <w:r>
        <w:t>的证据，正如案例文本中的图标所建议</w:t>
      </w:r>
      <w:del w:id="34" w:author="Microsoft Office User" w:date="2021-12-08T14:48:00Z">
        <w:r w:rsidDel="0053796B">
          <w:rPr>
            <w:rFonts w:hint="eastAsia"/>
          </w:rPr>
          <w:delText>的那样</w:delText>
        </w:r>
      </w:del>
      <w:ins w:id="35" w:author="Microsoft Office User" w:date="2021-12-08T14:48:00Z">
        <w:r w:rsidR="0053796B">
          <w:rPr>
            <w:rFonts w:hint="eastAsia"/>
          </w:rPr>
          <w:t>一般</w:t>
        </w:r>
      </w:ins>
      <w:r>
        <w:t>。我们使用 UCL 案例来</w:t>
      </w:r>
      <w:del w:id="36" w:author="Microsoft Office User" w:date="2021-12-08T14:48:00Z">
        <w:r w:rsidDel="00CA1992">
          <w:rPr>
            <w:rFonts w:hint="eastAsia"/>
          </w:rPr>
          <w:delText>查</w:delText>
        </w:r>
        <w:r w:rsidDel="00CA1992">
          <w:rPr>
            <w:rFonts w:hint="eastAsia"/>
            <w:lang w:eastAsia="zh-Hans"/>
          </w:rPr>
          <w:delText>看</w:delText>
        </w:r>
      </w:del>
      <w:ins w:id="37" w:author="Microsoft Office User" w:date="2021-12-08T14:48:00Z">
        <w:r w:rsidR="00CA1992">
          <w:rPr>
            <w:rFonts w:hint="eastAsia"/>
          </w:rPr>
          <w:t>检视</w:t>
        </w:r>
      </w:ins>
      <w:r>
        <w:t>研究实践</w:t>
      </w:r>
      <w:r>
        <w:rPr>
          <w:rFonts w:hint="eastAsia"/>
          <w:lang w:eastAsia="zh-Hans"/>
        </w:rPr>
        <w:t>内</w:t>
      </w:r>
      <w:r>
        <w:t>以及研究与教育</w:t>
      </w:r>
      <w:r>
        <w:rPr>
          <w:rFonts w:hint="eastAsia"/>
          <w:lang w:eastAsia="zh-Hans"/>
        </w:rPr>
        <w:t>实践</w:t>
      </w:r>
      <w:r>
        <w:t>之间的整合。</w:t>
      </w:r>
    </w:p>
    <w:p w14:paraId="655C9E2A" w14:textId="77777777" w:rsidR="007221B9" w:rsidRDefault="00467391">
      <w:r>
        <w:t>表6.2提供了来自UCL案例的简短引述，证实了研究实践</w:t>
      </w:r>
      <w:r>
        <w:rPr>
          <w:rFonts w:hint="eastAsia"/>
          <w:lang w:eastAsia="zh-Hans"/>
        </w:rPr>
        <w:t>的使用</w:t>
      </w:r>
      <w:r>
        <w:t>。</w:t>
      </w:r>
    </w:p>
    <w:p w14:paraId="2D2CA639" w14:textId="77777777" w:rsidR="007221B9" w:rsidRDefault="007221B9"/>
    <w:p w14:paraId="24F1A0F1" w14:textId="4211E815" w:rsidR="007221B9" w:rsidRDefault="00467391">
      <w:pPr>
        <w:rPr>
          <w:b/>
          <w:bCs/>
        </w:rPr>
      </w:pPr>
      <w:r>
        <w:rPr>
          <w:b/>
          <w:bCs/>
        </w:rPr>
        <w:t>6</w:t>
      </w:r>
      <w:r>
        <w:rPr>
          <w:rFonts w:hint="eastAsia"/>
          <w:b/>
          <w:bCs/>
          <w:lang w:eastAsia="zh-Hans"/>
        </w:rPr>
        <w:t>.</w:t>
      </w:r>
      <w:r>
        <w:rPr>
          <w:b/>
          <w:bCs/>
          <w:lang w:eastAsia="zh-Hans"/>
        </w:rPr>
        <w:t>3</w:t>
      </w:r>
      <w:r>
        <w:rPr>
          <w:rFonts w:hint="eastAsia"/>
          <w:b/>
          <w:bCs/>
          <w:lang w:eastAsia="zh-Hans"/>
        </w:rPr>
        <w:t>.</w:t>
      </w:r>
      <w:r>
        <w:rPr>
          <w:b/>
          <w:bCs/>
          <w:lang w:eastAsia="zh-Hans"/>
        </w:rPr>
        <w:t>2</w:t>
      </w:r>
      <w:r>
        <w:rPr>
          <w:rFonts w:hint="eastAsia"/>
          <w:b/>
          <w:bCs/>
          <w:lang w:eastAsia="zh-Hans"/>
        </w:rPr>
        <w:t>.</w:t>
      </w:r>
      <w:r>
        <w:rPr>
          <w:b/>
          <w:bCs/>
          <w:lang w:eastAsia="zh-Hans"/>
        </w:rPr>
        <w:t xml:space="preserve">2 </w:t>
      </w:r>
      <w:del w:id="38" w:author="Microsoft Office User" w:date="2021-12-08T14:55:00Z">
        <w:r w:rsidDel="002521DF">
          <w:rPr>
            <w:b/>
            <w:bCs/>
          </w:rPr>
          <w:delText>研</w:delText>
        </w:r>
      </w:del>
      <w:ins w:id="39" w:author="Microsoft Office User" w:date="2021-12-08T14:54:00Z">
        <w:r w:rsidR="002521DF">
          <w:rPr>
            <w:rFonts w:hint="eastAsia"/>
            <w:b/>
            <w:bCs/>
          </w:rPr>
          <w:t>是否存在</w:t>
        </w:r>
      </w:ins>
      <w:ins w:id="40" w:author="Microsoft Office User" w:date="2021-12-08T14:55:00Z">
        <w:r w:rsidR="002521DF">
          <w:rPr>
            <w:rFonts w:hint="eastAsia"/>
            <w:b/>
            <w:bCs/>
          </w:rPr>
          <w:t>因整合了</w:t>
        </w:r>
      </w:ins>
      <w:ins w:id="41" w:author="Microsoft Office User" w:date="2021-12-08T14:54:00Z">
        <w:r w:rsidR="002521DF">
          <w:rPr>
            <w:rFonts w:hint="eastAsia"/>
            <w:b/>
            <w:bCs/>
          </w:rPr>
          <w:t>研究领域中的</w:t>
        </w:r>
      </w:ins>
      <w:del w:id="42" w:author="Microsoft Office User" w:date="2021-12-08T14:54:00Z">
        <w:r w:rsidDel="002521DF">
          <w:rPr>
            <w:b/>
            <w:bCs/>
          </w:rPr>
          <w:delText>究中是否有</w:delText>
        </w:r>
      </w:del>
      <w:r>
        <w:rPr>
          <w:b/>
          <w:bCs/>
        </w:rPr>
        <w:t>实践</w:t>
      </w:r>
      <w:ins w:id="43" w:author="Microsoft Office User" w:date="2021-12-08T14:57:00Z">
        <w:r w:rsidR="00927441">
          <w:rPr>
            <w:rFonts w:hint="eastAsia"/>
            <w:b/>
            <w:bCs/>
          </w:rPr>
          <w:t>而</w:t>
        </w:r>
      </w:ins>
      <w:del w:id="44" w:author="Microsoft Office User" w:date="2021-12-08T14:54:00Z">
        <w:r w:rsidDel="002521DF">
          <w:rPr>
            <w:b/>
            <w:bCs/>
          </w:rPr>
          <w:delText>的</w:delText>
        </w:r>
      </w:del>
      <w:del w:id="45" w:author="Microsoft Office User" w:date="2021-12-08T14:55:00Z">
        <w:r w:rsidDel="002521DF">
          <w:rPr>
            <w:rFonts w:hint="eastAsia"/>
            <w:b/>
            <w:bCs/>
          </w:rPr>
          <w:delText>整合</w:delText>
        </w:r>
      </w:del>
      <w:del w:id="46" w:author="Microsoft Office User" w:date="2021-12-08T14:56:00Z">
        <w:r w:rsidR="002521DF" w:rsidDel="002521DF">
          <w:rPr>
            <w:rFonts w:hint="eastAsia"/>
            <w:b/>
            <w:bCs/>
          </w:rPr>
          <w:delText>导致</w:delText>
        </w:r>
      </w:del>
      <w:ins w:id="47" w:author="Microsoft Office User" w:date="2021-12-08T14:56:00Z">
        <w:r w:rsidR="002521DF">
          <w:rPr>
            <w:rFonts w:hint="eastAsia"/>
            <w:b/>
            <w:bCs/>
          </w:rPr>
          <w:t>引发</w:t>
        </w:r>
      </w:ins>
      <w:ins w:id="48" w:author="Microsoft Office User" w:date="2021-12-08T14:57:00Z">
        <w:r w:rsidR="00927441">
          <w:rPr>
            <w:rFonts w:hint="eastAsia"/>
            <w:b/>
            <w:bCs/>
          </w:rPr>
          <w:t>的</w:t>
        </w:r>
      </w:ins>
      <w:ins w:id="49" w:author="Microsoft Office User" w:date="2021-12-08T14:55:00Z">
        <w:r w:rsidR="002521DF">
          <w:rPr>
            <w:rFonts w:hint="eastAsia"/>
            <w:b/>
            <w:bCs/>
          </w:rPr>
          <w:t>研究成果</w:t>
        </w:r>
      </w:ins>
      <w:del w:id="50" w:author="Microsoft Office User" w:date="2021-12-08T14:55:00Z">
        <w:r w:rsidDel="002521DF">
          <w:rPr>
            <w:b/>
            <w:bCs/>
          </w:rPr>
          <w:delText>域结果的域</w:delText>
        </w:r>
      </w:del>
      <w:r>
        <w:rPr>
          <w:b/>
          <w:bCs/>
        </w:rPr>
        <w:t>？</w:t>
      </w:r>
    </w:p>
    <w:p w14:paraId="64B7F4EC" w14:textId="77777777" w:rsidR="007221B9" w:rsidRDefault="007221B9">
      <w:pPr>
        <w:rPr>
          <w:b/>
          <w:bCs/>
        </w:rPr>
      </w:pPr>
    </w:p>
    <w:p w14:paraId="003BE47E" w14:textId="77777777" w:rsidR="007221B9" w:rsidRDefault="00467391">
      <w:r>
        <w:t>研究的</w:t>
      </w:r>
      <w:r>
        <w:rPr>
          <w:rFonts w:hint="eastAsia"/>
          <w:lang w:eastAsia="zh-Hans"/>
        </w:rPr>
        <w:t>成</w:t>
      </w:r>
      <w:r>
        <w:t>果是发现，通常揭示以前</w:t>
      </w:r>
      <w:r>
        <w:rPr>
          <w:rFonts w:hint="eastAsia"/>
          <w:lang w:eastAsia="zh-Hans"/>
        </w:rPr>
        <w:t>就</w:t>
      </w:r>
      <w:r>
        <w:t>存在但未知或无法解释的现象或真相。我们认为有影响力的基础研究</w:t>
      </w:r>
      <w:r>
        <w:rPr>
          <w:rFonts w:hint="eastAsia"/>
          <w:lang w:eastAsia="zh-Hans"/>
        </w:rPr>
        <w:t>就是</w:t>
      </w:r>
      <w:r>
        <w:t>研究的基础实践。它要求研究人员根据好奇心</w:t>
      </w:r>
      <w:r>
        <w:rPr>
          <w:rFonts w:hint="eastAsia"/>
          <w:lang w:eastAsia="zh-Hans"/>
        </w:rPr>
        <w:t>驱动和应用导向</w:t>
      </w:r>
      <w:r>
        <w:t>进行基础研究。在UCL，这个跨度是由传统的奖学金</w:t>
      </w:r>
      <w:r>
        <w:rPr>
          <w:rFonts w:hint="eastAsia"/>
          <w:lang w:eastAsia="zh-Hans"/>
        </w:rPr>
        <w:t>制度</w:t>
      </w:r>
      <w:r>
        <w:t>及“更加强调定向研究”</w:t>
      </w:r>
      <w:r>
        <w:rPr>
          <w:rFonts w:hint="eastAsia"/>
          <w:lang w:eastAsia="zh-Hans"/>
        </w:rPr>
        <w:t>之间的</w:t>
      </w:r>
      <w:r>
        <w:t>平衡来表示的。。</w:t>
      </w:r>
    </w:p>
    <w:p w14:paraId="14B978B0" w14:textId="77777777" w:rsidR="007221B9" w:rsidRDefault="007221B9">
      <w:pPr>
        <w:rPr>
          <w:b/>
          <w:bCs/>
        </w:rPr>
      </w:pPr>
    </w:p>
    <w:p w14:paraId="2A57B349" w14:textId="77777777" w:rsidR="007221B9" w:rsidRDefault="00467391">
      <w:r>
        <w:rPr>
          <w:b/>
          <w:bCs/>
        </w:rPr>
        <w:t>表 6.2</w:t>
      </w:r>
      <w:r>
        <w:t xml:space="preserve"> UCL 案例中研究实践的证据</w:t>
      </w:r>
    </w:p>
    <w:p w14:paraId="0185B3F9" w14:textId="77777777" w:rsidR="007221B9" w:rsidRDefault="007221B9"/>
    <w:p w14:paraId="015602D8" w14:textId="77777777" w:rsidR="007221B9" w:rsidRDefault="007221B9"/>
    <w:p w14:paraId="5BB7D277" w14:textId="77777777" w:rsidR="007221B9" w:rsidRDefault="007221B9"/>
    <w:p w14:paraId="3611F4D6" w14:textId="77777777" w:rsidR="007221B9" w:rsidRDefault="007221B9"/>
    <w:p w14:paraId="69EA798D" w14:textId="77777777" w:rsidR="007221B9" w:rsidRDefault="007221B9"/>
    <w:p w14:paraId="6345FED2" w14:textId="77777777" w:rsidR="007221B9" w:rsidRDefault="007221B9"/>
    <w:p w14:paraId="0F4DAE03" w14:textId="77777777" w:rsidR="007221B9" w:rsidRDefault="007221B9"/>
    <w:p w14:paraId="321955E6" w14:textId="77777777" w:rsidR="007221B9" w:rsidRDefault="00467391">
      <w:r>
        <w:rPr>
          <w:noProof/>
        </w:rPr>
        <mc:AlternateContent>
          <mc:Choice Requires="wpg">
            <w:drawing>
              <wp:anchor distT="0" distB="0" distL="0" distR="0" simplePos="0" relativeHeight="251654144" behindDoc="0" locked="0" layoutInCell="1" allowOverlap="1" wp14:anchorId="1156D82F" wp14:editId="4BB04383">
                <wp:simplePos x="0" y="0"/>
                <wp:positionH relativeFrom="page">
                  <wp:posOffset>368300</wp:posOffset>
                </wp:positionH>
                <wp:positionV relativeFrom="paragraph">
                  <wp:posOffset>170815</wp:posOffset>
                </wp:positionV>
                <wp:extent cx="701675" cy="19050"/>
                <wp:effectExtent l="0" t="0" r="0" b="0"/>
                <wp:wrapTopAndBottom/>
                <wp:docPr id="917" name="组合 599"/>
                <wp:cNvGraphicFramePr/>
                <a:graphic xmlns:a="http://schemas.openxmlformats.org/drawingml/2006/main">
                  <a:graphicData uri="http://schemas.microsoft.com/office/word/2010/wordprocessingGroup">
                    <wpg:wgp>
                      <wpg:cNvGrpSpPr/>
                      <wpg:grpSpPr>
                        <a:xfrm>
                          <a:off x="0" y="0"/>
                          <a:ext cx="701675" cy="19050"/>
                          <a:chOff x="580" y="269"/>
                          <a:chExt cx="1105" cy="30"/>
                        </a:xfrm>
                      </wpg:grpSpPr>
                      <wps:wsp>
                        <wps:cNvPr id="913" name="直线 603"/>
                        <wps:cNvCnPr/>
                        <wps:spPr>
                          <a:xfrm>
                            <a:off x="580" y="277"/>
                            <a:ext cx="1104" cy="0"/>
                          </a:xfrm>
                          <a:prstGeom prst="line">
                            <a:avLst/>
                          </a:prstGeom>
                          <a:ln w="9477" cap="flat" cmpd="sng">
                            <a:solidFill>
                              <a:srgbClr val="999999"/>
                            </a:solidFill>
                            <a:prstDash val="solid"/>
                            <a:headEnd type="none" w="med" len="med"/>
                            <a:tailEnd type="none" w="med" len="med"/>
                          </a:ln>
                        </wps:spPr>
                        <wps:bodyPr/>
                      </wps:wsp>
                      <wps:wsp>
                        <wps:cNvPr id="914" name="直线 602"/>
                        <wps:cNvCnPr/>
                        <wps:spPr>
                          <a:xfrm>
                            <a:off x="580" y="292"/>
                            <a:ext cx="1104" cy="0"/>
                          </a:xfrm>
                          <a:prstGeom prst="line">
                            <a:avLst/>
                          </a:prstGeom>
                          <a:ln w="9477" cap="flat" cmpd="sng">
                            <a:solidFill>
                              <a:srgbClr val="EDEDED"/>
                            </a:solidFill>
                            <a:prstDash val="solid"/>
                            <a:headEnd type="none" w="med" len="med"/>
                            <a:tailEnd type="none" w="med" len="med"/>
                          </a:ln>
                        </wps:spPr>
                        <wps:bodyPr/>
                      </wps:wsp>
                      <wps:wsp>
                        <wps:cNvPr id="915" name="任意多边形 601"/>
                        <wps:cNvSpPr/>
                        <wps:spPr>
                          <a:xfrm>
                            <a:off x="1669" y="269"/>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16" name="任意多边形 600"/>
                        <wps:cNvSpPr/>
                        <wps:spPr>
                          <a:xfrm>
                            <a:off x="580" y="269"/>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20AD86F6" id="组合 599" o:spid="_x0000_s1026" style="position:absolute;margin-left:29pt;margin-top:13.45pt;width:55.25pt;height:1.5pt;z-index:251654144;mso-wrap-distance-left:0;mso-wrap-distance-right:0;mso-position-horizontal-relative:page" coordorigin="580,269"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">
                <v:line id="直线 603" o:spid="_x0000_s1027" style="position:absolute;visibility:visible;mso-wrap-style:square" from="580,277" to="1684,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" strokecolor="#999" strokeweight=".26325mm"/>
                <v:line id="直线 602" o:spid="_x0000_s1028" style="position:absolute;visibility:visible;mso-wrap-style:square" from="580,292" to="1684,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" strokecolor="#ededed" strokeweight=".26325mm"/>
                <v:shape id="任意多边形 601" o:spid="_x0000_s1029" style="position:absolute;left:1669;top:26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" path="m15,30l,30,,15,15,r,30xe" fillcolor="#ededed" stroked="f">
                  <v:path arrowok="t" textboxrect="0,0,15,30"/>
                </v:shape>
                <v:shape id="任意多边形 600" o:spid="_x0000_s1030" style="position:absolute;left:580;top:26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" path="m,30l,,15,r,15l,30xe" fillcolor="#999" stroked="f">
                  <v:path arrowok="t" textboxrect="0,0,15,30"/>
                </v:shape>
                <w10:wrap type="topAndBottom" anchorx="page"/>
              </v:group>
            </w:pict>
          </mc:Fallback>
        </mc:AlternateContent>
      </w:r>
    </w:p>
    <w:p w14:paraId="110123DC" w14:textId="77777777" w:rsidR="007221B9" w:rsidRDefault="007221B9"/>
    <w:p w14:paraId="73C97773" w14:textId="77777777" w:rsidR="007221B9" w:rsidRDefault="007221B9">
      <w:pPr>
        <w:sectPr w:rsidR="007221B9">
          <w:pgSz w:w="11920" w:h="16860"/>
          <w:pgMar w:top="480" w:right="460" w:bottom="280" w:left="460" w:header="720" w:footer="720" w:gutter="0"/>
          <w:cols w:space="720"/>
        </w:sectPr>
      </w:pPr>
    </w:p>
    <w:p w14:paraId="12F87064" w14:textId="77777777" w:rsidR="007221B9" w:rsidRDefault="00467391">
      <w:r>
        <w:t>第 218 页</w:t>
      </w:r>
    </w:p>
    <w:p w14:paraId="5FFC584F" w14:textId="77777777" w:rsidR="007221B9" w:rsidRDefault="00467391">
      <w:r>
        <w:br w:type="column"/>
      </w:r>
    </w:p>
    <w:p w14:paraId="6ED4C070" w14:textId="77777777" w:rsidR="007221B9" w:rsidRDefault="00467391">
      <w:r>
        <w:t>192</w:t>
      </w:r>
    </w:p>
    <w:p w14:paraId="72E77E8C" w14:textId="77777777" w:rsidR="007221B9" w:rsidRDefault="00467391">
      <w:r>
        <w:br w:type="column"/>
      </w:r>
    </w:p>
    <w:p w14:paraId="35EEB66C" w14:textId="1ACC7E47" w:rsidR="007221B9" w:rsidRDefault="00467391">
      <w:r>
        <w:t xml:space="preserve">6 </w:t>
      </w:r>
      <w:ins w:id="51" w:author="Microsoft Office User" w:date="2021-12-08T16:05:00Z">
        <w:r w:rsidR="00FC223B">
          <w:rPr>
            <w:rFonts w:hint="eastAsia"/>
          </w:rPr>
          <w:t>整体性的</w:t>
        </w:r>
      </w:ins>
      <w:del w:id="52" w:author="Microsoft Office User" w:date="2021-12-08T16:05:00Z">
        <w:r w:rsidDel="00FC223B">
          <w:delText>综合</w:delText>
        </w:r>
      </w:del>
      <w:r>
        <w:t>知识交换</w:t>
      </w:r>
    </w:p>
    <w:p w14:paraId="21D926ED" w14:textId="77777777" w:rsidR="007221B9" w:rsidRDefault="007221B9">
      <w:pPr>
        <w:sectPr w:rsidR="007221B9">
          <w:type w:val="continuous"/>
          <w:pgSz w:w="11920" w:h="16860"/>
          <w:pgMar w:top="640" w:right="460" w:bottom="280" w:left="460" w:header="720" w:footer="720" w:gutter="0"/>
          <w:cols w:num="3" w:space="720" w:equalWidth="0">
            <w:col w:w="1180" w:space="40"/>
            <w:col w:w="418" w:space="4131"/>
            <w:col w:w="5231"/>
          </w:cols>
        </w:sectPr>
      </w:pPr>
    </w:p>
    <w:p w14:paraId="22B715D6" w14:textId="77777777" w:rsidR="007221B9" w:rsidRDefault="007221B9"/>
    <w:p w14:paraId="64CD6E02" w14:textId="77777777" w:rsidR="007221B9" w:rsidRDefault="007221B9"/>
    <w:p w14:paraId="38023691" w14:textId="5D2680AC" w:rsidR="007221B9" w:rsidRDefault="00467391">
      <w:pPr>
        <w:ind w:firstLine="420"/>
      </w:pPr>
      <w:r>
        <w:t>有影响力的基础研究确定发现的方向，而协作研究是一种方法，因此它们齐头并进。基于早期基础研究</w:t>
      </w:r>
      <w:r>
        <w:rPr>
          <w:rFonts w:hint="eastAsia"/>
          <w:lang w:eastAsia="zh-Hans"/>
        </w:rPr>
        <w:t>的合作</w:t>
      </w:r>
      <w:r>
        <w:t>可以“促进更高的协作影响</w:t>
      </w:r>
      <w:r>
        <w:rPr>
          <w:rFonts w:hint="eastAsia"/>
          <w:lang w:eastAsia="zh-Hans"/>
        </w:rPr>
        <w:t>力</w:t>
      </w:r>
      <w:r>
        <w:t>和吸引大量资金。” 典型的协作型学术核心小团队建立</w:t>
      </w:r>
      <w:r>
        <w:rPr>
          <w:rFonts w:hint="eastAsia"/>
          <w:lang w:eastAsia="zh-Hans"/>
        </w:rPr>
        <w:t>许多联系</w:t>
      </w:r>
      <w:r>
        <w:rPr>
          <w:lang w:eastAsia="zh-Hans"/>
        </w:rPr>
        <w:t>，</w:t>
      </w:r>
      <w:r>
        <w:t>导致进一步研究机会并</w:t>
      </w:r>
      <w:r>
        <w:rPr>
          <w:rFonts w:hint="eastAsia"/>
          <w:lang w:eastAsia="zh-Hans"/>
        </w:rPr>
        <w:t>显示</w:t>
      </w:r>
      <w:r>
        <w:t>影响</w:t>
      </w:r>
      <w:r>
        <w:rPr>
          <w:rFonts w:hint="eastAsia"/>
          <w:lang w:eastAsia="zh-Hans"/>
        </w:rPr>
        <w:t>力</w:t>
      </w:r>
      <w:r>
        <w:t>，</w:t>
      </w:r>
      <w:r>
        <w:rPr>
          <w:rFonts w:hint="eastAsia"/>
          <w:lang w:eastAsia="zh-Hans"/>
        </w:rPr>
        <w:t>其中</w:t>
      </w:r>
      <w:r>
        <w:t>包括发展</w:t>
      </w:r>
      <w:r>
        <w:rPr>
          <w:rFonts w:hint="eastAsia"/>
          <w:lang w:eastAsia="zh-Hans"/>
        </w:rPr>
        <w:t>“</w:t>
      </w:r>
      <w:r>
        <w:t>研究、教育和创新</w:t>
      </w:r>
      <w:r>
        <w:rPr>
          <w:rFonts w:hint="eastAsia"/>
          <w:lang w:eastAsia="zh-Hans"/>
        </w:rPr>
        <w:t>中心”</w:t>
      </w:r>
      <w:r>
        <w:t>。当然，</w:t>
      </w:r>
      <w:r>
        <w:rPr>
          <w:rFonts w:hint="eastAsia"/>
          <w:lang w:eastAsia="zh-Hans"/>
        </w:rPr>
        <w:t>这些中心的</w:t>
      </w:r>
      <w:del w:id="53" w:author="Microsoft Office User" w:date="2021-12-08T15:01:00Z">
        <w:r w:rsidDel="009A6E13">
          <w:rPr>
            <w:rFonts w:hint="eastAsia"/>
            <w:lang w:eastAsia="zh-Hans"/>
          </w:rPr>
          <w:delText>智力</w:delText>
        </w:r>
      </w:del>
      <w:ins w:id="54" w:author="Microsoft Office User" w:date="2021-12-08T15:02:00Z">
        <w:r w:rsidR="00B10497">
          <w:rPr>
            <w:rFonts w:hint="eastAsia"/>
          </w:rPr>
          <w:t>知识</w:t>
        </w:r>
      </w:ins>
      <w:r>
        <w:t>基础通常</w:t>
      </w:r>
      <w:del w:id="55" w:author="Microsoft Office User" w:date="2021-12-08T15:02:00Z">
        <w:r w:rsidDel="00E72E43">
          <w:rPr>
            <w:rFonts w:hint="eastAsia"/>
          </w:rPr>
          <w:delText>位</w:delText>
        </w:r>
      </w:del>
      <w:ins w:id="56" w:author="Microsoft Office User" w:date="2021-12-08T15:02:00Z">
        <w:r w:rsidR="00E72E43">
          <w:rPr>
            <w:rFonts w:hint="eastAsia"/>
          </w:rPr>
          <w:t>建基</w:t>
        </w:r>
      </w:ins>
      <w:r>
        <w:t>于有影响力的基础研究中。</w:t>
      </w:r>
    </w:p>
    <w:p w14:paraId="47F42B79" w14:textId="77777777" w:rsidR="007221B9" w:rsidRDefault="007221B9"/>
    <w:p w14:paraId="7D348FC7" w14:textId="3985F0BE" w:rsidR="007221B9" w:rsidRDefault="00467391">
      <w:pPr>
        <w:rPr>
          <w:b/>
          <w:bCs/>
        </w:rPr>
      </w:pPr>
      <w:r>
        <w:rPr>
          <w:b/>
          <w:bCs/>
        </w:rPr>
        <w:t>6</w:t>
      </w:r>
      <w:r>
        <w:rPr>
          <w:rFonts w:hint="eastAsia"/>
          <w:b/>
          <w:bCs/>
          <w:lang w:eastAsia="zh-Hans"/>
        </w:rPr>
        <w:t>.</w:t>
      </w:r>
      <w:r>
        <w:rPr>
          <w:b/>
          <w:bCs/>
          <w:lang w:eastAsia="zh-Hans"/>
        </w:rPr>
        <w:t>3</w:t>
      </w:r>
      <w:r>
        <w:rPr>
          <w:rFonts w:hint="eastAsia"/>
          <w:b/>
          <w:bCs/>
          <w:lang w:eastAsia="zh-Hans"/>
        </w:rPr>
        <w:t>.</w:t>
      </w:r>
      <w:r>
        <w:rPr>
          <w:b/>
          <w:bCs/>
          <w:lang w:eastAsia="zh-Hans"/>
        </w:rPr>
        <w:t>2</w:t>
      </w:r>
      <w:r>
        <w:rPr>
          <w:rFonts w:hint="eastAsia"/>
          <w:b/>
          <w:bCs/>
          <w:lang w:eastAsia="zh-Hans"/>
        </w:rPr>
        <w:t>.</w:t>
      </w:r>
      <w:r>
        <w:rPr>
          <w:b/>
          <w:bCs/>
          <w:lang w:eastAsia="zh-Hans"/>
        </w:rPr>
        <w:t xml:space="preserve">3 </w:t>
      </w:r>
      <w:r>
        <w:rPr>
          <w:b/>
          <w:bCs/>
        </w:rPr>
        <w:t>是否有整体层面的</w:t>
      </w:r>
      <w:del w:id="57" w:author="Microsoft Office User" w:date="2021-12-08T15:03:00Z">
        <w:r w:rsidDel="00D47185">
          <w:rPr>
            <w:rFonts w:hint="eastAsia"/>
            <w:b/>
            <w:bCs/>
            <w:lang w:eastAsia="zh-Hans"/>
          </w:rPr>
          <w:delText>集成</w:delText>
        </w:r>
      </w:del>
      <w:ins w:id="58" w:author="Microsoft Office User" w:date="2021-12-08T15:03:00Z">
        <w:r w:rsidR="00D47185">
          <w:rPr>
            <w:rFonts w:hint="eastAsia"/>
            <w:b/>
            <w:bCs/>
          </w:rPr>
          <w:t>整合</w:t>
        </w:r>
      </w:ins>
      <w:r>
        <w:rPr>
          <w:b/>
          <w:bCs/>
        </w:rPr>
        <w:t>——</w:t>
      </w:r>
      <w:ins w:id="59" w:author="Microsoft Office User" w:date="2021-12-08T15:05:00Z">
        <w:r w:rsidR="007358CB">
          <w:rPr>
            <w:rFonts w:hint="eastAsia"/>
            <w:b/>
            <w:bCs/>
          </w:rPr>
          <w:t>通过</w:t>
        </w:r>
      </w:ins>
      <w:r>
        <w:rPr>
          <w:rFonts w:hint="eastAsia"/>
          <w:b/>
          <w:bCs/>
          <w:lang w:eastAsia="zh-Hans"/>
        </w:rPr>
        <w:t>混合</w:t>
      </w:r>
      <w:r>
        <w:rPr>
          <w:b/>
          <w:bCs/>
        </w:rPr>
        <w:t>教育、研究和催化创新，</w:t>
      </w:r>
      <w:del w:id="60" w:author="Microsoft Office User" w:date="2021-12-08T15:04:00Z">
        <w:r w:rsidDel="00D47185">
          <w:rPr>
            <w:rFonts w:hint="eastAsia"/>
            <w:b/>
            <w:bCs/>
            <w:lang w:eastAsia="zh-Hans"/>
          </w:rPr>
          <w:delText>以</w:delText>
        </w:r>
      </w:del>
      <w:ins w:id="61" w:author="Microsoft Office User" w:date="2021-12-08T15:04:00Z">
        <w:r w:rsidR="00D47185">
          <w:rPr>
            <w:rFonts w:hint="eastAsia"/>
            <w:b/>
            <w:bCs/>
          </w:rPr>
          <w:t>能</w:t>
        </w:r>
      </w:ins>
      <w:r>
        <w:rPr>
          <w:b/>
          <w:bCs/>
        </w:rPr>
        <w:t>产生大学的</w:t>
      </w:r>
      <w:r>
        <w:rPr>
          <w:rFonts w:hint="eastAsia"/>
          <w:b/>
          <w:bCs/>
          <w:lang w:eastAsia="zh-Hans"/>
        </w:rPr>
        <w:t>整体</w:t>
      </w:r>
      <w:del w:id="62" w:author="Microsoft Office User" w:date="2021-12-08T15:04:00Z">
        <w:r w:rsidDel="00D47185">
          <w:rPr>
            <w:rFonts w:hint="eastAsia"/>
            <w:b/>
            <w:bCs/>
            <w:lang w:eastAsia="zh-Hans"/>
          </w:rPr>
          <w:delText>新兴</w:delText>
        </w:r>
      </w:del>
      <w:ins w:id="63" w:author="Microsoft Office User" w:date="2021-12-08T15:04:00Z">
        <w:r w:rsidR="00D47185">
          <w:rPr>
            <w:rFonts w:hint="eastAsia"/>
            <w:b/>
            <w:bCs/>
          </w:rPr>
          <w:t>涌现</w:t>
        </w:r>
      </w:ins>
      <w:ins w:id="64" w:author="Microsoft Office User" w:date="2021-12-08T15:05:00Z">
        <w:r w:rsidR="00F2762D">
          <w:rPr>
            <w:rFonts w:hint="eastAsia"/>
            <w:b/>
            <w:bCs/>
          </w:rPr>
          <w:t>的</w:t>
        </w:r>
      </w:ins>
      <w:r>
        <w:rPr>
          <w:b/>
          <w:bCs/>
        </w:rPr>
        <w:t>成果</w:t>
      </w:r>
      <w:ins w:id="65" w:author="Microsoft Office User" w:date="2021-12-08T15:04:00Z">
        <w:r w:rsidR="00D47185">
          <w:rPr>
            <w:rFonts w:hint="eastAsia"/>
            <w:b/>
            <w:bCs/>
          </w:rPr>
          <w:t>与</w:t>
        </w:r>
      </w:ins>
      <w:del w:id="66" w:author="Microsoft Office User" w:date="2021-12-08T15:04:00Z">
        <w:r w:rsidDel="00D47185">
          <w:rPr>
            <w:b/>
            <w:bCs/>
          </w:rPr>
          <w:delText>，</w:delText>
        </w:r>
        <w:r w:rsidDel="00D47185">
          <w:rPr>
            <w:rFonts w:hint="eastAsia"/>
            <w:b/>
            <w:bCs/>
            <w:lang w:eastAsia="zh-Hans"/>
          </w:rPr>
          <w:delText>是</w:delText>
        </w:r>
      </w:del>
      <w:r>
        <w:rPr>
          <w:b/>
          <w:bCs/>
        </w:rPr>
        <w:t>知识交换</w:t>
      </w:r>
      <w:r>
        <w:rPr>
          <w:rFonts w:hint="eastAsia"/>
          <w:b/>
          <w:bCs/>
          <w:lang w:eastAsia="zh-Hans"/>
        </w:rPr>
        <w:t>吗</w:t>
      </w:r>
      <w:r>
        <w:rPr>
          <w:b/>
          <w:bCs/>
        </w:rPr>
        <w:t>？</w:t>
      </w:r>
    </w:p>
    <w:p w14:paraId="647CC8CA" w14:textId="77777777" w:rsidR="007221B9" w:rsidRDefault="007221B9">
      <w:pPr>
        <w:rPr>
          <w:b/>
          <w:bCs/>
        </w:rPr>
      </w:pPr>
    </w:p>
    <w:p w14:paraId="222FE532" w14:textId="77777777" w:rsidR="007221B9" w:rsidRDefault="00467391">
      <w:r>
        <w:t>我们使用UCL案例来展示研究与教育之间的整合。研究人员在加强教育方面发挥着关键作用。他们开发新的和跨学科新兴思想并迅速将其转移到课程中。这是一个UCL的常见模式，其中</w:t>
      </w:r>
      <w:r>
        <w:rPr>
          <w:rFonts w:hint="eastAsia"/>
          <w:lang w:eastAsia="zh-Hans"/>
        </w:rPr>
        <w:t>”UCL关联课程“</w:t>
      </w:r>
      <w:r>
        <w:rPr>
          <w:lang w:eastAsia="zh-Hans"/>
        </w:rPr>
        <w:t>（</w:t>
      </w:r>
      <w:r>
        <w:t>UCL Connected Curriculum） 建立在</w:t>
      </w:r>
      <w:r>
        <w:rPr>
          <w:rFonts w:hint="eastAsia"/>
          <w:lang w:eastAsia="zh-Hans"/>
        </w:rPr>
        <w:t>以下理念中</w:t>
      </w:r>
      <w:r>
        <w:rPr>
          <w:lang w:eastAsia="zh-Hans"/>
        </w:rPr>
        <w:t>，</w:t>
      </w:r>
      <w:r>
        <w:rPr>
          <w:rFonts w:hint="eastAsia"/>
          <w:lang w:eastAsia="zh-Hans"/>
        </w:rPr>
        <w:t>“</w:t>
      </w:r>
      <w:r>
        <w:t>有求知欲的学生在直接体验研究的</w:t>
      </w:r>
      <w:r>
        <w:rPr>
          <w:rFonts w:hint="eastAsia"/>
          <w:lang w:eastAsia="zh-Hans"/>
        </w:rPr>
        <w:t>成</w:t>
      </w:r>
      <w:r>
        <w:t>果并将它们与其他观点联系起来时会学得更好。”</w:t>
      </w:r>
    </w:p>
    <w:p w14:paraId="227873A7" w14:textId="77777777" w:rsidR="007221B9" w:rsidRDefault="00467391">
      <w:pPr>
        <w:ind w:firstLine="420"/>
      </w:pPr>
      <w:r>
        <w:lastRenderedPageBreak/>
        <w:t>教育和研究的另一个重要整合是共享一个宝贵的资源：学生。通过教育，学生获得知识和技能。在研究</w:t>
      </w:r>
      <w:r>
        <w:rPr>
          <w:rFonts w:hint="eastAsia"/>
          <w:lang w:eastAsia="zh-Hans"/>
        </w:rPr>
        <w:t>中</w:t>
      </w:r>
      <w:r>
        <w:t>，他们开发</w:t>
      </w:r>
      <w:r>
        <w:rPr>
          <w:rFonts w:hint="eastAsia"/>
          <w:lang w:eastAsia="zh-Hans"/>
        </w:rPr>
        <w:t>研究专有技术</w:t>
      </w:r>
      <w:r>
        <w:t>并获得前沿研究知识。“学生可以获得</w:t>
      </w:r>
      <w:r>
        <w:rPr>
          <w:rFonts w:hint="eastAsia"/>
          <w:lang w:eastAsia="zh-Hans"/>
        </w:rPr>
        <w:t>有</w:t>
      </w:r>
      <w:r>
        <w:t>资助的暑期研究职位，并参与可能导致发表论文的</w:t>
      </w:r>
      <w:r>
        <w:rPr>
          <w:rFonts w:hint="eastAsia"/>
          <w:lang w:eastAsia="zh-Hans"/>
        </w:rPr>
        <w:t>项目</w:t>
      </w:r>
      <w:r>
        <w:t>”，这表明“让学生参与研究使学习更加</w:t>
      </w:r>
      <w:r>
        <w:rPr>
          <w:rFonts w:hint="eastAsia"/>
          <w:lang w:eastAsia="zh-Hans"/>
        </w:rPr>
        <w:t>有用</w:t>
      </w:r>
      <w:r>
        <w:t>和真实。”</w:t>
      </w:r>
      <w:r>
        <w:rPr>
          <w:rFonts w:hint="eastAsia"/>
          <w:lang w:eastAsia="zh-Hans"/>
        </w:rPr>
        <w:t>将</w:t>
      </w:r>
      <w:r>
        <w:t>教育</w:t>
      </w:r>
      <w:r>
        <w:rPr>
          <w:rFonts w:hint="eastAsia"/>
          <w:lang w:eastAsia="zh-Hans"/>
        </w:rPr>
        <w:t>与</w:t>
      </w:r>
      <w:r>
        <w:t>研究</w:t>
      </w:r>
      <w:r>
        <w:rPr>
          <w:rFonts w:hint="eastAsia"/>
          <w:lang w:eastAsia="zh-Hans"/>
        </w:rPr>
        <w:t>结合的结果</w:t>
      </w:r>
      <w:r>
        <w:t>，</w:t>
      </w:r>
      <w:r>
        <w:rPr>
          <w:rFonts w:hint="eastAsia"/>
          <w:lang w:eastAsia="zh-Hans"/>
        </w:rPr>
        <w:t>使</w:t>
      </w:r>
      <w:r>
        <w:t>学生离开大学</w:t>
      </w:r>
      <w:r>
        <w:rPr>
          <w:rFonts w:hint="eastAsia"/>
          <w:lang w:eastAsia="zh-Hans"/>
        </w:rPr>
        <w:t>时</w:t>
      </w:r>
      <w:r>
        <w:t>为知识交换的职业</w:t>
      </w:r>
      <w:r>
        <w:rPr>
          <w:rFonts w:hint="eastAsia"/>
          <w:lang w:eastAsia="zh-Hans"/>
        </w:rPr>
        <w:t>生涯</w:t>
      </w:r>
      <w:r>
        <w:t>做好准备。</w:t>
      </w:r>
    </w:p>
    <w:p w14:paraId="01F981E6" w14:textId="77777777" w:rsidR="007221B9" w:rsidRDefault="00467391">
      <w:pPr>
        <w:ind w:firstLine="420"/>
      </w:pPr>
      <w:r>
        <w:rPr>
          <w:rFonts w:hint="eastAsia"/>
          <w:lang w:eastAsia="zh-Hans"/>
        </w:rPr>
        <w:t>很明</w:t>
      </w:r>
      <w:r>
        <w:t>显，在伦敦大学学院，研究内部和研究</w:t>
      </w:r>
      <w:r>
        <w:rPr>
          <w:rFonts w:hint="eastAsia"/>
          <w:lang w:eastAsia="zh-Hans"/>
        </w:rPr>
        <w:t>与教育</w:t>
      </w:r>
      <w:r>
        <w:t>之间存在</w:t>
      </w:r>
      <w:r>
        <w:rPr>
          <w:rFonts w:hint="eastAsia"/>
          <w:lang w:eastAsia="zh-Hans"/>
        </w:rPr>
        <w:t>着显著</w:t>
      </w:r>
      <w:r>
        <w:t>的整合。</w:t>
      </w:r>
    </w:p>
    <w:p w14:paraId="5BF8F8D2" w14:textId="77777777" w:rsidR="007221B9" w:rsidRDefault="007221B9"/>
    <w:p w14:paraId="796E66D5" w14:textId="77777777" w:rsidR="007221B9" w:rsidRDefault="00467391">
      <w:pPr>
        <w:rPr>
          <w:b/>
          <w:bCs/>
          <w:sz w:val="28"/>
          <w:szCs w:val="28"/>
        </w:rPr>
      </w:pPr>
      <w:r>
        <w:rPr>
          <w:b/>
          <w:bCs/>
          <w:sz w:val="28"/>
          <w:szCs w:val="28"/>
        </w:rPr>
        <w:t>6.4 案例研究：智利天主教大学(PUCC)</w:t>
      </w:r>
    </w:p>
    <w:p w14:paraId="1B6BE25B" w14:textId="77777777" w:rsidR="007221B9" w:rsidRDefault="007221B9">
      <w:pPr>
        <w:rPr>
          <w:b/>
          <w:bCs/>
          <w:sz w:val="28"/>
          <w:szCs w:val="28"/>
        </w:rPr>
        <w:sectPr w:rsidR="007221B9">
          <w:type w:val="continuous"/>
          <w:pgSz w:w="11920" w:h="16860"/>
          <w:pgMar w:top="640" w:right="460" w:bottom="280" w:left="460" w:header="720" w:footer="720" w:gutter="0"/>
          <w:cols w:space="720"/>
        </w:sectPr>
      </w:pPr>
    </w:p>
    <w:p w14:paraId="14D782F8" w14:textId="77777777" w:rsidR="007221B9" w:rsidRDefault="00467391">
      <w:pPr>
        <w:rPr>
          <w:b/>
          <w:bCs/>
        </w:rPr>
      </w:pPr>
      <w:r>
        <w:rPr>
          <w:b/>
          <w:bCs/>
        </w:rPr>
        <w:lastRenderedPageBreak/>
        <w:t>智利天主教大学的案例：</w:t>
      </w:r>
    </w:p>
    <w:p w14:paraId="2AC829A1" w14:textId="77777777" w:rsidR="007221B9" w:rsidRDefault="007221B9">
      <w:pPr>
        <w:rPr>
          <w:b/>
          <w:bCs/>
        </w:rPr>
      </w:pPr>
    </w:p>
    <w:p w14:paraId="5BF1CE8B" w14:textId="30A5654A" w:rsidR="007221B9" w:rsidRDefault="00F61A62">
      <w:ins w:id="67" w:author="Microsoft Office User" w:date="2021-12-08T15:39:00Z">
        <w:r>
          <w:rPr>
            <w:rFonts w:hint="eastAsia"/>
            <w:i/>
            <w:iCs/>
          </w:rPr>
          <w:t>此</w:t>
        </w:r>
      </w:ins>
      <w:del w:id="68" w:author="Microsoft Office User" w:date="2021-12-08T15:38:00Z">
        <w:r w:rsidR="00467391" w:rsidDel="00F61A62">
          <w:rPr>
            <w:rFonts w:hint="eastAsia"/>
            <w:i/>
            <w:iCs/>
          </w:rPr>
          <w:delText>一项</w:delText>
        </w:r>
      </w:del>
      <w:r w:rsidR="00467391">
        <w:rPr>
          <w:rFonts w:hint="eastAsia"/>
          <w:i/>
          <w:iCs/>
        </w:rPr>
        <w:t>变革性计划为新一代技术创新做好研究人员</w:t>
      </w:r>
      <w:r w:rsidR="00467391">
        <w:rPr>
          <w:rFonts w:hint="eastAsia"/>
          <w:i/>
          <w:iCs/>
          <w:lang w:eastAsia="zh-Hans"/>
        </w:rPr>
        <w:t>的</w:t>
      </w:r>
      <w:r w:rsidR="00467391">
        <w:rPr>
          <w:rFonts w:hint="eastAsia"/>
          <w:i/>
          <w:iCs/>
        </w:rPr>
        <w:t>准备，开发</w:t>
      </w:r>
      <w:ins w:id="69" w:author="Microsoft Office User" w:date="2021-12-08T16:13:00Z">
        <w:r w:rsidR="00252415">
          <w:rPr>
            <w:rFonts w:hint="eastAsia"/>
            <w:i/>
            <w:iCs/>
          </w:rPr>
          <w:t>其</w:t>
        </w:r>
      </w:ins>
      <w:r w:rsidR="00467391">
        <w:rPr>
          <w:rFonts w:hint="eastAsia"/>
          <w:i/>
          <w:iCs/>
        </w:rPr>
        <w:t>开创性的应用研究成果，并培养</w:t>
      </w:r>
      <w:ins w:id="70" w:author="Microsoft Office User" w:date="2021-12-08T16:13:00Z">
        <w:r w:rsidR="00252415">
          <w:rPr>
            <w:rFonts w:hint="eastAsia"/>
            <w:i/>
            <w:iCs/>
          </w:rPr>
          <w:t>其</w:t>
        </w:r>
      </w:ins>
      <w:r w:rsidR="00467391">
        <w:rPr>
          <w:rFonts w:hint="eastAsia"/>
          <w:i/>
          <w:iCs/>
        </w:rPr>
        <w:t>企业家</w:t>
      </w:r>
      <w:r w:rsidR="00467391">
        <w:rPr>
          <w:rFonts w:hint="eastAsia"/>
          <w:i/>
          <w:iCs/>
          <w:lang w:eastAsia="zh-Hans"/>
        </w:rPr>
        <w:t>精神</w:t>
      </w:r>
      <w:r w:rsidR="00467391">
        <w:rPr>
          <w:rFonts w:hint="eastAsia"/>
          <w:i/>
          <w:iCs/>
        </w:rPr>
        <w:t>能力</w:t>
      </w:r>
      <w:ins w:id="71" w:author="Microsoft Office User" w:date="2021-12-08T15:41:00Z">
        <w:r w:rsidR="00D95B6E">
          <w:rPr>
            <w:rFonts w:hint="eastAsia"/>
            <w:i/>
            <w:iCs/>
          </w:rPr>
          <w:t>，这些成果</w:t>
        </w:r>
        <w:r w:rsidR="00D95B6E">
          <w:rPr>
            <w:rFonts w:hint="eastAsia"/>
            <w:i/>
            <w:iCs/>
          </w:rPr>
          <w:t>得益于全球互联的环境和世界一流的组织</w:t>
        </w:r>
      </w:ins>
      <w:del w:id="72" w:author="Microsoft Office User" w:date="2021-12-08T15:39:00Z">
        <w:r w:rsidR="00467391" w:rsidDel="00F61A62">
          <w:rPr>
            <w:rFonts w:hint="eastAsia"/>
            <w:i/>
            <w:iCs/>
          </w:rPr>
          <w:delText>，</w:delText>
        </w:r>
        <w:r w:rsidR="00467391" w:rsidDel="00F61A62">
          <w:rPr>
            <w:rFonts w:hint="eastAsia"/>
            <w:i/>
            <w:iCs/>
            <w:lang w:eastAsia="zh-Hans"/>
          </w:rPr>
          <w:delText>这</w:delText>
        </w:r>
      </w:del>
      <w:del w:id="73" w:author="Microsoft Office User" w:date="2021-12-08T15:37:00Z">
        <w:r w:rsidR="00467391" w:rsidDel="00F61A62">
          <w:rPr>
            <w:rFonts w:hint="eastAsia"/>
            <w:i/>
            <w:iCs/>
          </w:rPr>
          <w:delText>得益于全球互联的环境和世界一流的组织</w:delText>
        </w:r>
      </w:del>
      <w:r w:rsidR="00467391">
        <w:rPr>
          <w:rFonts w:hint="eastAsia"/>
          <w:i/>
          <w:iCs/>
        </w:rPr>
        <w:t>。</w:t>
      </w:r>
    </w:p>
    <w:p w14:paraId="668D8828" w14:textId="77777777" w:rsidR="007221B9" w:rsidRDefault="007221B9"/>
    <w:p w14:paraId="5EAD4251" w14:textId="77777777" w:rsidR="007221B9" w:rsidRDefault="007221B9">
      <w:pPr>
        <w:rPr>
          <w:lang w:eastAsia="zh-Hans"/>
        </w:rPr>
      </w:pPr>
    </w:p>
    <w:p w14:paraId="37D60AD2" w14:textId="77777777" w:rsidR="007221B9" w:rsidRDefault="007221B9"/>
    <w:p w14:paraId="2969FB9F" w14:textId="77777777" w:rsidR="007221B9" w:rsidRDefault="007221B9"/>
    <w:p w14:paraId="61E6DABA" w14:textId="77777777" w:rsidR="007221B9" w:rsidRDefault="00467391">
      <w:r>
        <w:rPr>
          <w:noProof/>
        </w:rPr>
        <mc:AlternateContent>
          <mc:Choice Requires="wpg">
            <w:drawing>
              <wp:anchor distT="0" distB="0" distL="0" distR="0" simplePos="0" relativeHeight="251655168" behindDoc="0" locked="0" layoutInCell="1" allowOverlap="1" wp14:anchorId="441ADA85" wp14:editId="553E09AA">
                <wp:simplePos x="0" y="0"/>
                <wp:positionH relativeFrom="page">
                  <wp:posOffset>368300</wp:posOffset>
                </wp:positionH>
                <wp:positionV relativeFrom="paragraph">
                  <wp:posOffset>220345</wp:posOffset>
                </wp:positionV>
                <wp:extent cx="701675" cy="19050"/>
                <wp:effectExtent l="0" t="0" r="0" b="0"/>
                <wp:wrapTopAndBottom/>
                <wp:docPr id="922" name="组合 594"/>
                <wp:cNvGraphicFramePr/>
                <a:graphic xmlns:a="http://schemas.openxmlformats.org/drawingml/2006/main">
                  <a:graphicData uri="http://schemas.microsoft.com/office/word/2010/wordprocessingGroup">
                    <wpg:wgp>
                      <wpg:cNvGrpSpPr/>
                      <wpg:grpSpPr>
                        <a:xfrm>
                          <a:off x="0" y="0"/>
                          <a:ext cx="701675" cy="19050"/>
                          <a:chOff x="580" y="347"/>
                          <a:chExt cx="1105" cy="30"/>
                        </a:xfrm>
                      </wpg:grpSpPr>
                      <wps:wsp>
                        <wps:cNvPr id="918" name="直线 598"/>
                        <wps:cNvCnPr/>
                        <wps:spPr>
                          <a:xfrm>
                            <a:off x="580" y="355"/>
                            <a:ext cx="1104" cy="0"/>
                          </a:xfrm>
                          <a:prstGeom prst="line">
                            <a:avLst/>
                          </a:prstGeom>
                          <a:ln w="9477" cap="flat" cmpd="sng">
                            <a:solidFill>
                              <a:srgbClr val="999999"/>
                            </a:solidFill>
                            <a:prstDash val="solid"/>
                            <a:headEnd type="none" w="med" len="med"/>
                            <a:tailEnd type="none" w="med" len="med"/>
                          </a:ln>
                        </wps:spPr>
                        <wps:bodyPr/>
                      </wps:wsp>
                      <wps:wsp>
                        <wps:cNvPr id="919" name="直线 597"/>
                        <wps:cNvCnPr/>
                        <wps:spPr>
                          <a:xfrm>
                            <a:off x="580" y="369"/>
                            <a:ext cx="1104" cy="0"/>
                          </a:xfrm>
                          <a:prstGeom prst="line">
                            <a:avLst/>
                          </a:prstGeom>
                          <a:ln w="9477" cap="flat" cmpd="sng">
                            <a:solidFill>
                              <a:srgbClr val="EDEDED"/>
                            </a:solidFill>
                            <a:prstDash val="solid"/>
                            <a:headEnd type="none" w="med" len="med"/>
                            <a:tailEnd type="none" w="med" len="med"/>
                          </a:ln>
                        </wps:spPr>
                        <wps:bodyPr/>
                      </wps:wsp>
                      <wps:wsp>
                        <wps:cNvPr id="920" name="任意多边形 596"/>
                        <wps:cNvSpPr/>
                        <wps:spPr>
                          <a:xfrm>
                            <a:off x="1669" y="347"/>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21" name="任意多边形 595"/>
                        <wps:cNvSpPr/>
                        <wps:spPr>
                          <a:xfrm>
                            <a:off x="580" y="347"/>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32118D1B" id="组合 594" o:spid="_x0000_s1026" style="position:absolute;margin-left:29pt;margin-top:17.35pt;width:55.25pt;height:1.5pt;z-index:251655168;mso-wrap-distance-left:0;mso-wrap-distance-right:0;mso-position-horizontal-relative:page" coordorigin="580,347"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">
                <v:line id="直线 598" o:spid="_x0000_s1027" style="position:absolute;visibility:visible;mso-wrap-style:square" from="580,355" to="1684,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" strokecolor="#999" strokeweight=".26325mm"/>
                <v:line id="直线 597" o:spid="_x0000_s1028" style="position:absolute;visibility:visible;mso-wrap-style:square" from="580,369" to="1684,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" strokecolor="#ededed" strokeweight=".26325mm"/>
                <v:shape id="任意多边形 596" o:spid="_x0000_s1029" style="position:absolute;left:1669;top:34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" path="m15,30l,30,,15,15,r,30xe" fillcolor="#ededed" stroked="f">
                  <v:path arrowok="t" textboxrect="0,0,15,30"/>
                </v:shape>
                <v:shape id="任意多边形 595" o:spid="_x0000_s1030" style="position:absolute;left:580;top:34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" path="m,30l,,15,r,15l,30xe" fillcolor="#999" stroked="f">
                  <v:path arrowok="t" textboxrect="0,0,15,30"/>
                </v:shape>
                <w10:wrap type="topAndBottom" anchorx="page"/>
              </v:group>
            </w:pict>
          </mc:Fallback>
        </mc:AlternateContent>
      </w:r>
    </w:p>
    <w:p w14:paraId="7061F4D9" w14:textId="77777777" w:rsidR="007221B9" w:rsidRDefault="007221B9"/>
    <w:p w14:paraId="78FB1C85" w14:textId="77777777" w:rsidR="007221B9" w:rsidRDefault="007221B9">
      <w:pPr>
        <w:sectPr w:rsidR="007221B9">
          <w:pgSz w:w="11920" w:h="16860"/>
          <w:pgMar w:top="480" w:right="460" w:bottom="280" w:left="460" w:header="720" w:footer="720" w:gutter="0"/>
          <w:cols w:space="720"/>
        </w:sectPr>
      </w:pPr>
    </w:p>
    <w:p w14:paraId="5482058A" w14:textId="77777777" w:rsidR="007221B9" w:rsidRDefault="00467391">
      <w:r>
        <w:t>第 219 页</w:t>
      </w:r>
    </w:p>
    <w:p w14:paraId="1B1B5647" w14:textId="77777777" w:rsidR="007221B9" w:rsidRDefault="00467391">
      <w:r>
        <w:br w:type="column"/>
      </w:r>
    </w:p>
    <w:p w14:paraId="02C99ECA" w14:textId="77777777" w:rsidR="007221B9" w:rsidRDefault="00467391">
      <w:r>
        <w:t>案例研究：智利天主教大学 (PUCC)</w:t>
      </w:r>
    </w:p>
    <w:p w14:paraId="0BDD5951" w14:textId="77777777" w:rsidR="007221B9" w:rsidRDefault="00467391">
      <w:r>
        <w:br w:type="column"/>
      </w:r>
    </w:p>
    <w:p w14:paraId="45B8392B" w14:textId="77777777" w:rsidR="007221B9" w:rsidRDefault="007221B9"/>
    <w:p w14:paraId="4775EEB1" w14:textId="77777777" w:rsidR="007221B9" w:rsidRDefault="00467391">
      <w:r>
        <w:t>193</w:t>
      </w:r>
    </w:p>
    <w:p w14:paraId="1252E32E" w14:textId="77777777" w:rsidR="007221B9" w:rsidRDefault="007221B9">
      <w:pPr>
        <w:sectPr w:rsidR="007221B9">
          <w:type w:val="continuous"/>
          <w:pgSz w:w="11920" w:h="16860"/>
          <w:pgMar w:top="640" w:right="460" w:bottom="280" w:left="460" w:header="720" w:footer="720" w:gutter="0"/>
          <w:cols w:num="3" w:space="720" w:equalWidth="0">
            <w:col w:w="1180" w:space="40"/>
            <w:col w:w="3199" w:space="3887"/>
            <w:col w:w="2694"/>
          </w:cols>
        </w:sectPr>
      </w:pPr>
    </w:p>
    <w:p w14:paraId="10E21E40" w14:textId="77777777" w:rsidR="007221B9" w:rsidRDefault="007221B9"/>
    <w:p w14:paraId="4DAF3C1D" w14:textId="77777777" w:rsidR="007221B9" w:rsidRDefault="00467391">
      <w:pPr>
        <w:rPr>
          <w:b/>
          <w:bCs/>
        </w:rPr>
      </w:pPr>
      <w:r>
        <w:rPr>
          <w:b/>
          <w:bCs/>
        </w:rPr>
        <w:t>6</w:t>
      </w:r>
      <w:r>
        <w:rPr>
          <w:rFonts w:hint="eastAsia"/>
          <w:b/>
          <w:bCs/>
          <w:lang w:eastAsia="zh-Hans"/>
        </w:rPr>
        <w:t>.</w:t>
      </w:r>
      <w:r>
        <w:rPr>
          <w:b/>
          <w:bCs/>
          <w:lang w:eastAsia="zh-Hans"/>
        </w:rPr>
        <w:t>4</w:t>
      </w:r>
      <w:r>
        <w:rPr>
          <w:rFonts w:hint="eastAsia"/>
          <w:b/>
          <w:bCs/>
          <w:lang w:eastAsia="zh-Hans"/>
        </w:rPr>
        <w:t>.</w:t>
      </w:r>
      <w:r>
        <w:rPr>
          <w:b/>
          <w:bCs/>
          <w:lang w:eastAsia="zh-Hans"/>
        </w:rPr>
        <w:t xml:space="preserve">1 </w:t>
      </w:r>
      <w:r>
        <w:rPr>
          <w:rFonts w:hint="eastAsia"/>
          <w:b/>
          <w:bCs/>
          <w:lang w:eastAsia="zh-Hans"/>
        </w:rPr>
        <w:t>四</w:t>
      </w:r>
      <w:r>
        <w:rPr>
          <w:b/>
          <w:bCs/>
        </w:rPr>
        <w:t>叶草：</w:t>
      </w:r>
      <w:r>
        <w:rPr>
          <w:rFonts w:hint="eastAsia"/>
          <w:b/>
          <w:bCs/>
          <w:lang w:eastAsia="zh-Hans"/>
        </w:rPr>
        <w:t>在</w:t>
      </w:r>
      <w:r>
        <w:rPr>
          <w:b/>
          <w:bCs/>
        </w:rPr>
        <w:t>PUCC</w:t>
      </w:r>
      <w:r>
        <w:rPr>
          <w:rFonts w:hint="eastAsia"/>
          <w:b/>
          <w:bCs/>
          <w:lang w:eastAsia="zh-Hans"/>
        </w:rPr>
        <w:t>面向</w:t>
      </w:r>
      <w:r>
        <w:rPr>
          <w:rFonts w:hint="eastAsia"/>
          <w:b/>
          <w:bCs/>
        </w:rPr>
        <w:t>创新型经济</w:t>
      </w:r>
      <w:r>
        <w:rPr>
          <w:rFonts w:hint="eastAsia"/>
          <w:b/>
          <w:bCs/>
          <w:lang w:eastAsia="zh-Hans"/>
        </w:rPr>
        <w:t>的</w:t>
      </w:r>
      <w:r>
        <w:rPr>
          <w:b/>
          <w:bCs/>
        </w:rPr>
        <w:t>一个变革性的</w:t>
      </w:r>
      <w:r>
        <w:rPr>
          <w:rFonts w:hint="eastAsia"/>
          <w:b/>
          <w:bCs/>
          <w:lang w:eastAsia="zh-Hans"/>
        </w:rPr>
        <w:t>计划</w:t>
      </w:r>
    </w:p>
    <w:p w14:paraId="56A20D95" w14:textId="77777777" w:rsidR="007221B9" w:rsidRDefault="007221B9">
      <w:pPr>
        <w:rPr>
          <w:b/>
          <w:bCs/>
        </w:rPr>
      </w:pPr>
    </w:p>
    <w:p w14:paraId="21F0004C" w14:textId="1E9DE299" w:rsidR="007221B9" w:rsidRDefault="00467391">
      <w:r>
        <w:t>智利的目标是成为建立在技术创新之上</w:t>
      </w:r>
      <w:r>
        <w:rPr>
          <w:rFonts w:hint="eastAsia"/>
          <w:lang w:eastAsia="zh-Hans"/>
        </w:rPr>
        <w:t>的</w:t>
      </w:r>
      <w:r>
        <w:t xml:space="preserve">第一个经济和社会发展良好的拉美国家。这种转变需要政府、工业界、学术界和民间社会之间的合作。智利天主教大学 (PUCC) </w:t>
      </w:r>
      <w:del w:id="74" w:author="Microsoft Office User" w:date="2021-12-08T15:46:00Z">
        <w:r w:rsidDel="004B4933">
          <w:delText>作为</w:delText>
        </w:r>
        <w:r w:rsidDel="004B4933">
          <w:rPr>
            <w:rFonts w:hint="eastAsia"/>
            <w:lang w:eastAsia="zh-Hans"/>
          </w:rPr>
          <w:delText>驱动</w:delText>
        </w:r>
        <w:r w:rsidDel="004B4933">
          <w:delText>国家科技研究基地</w:delText>
        </w:r>
        <w:r w:rsidDel="004B4933">
          <w:rPr>
            <w:rFonts w:hint="eastAsia"/>
            <w:lang w:eastAsia="zh-Hans"/>
          </w:rPr>
          <w:delText>发展</w:delText>
        </w:r>
        <w:r w:rsidDel="004B4933">
          <w:delText>的领</w:delText>
        </w:r>
        <w:r w:rsidDel="004B4933">
          <w:rPr>
            <w:rFonts w:hint="eastAsia"/>
            <w:lang w:eastAsia="zh-Hans"/>
          </w:rPr>
          <w:delText>军型</w:delText>
        </w:r>
        <w:r w:rsidDel="004B4933">
          <w:delText>引擎</w:delText>
        </w:r>
      </w:del>
      <w:ins w:id="75" w:author="Microsoft Office User" w:date="2021-12-08T15:46:00Z">
        <w:r w:rsidR="004B4933">
          <w:t>作为</w:t>
        </w:r>
        <w:r w:rsidR="004B4933">
          <w:rPr>
            <w:rFonts w:hint="eastAsia"/>
            <w:lang w:eastAsia="zh-Hans"/>
          </w:rPr>
          <w:t>驱动</w:t>
        </w:r>
        <w:r w:rsidR="004B4933">
          <w:t>国家科技研究基地</w:t>
        </w:r>
        <w:r w:rsidR="004B4933">
          <w:rPr>
            <w:rFonts w:hint="eastAsia"/>
            <w:lang w:eastAsia="zh-Hans"/>
          </w:rPr>
          <w:t>发展</w:t>
        </w:r>
        <w:r w:rsidR="004B4933">
          <w:t>的</w:t>
        </w:r>
      </w:ins>
      <w:ins w:id="76" w:author="Microsoft Office User" w:date="2021-12-08T15:47:00Z">
        <w:r w:rsidR="004B4933">
          <w:rPr>
            <w:rFonts w:hint="eastAsia"/>
          </w:rPr>
          <w:t>主要</w:t>
        </w:r>
      </w:ins>
      <w:ins w:id="77" w:author="Microsoft Office User" w:date="2021-12-08T15:46:00Z">
        <w:r w:rsidR="004B4933">
          <w:rPr>
            <w:rFonts w:hint="eastAsia"/>
          </w:rPr>
          <w:t>引</w:t>
        </w:r>
        <w:r w:rsidR="004B4933">
          <w:t>擎</w:t>
        </w:r>
      </w:ins>
      <w:r>
        <w:t>，</w:t>
      </w:r>
      <w:del w:id="78" w:author="Microsoft Office User" w:date="2021-12-08T15:48:00Z">
        <w:r w:rsidDel="004B4933">
          <w:rPr>
            <w:rFonts w:hint="eastAsia"/>
          </w:rPr>
          <w:delText>对准</w:delText>
        </w:r>
      </w:del>
      <w:ins w:id="79" w:author="Microsoft Office User" w:date="2021-12-08T15:48:00Z">
        <w:r w:rsidR="004B4933">
          <w:rPr>
            <w:rFonts w:hint="eastAsia"/>
          </w:rPr>
          <w:t>使</w:t>
        </w:r>
      </w:ins>
      <w:r>
        <w:t>国</w:t>
      </w:r>
      <w:r>
        <w:rPr>
          <w:rFonts w:hint="eastAsia"/>
          <w:lang w:eastAsia="zh-Hans"/>
        </w:rPr>
        <w:t>家</w:t>
      </w:r>
      <w:r>
        <w:t>研究和开发文</w:t>
      </w:r>
      <w:ins w:id="80" w:author="Microsoft Office User" w:date="2021-12-08T15:49:00Z">
        <w:r w:rsidR="004B4933">
          <w:rPr>
            <w:rFonts w:hint="eastAsia"/>
          </w:rPr>
          <w:t>化朝着</w:t>
        </w:r>
      </w:ins>
      <w:del w:id="81" w:author="Microsoft Office User" w:date="2021-12-08T15:49:00Z">
        <w:r w:rsidDel="004B4933">
          <w:delText>化，以具有</w:delText>
        </w:r>
      </w:del>
      <w:r>
        <w:t>企业家</w:t>
      </w:r>
      <w:del w:id="82" w:author="Microsoft Office User" w:date="2021-12-08T15:49:00Z">
        <w:r w:rsidDel="004B4933">
          <w:rPr>
            <w:rFonts w:hint="eastAsia"/>
          </w:rPr>
          <w:delText>精神</w:delText>
        </w:r>
      </w:del>
      <w:ins w:id="83" w:author="Microsoft Office User" w:date="2021-12-08T15:50:00Z">
        <w:r w:rsidR="004B4933">
          <w:rPr>
            <w:rFonts w:hint="eastAsia"/>
          </w:rPr>
          <w:t>思维的方向发展，并</w:t>
        </w:r>
      </w:ins>
      <w:r>
        <w:t>加深与世界上最重要的技术创新生态系统的</w:t>
      </w:r>
      <w:del w:id="84" w:author="Microsoft Office User" w:date="2021-12-08T15:50:00Z">
        <w:r w:rsidDel="004B4933">
          <w:rPr>
            <w:rFonts w:hint="eastAsia"/>
          </w:rPr>
          <w:delText>系</w:delText>
        </w:r>
      </w:del>
      <w:ins w:id="85" w:author="Microsoft Office User" w:date="2021-12-08T15:50:00Z">
        <w:r w:rsidR="004B4933">
          <w:rPr>
            <w:rFonts w:hint="eastAsia"/>
          </w:rPr>
          <w:t>联系</w:t>
        </w:r>
      </w:ins>
      <w:r>
        <w:t>。幸运的四叶草被选中代表这一雄心勃勃的转变</w:t>
      </w:r>
      <w:r>
        <w:rPr>
          <w:rFonts w:hint="eastAsia"/>
          <w:lang w:eastAsia="zh-Hans"/>
        </w:rPr>
        <w:t>计划</w:t>
      </w:r>
      <w:r>
        <w:rPr>
          <w:lang w:eastAsia="zh-Hans"/>
        </w:rPr>
        <w:t>，</w:t>
      </w:r>
      <w:r>
        <w:rPr>
          <w:rFonts w:hint="eastAsia"/>
          <w:lang w:eastAsia="zh-Hans"/>
        </w:rPr>
        <w:t>它</w:t>
      </w:r>
      <w:r>
        <w:t>基于四大支柱：教育、应用研究、企业家</w:t>
      </w:r>
      <w:r>
        <w:rPr>
          <w:rFonts w:hint="eastAsia"/>
          <w:lang w:eastAsia="zh-Hans"/>
        </w:rPr>
        <w:t>和</w:t>
      </w:r>
      <w:del w:id="86" w:author="Microsoft Office User" w:date="2021-12-08T15:51:00Z">
        <w:r w:rsidDel="001C4040">
          <w:rPr>
            <w:rFonts w:hint="eastAsia"/>
            <w:lang w:eastAsia="zh-Hans"/>
          </w:rPr>
          <w:delText>使</w:delText>
        </w:r>
      </w:del>
      <w:ins w:id="87" w:author="Microsoft Office User" w:date="2021-12-08T15:51:00Z">
        <w:r w:rsidR="001C4040">
          <w:rPr>
            <w:rFonts w:hint="eastAsia"/>
          </w:rPr>
          <w:t>赋</w:t>
        </w:r>
      </w:ins>
      <w:r>
        <w:rPr>
          <w:rFonts w:hint="eastAsia"/>
          <w:lang w:eastAsia="zh-Hans"/>
        </w:rPr>
        <w:t>能</w:t>
      </w:r>
      <w:r>
        <w:t>环境。这</w:t>
      </w:r>
      <w:r>
        <w:rPr>
          <w:rFonts w:hint="eastAsia"/>
          <w:lang w:eastAsia="zh-Hans"/>
        </w:rPr>
        <w:t>个</w:t>
      </w:r>
      <w:r>
        <w:t>转变的核心是PUCC</w:t>
      </w:r>
      <w:r>
        <w:rPr>
          <w:rFonts w:hint="eastAsia"/>
          <w:lang w:eastAsia="zh-Hans"/>
        </w:rPr>
        <w:t>的</w:t>
      </w:r>
      <w:r>
        <w:t>工程学院：PUC Engineering。</w:t>
      </w:r>
    </w:p>
    <w:p w14:paraId="0F481E0F" w14:textId="77777777" w:rsidR="007221B9" w:rsidRDefault="007221B9"/>
    <w:p w14:paraId="5CB5CCA3" w14:textId="77777777" w:rsidR="007221B9" w:rsidRDefault="00467391">
      <w:pPr>
        <w:rPr>
          <w:b/>
          <w:bCs/>
        </w:rPr>
      </w:pPr>
      <w:r>
        <w:rPr>
          <w:b/>
          <w:bCs/>
        </w:rPr>
        <w:t>6</w:t>
      </w:r>
      <w:r>
        <w:rPr>
          <w:rFonts w:hint="eastAsia"/>
          <w:b/>
          <w:bCs/>
          <w:lang w:eastAsia="zh-Hans"/>
        </w:rPr>
        <w:t>.</w:t>
      </w:r>
      <w:r>
        <w:rPr>
          <w:b/>
          <w:bCs/>
          <w:lang w:eastAsia="zh-Hans"/>
        </w:rPr>
        <w:t>4</w:t>
      </w:r>
      <w:r>
        <w:rPr>
          <w:rFonts w:hint="eastAsia"/>
          <w:b/>
          <w:bCs/>
          <w:lang w:eastAsia="zh-Hans"/>
        </w:rPr>
        <w:t>.</w:t>
      </w:r>
      <w:r>
        <w:rPr>
          <w:b/>
          <w:bCs/>
          <w:lang w:eastAsia="zh-Hans"/>
        </w:rPr>
        <w:t>1</w:t>
      </w:r>
      <w:r>
        <w:rPr>
          <w:rFonts w:hint="eastAsia"/>
          <w:b/>
          <w:bCs/>
          <w:lang w:eastAsia="zh-Hans"/>
        </w:rPr>
        <w:t>.</w:t>
      </w:r>
      <w:r>
        <w:rPr>
          <w:b/>
          <w:bCs/>
          <w:lang w:eastAsia="zh-Hans"/>
        </w:rPr>
        <w:t xml:space="preserve">1 </w:t>
      </w:r>
      <w:r>
        <w:rPr>
          <w:rFonts w:hint="eastAsia"/>
          <w:b/>
          <w:bCs/>
          <w:lang w:eastAsia="zh-Hans"/>
        </w:rPr>
        <w:t>PUC的</w:t>
      </w:r>
      <w:r>
        <w:rPr>
          <w:b/>
          <w:bCs/>
        </w:rPr>
        <w:t>教育</w:t>
      </w:r>
    </w:p>
    <w:p w14:paraId="457862FB" w14:textId="77777777" w:rsidR="007221B9" w:rsidRDefault="007221B9"/>
    <w:p w14:paraId="367A01E3" w14:textId="5F5FEE02" w:rsidR="007221B9" w:rsidRDefault="00467391">
      <w:r>
        <w:t>PUC Engineering 开发了一套新的课程、活动和</w:t>
      </w:r>
      <w:r>
        <w:rPr>
          <w:rFonts w:hint="eastAsia"/>
          <w:lang w:eastAsia="zh-Hans"/>
        </w:rPr>
        <w:t>专业</w:t>
      </w:r>
      <w:r>
        <w:rPr>
          <w:lang w:eastAsia="zh-Hans"/>
        </w:rPr>
        <w:t>，</w:t>
      </w:r>
      <w:r>
        <w:rPr>
          <w:rFonts w:hint="eastAsia"/>
          <w:lang w:eastAsia="zh-Hans"/>
        </w:rPr>
        <w:t>横跨</w:t>
      </w:r>
      <w:r>
        <w:t>正规</w:t>
      </w:r>
      <w:r>
        <w:rPr>
          <w:rFonts w:hint="eastAsia"/>
          <w:lang w:eastAsia="zh-Hans"/>
        </w:rPr>
        <w:t>的</w:t>
      </w:r>
      <w:r>
        <w:t>工程课程和</w:t>
      </w:r>
      <w:r>
        <w:rPr>
          <w:rFonts w:hint="eastAsia"/>
          <w:lang w:eastAsia="zh-Hans"/>
        </w:rPr>
        <w:t>课外学习</w:t>
      </w:r>
      <w:r>
        <w:t>空间。学习</w:t>
      </w:r>
      <w:ins w:id="88" w:author="Microsoft Office User" w:date="2021-12-08T15:52:00Z">
        <w:r w:rsidR="00957DF5">
          <w:rPr>
            <w:rFonts w:hint="eastAsia"/>
          </w:rPr>
          <w:t>体</w:t>
        </w:r>
      </w:ins>
      <w:del w:id="89" w:author="Microsoft Office User" w:date="2021-12-08T15:52:00Z">
        <w:r w:rsidDel="00957DF5">
          <w:rPr>
            <w:rFonts w:hint="eastAsia"/>
          </w:rPr>
          <w:delText>经</w:delText>
        </w:r>
      </w:del>
      <w:r>
        <w:t>验旨在支持和引导学生沿着“创业管道”，</w:t>
      </w:r>
      <w:r>
        <w:rPr>
          <w:rFonts w:hint="eastAsia"/>
          <w:lang w:eastAsia="zh-Hans"/>
        </w:rPr>
        <w:t>“</w:t>
      </w:r>
      <w:r>
        <w:t>从最初的社会意识提高和</w:t>
      </w:r>
      <w:r>
        <w:rPr>
          <w:rFonts w:hint="eastAsia"/>
          <w:lang w:eastAsia="zh-Hans"/>
        </w:rPr>
        <w:t>带着</w:t>
      </w:r>
      <w:r>
        <w:t>技术驱动的创业概念参与，到新产品或系统的商业化。</w:t>
      </w:r>
    </w:p>
    <w:p w14:paraId="01A73EFB" w14:textId="32F74A5E" w:rsidR="007221B9" w:rsidDel="00F21B0A" w:rsidRDefault="00467391" w:rsidP="00F21B0A">
      <w:pPr>
        <w:ind w:firstLine="420"/>
        <w:rPr>
          <w:del w:id="90" w:author="Microsoft Office User" w:date="2021-12-08T15:55:00Z"/>
        </w:rPr>
        <w:pPrChange w:id="91" w:author="Microsoft Office User" w:date="2021-12-08T15:57:00Z">
          <w:pPr>
            <w:ind w:firstLine="420"/>
          </w:pPr>
        </w:pPrChange>
      </w:pPr>
      <w:r>
        <w:t>学生可通过“有形和无形课程”的机会</w:t>
      </w:r>
      <w:r>
        <w:rPr>
          <w:rFonts w:hint="eastAsia"/>
          <w:lang w:eastAsia="zh-Hans"/>
        </w:rPr>
        <w:t>来</w:t>
      </w:r>
      <w:r>
        <w:t>学习创业（图 6.6）。</w:t>
      </w:r>
      <w:r>
        <w:rPr>
          <w:rFonts w:hint="eastAsia"/>
          <w:lang w:eastAsia="zh-Hans"/>
        </w:rPr>
        <w:t>有形的必修</w:t>
      </w:r>
      <w:r>
        <w:t>课程是所有工程设计、</w:t>
      </w:r>
      <w:r>
        <w:rPr>
          <w:rFonts w:hint="eastAsia"/>
          <w:lang w:eastAsia="zh-Hans"/>
        </w:rPr>
        <w:t>创业</w:t>
      </w:r>
      <w:r>
        <w:rPr>
          <w:lang w:eastAsia="zh-Hans"/>
        </w:rPr>
        <w:t>、</w:t>
      </w:r>
      <w:r>
        <w:rPr>
          <w:rFonts w:hint="eastAsia"/>
          <w:lang w:eastAsia="zh-Hans"/>
        </w:rPr>
        <w:t>创新</w:t>
      </w:r>
      <w:r>
        <w:t>等领域的新生</w:t>
      </w:r>
      <w:r>
        <w:rPr>
          <w:rFonts w:hint="eastAsia"/>
          <w:lang w:eastAsia="zh-Hans"/>
        </w:rPr>
        <w:t>要学习的</w:t>
      </w:r>
      <w:r>
        <w:t>。在无形的课程中，</w:t>
      </w:r>
      <w:r>
        <w:rPr>
          <w:rFonts w:hint="eastAsia"/>
          <w:lang w:eastAsia="zh-Hans"/>
        </w:rPr>
        <w:t>课外学习</w:t>
      </w:r>
      <w:r>
        <w:t>活动支持三种不同</w:t>
      </w:r>
      <w:r>
        <w:rPr>
          <w:rFonts w:hint="eastAsia"/>
          <w:lang w:eastAsia="zh-Hans"/>
        </w:rPr>
        <w:t>领域的</w:t>
      </w:r>
      <w:r>
        <w:t>技能</w:t>
      </w:r>
      <w:r>
        <w:rPr>
          <w:rFonts w:hint="eastAsia"/>
          <w:lang w:eastAsia="zh-Hans"/>
        </w:rPr>
        <w:t>的</w:t>
      </w:r>
      <w:r>
        <w:t>逐步发展：科学</w:t>
      </w:r>
      <w:r>
        <w:rPr>
          <w:rFonts w:hint="eastAsia"/>
          <w:lang w:eastAsia="zh-Hans"/>
        </w:rPr>
        <w:t>与</w:t>
      </w:r>
      <w:r>
        <w:t>技术、信息技术和应用， 社会企业家精神。创业活动也包括展示学校</w:t>
      </w:r>
      <w:del w:id="92" w:author="Microsoft Office User" w:date="2021-12-08T15:56:00Z">
        <w:r w:rsidDel="00F21B0A">
          <w:rPr>
            <w:rFonts w:hint="eastAsia"/>
          </w:rPr>
          <w:delText>最好</w:delText>
        </w:r>
      </w:del>
      <w:ins w:id="93" w:author="Microsoft Office User" w:date="2021-12-08T15:56:00Z">
        <w:r w:rsidR="00F21B0A">
          <w:rPr>
            <w:rFonts w:hint="eastAsia"/>
          </w:rPr>
          <w:t>最佳</w:t>
        </w:r>
      </w:ins>
      <w:del w:id="94" w:author="Microsoft Office User" w:date="2021-12-08T15:56:00Z">
        <w:r w:rsidDel="00F21B0A">
          <w:delText>的</w:delText>
        </w:r>
      </w:del>
      <w:r>
        <w:t>学生项目的比赛，以及PUC工程专业学生</w:t>
      </w:r>
      <w:r>
        <w:rPr>
          <w:rFonts w:hint="eastAsia"/>
          <w:lang w:eastAsia="zh-Hans"/>
        </w:rPr>
        <w:t>有</w:t>
      </w:r>
      <w:ins w:id="95" w:author="Microsoft Office User" w:date="2021-12-08T15:57:00Z">
        <w:r w:rsidR="00F21B0A">
          <w:t>机会</w:t>
        </w:r>
        <w:r w:rsidR="00F21B0A">
          <w:rPr>
            <w:rFonts w:hint="eastAsia"/>
          </w:rPr>
          <w:t>参与在</w:t>
        </w:r>
      </w:ins>
      <w:del w:id="96" w:author="Microsoft Office User" w:date="2021-12-08T15:57:00Z">
        <w:r w:rsidDel="00F21B0A">
          <w:delText>机会</w:delText>
        </w:r>
      </w:del>
    </w:p>
    <w:p w14:paraId="0827CAAD" w14:textId="7F2351E6" w:rsidR="007221B9" w:rsidRDefault="00467391" w:rsidP="00F21B0A">
      <w:pPr>
        <w:ind w:firstLine="420"/>
        <w:pPrChange w:id="97" w:author="Microsoft Office User" w:date="2021-12-08T15:57:00Z">
          <w:pPr/>
        </w:pPrChange>
      </w:pPr>
      <w:del w:id="98" w:author="Microsoft Office User" w:date="2021-12-08T15:57:00Z">
        <w:r w:rsidDel="00F21B0A">
          <w:rPr>
            <w:rFonts w:hint="eastAsia"/>
            <w:lang w:eastAsia="zh-Hans"/>
          </w:rPr>
          <w:delText>去</w:delText>
        </w:r>
      </w:del>
      <w:r>
        <w:t>充满活力的生态系统中</w:t>
      </w:r>
      <w:del w:id="99" w:author="Microsoft Office User" w:date="2021-12-08T15:55:00Z">
        <w:r w:rsidDel="00F21B0A">
          <w:rPr>
            <w:rFonts w:hint="eastAsia"/>
            <w:lang w:eastAsia="zh-Hans"/>
          </w:rPr>
          <w:delText>一</w:delText>
        </w:r>
        <w:r w:rsidDel="00F21B0A">
          <w:delText>个月</w:delText>
        </w:r>
      </w:del>
      <w:r>
        <w:t>，</w:t>
      </w:r>
      <w:del w:id="100" w:author="Microsoft Office User" w:date="2021-12-08T15:54:00Z">
        <w:r w:rsidDel="00F21B0A">
          <w:delText>例</w:delText>
        </w:r>
      </w:del>
      <w:r>
        <w:t>如</w:t>
      </w:r>
      <w:r>
        <w:rPr>
          <w:rFonts w:hint="eastAsia"/>
          <w:lang w:eastAsia="zh-Hans"/>
        </w:rPr>
        <w:t>美国</w:t>
      </w:r>
      <w:r>
        <w:t>硅谷和波士顿</w:t>
      </w:r>
      <w:ins w:id="101" w:author="Microsoft Office User" w:date="2021-12-08T15:57:00Z">
        <w:r w:rsidR="00F21B0A">
          <w:rPr>
            <w:rFonts w:hint="eastAsia"/>
          </w:rPr>
          <w:t>，待上一个月</w:t>
        </w:r>
      </w:ins>
      <w:r>
        <w:t>。</w:t>
      </w:r>
    </w:p>
    <w:p w14:paraId="7996F7C2" w14:textId="624C2FF3" w:rsidR="007221B9" w:rsidRDefault="00467391">
      <w:pPr>
        <w:ind w:firstLine="420"/>
      </w:pPr>
      <w:r>
        <w:t>每个学生至少</w:t>
      </w:r>
      <w:r>
        <w:rPr>
          <w:rFonts w:hint="eastAsia"/>
          <w:lang w:eastAsia="zh-Hans"/>
        </w:rPr>
        <w:t>有</w:t>
      </w:r>
      <w:r>
        <w:t>两次创业学习</w:t>
      </w:r>
      <w:r>
        <w:rPr>
          <w:rFonts w:hint="eastAsia"/>
          <w:lang w:eastAsia="zh-Hans"/>
        </w:rPr>
        <w:t>机会</w:t>
      </w:r>
      <w:r>
        <w:t>。在第一年，基石课程</w:t>
      </w:r>
      <w:r>
        <w:rPr>
          <w:rFonts w:hint="eastAsia"/>
          <w:lang w:eastAsia="zh-Hans"/>
        </w:rPr>
        <w:t>里的</w:t>
      </w:r>
      <w:r>
        <w:t>工程挑战</w:t>
      </w:r>
      <w:r>
        <w:rPr>
          <w:rFonts w:hint="eastAsia"/>
          <w:lang w:eastAsia="zh-Hans"/>
        </w:rPr>
        <w:t>项目</w:t>
      </w:r>
      <w:ins w:id="102" w:author="Microsoft Office User" w:date="2021-12-08T16:02:00Z">
        <w:r w:rsidR="00B03B19">
          <w:rPr>
            <w:rFonts w:hint="eastAsia"/>
          </w:rPr>
          <w:t>通过</w:t>
        </w:r>
      </w:ins>
      <w:del w:id="103" w:author="Microsoft Office User" w:date="2021-12-08T16:02:00Z">
        <w:r w:rsidDel="00B03B19">
          <w:delText>，</w:delText>
        </w:r>
      </w:del>
      <w:del w:id="104" w:author="Microsoft Office User" w:date="2021-12-08T16:01:00Z">
        <w:r w:rsidDel="001673FD">
          <w:rPr>
            <w:rFonts w:hint="eastAsia"/>
            <w:lang w:eastAsia="zh-Hans"/>
          </w:rPr>
          <w:delText>通过</w:delText>
        </w:r>
      </w:del>
      <w:ins w:id="105" w:author="Microsoft Office User" w:date="2021-12-08T16:01:00Z">
        <w:r w:rsidR="001673FD">
          <w:rPr>
            <w:rFonts w:hint="eastAsia"/>
          </w:rPr>
          <w:t>遵循</w:t>
        </w:r>
      </w:ins>
      <w:r>
        <w:rPr>
          <w:rFonts w:hint="eastAsia"/>
          <w:lang w:eastAsia="zh-Hans"/>
        </w:rPr>
        <w:t>用户驱动</w:t>
      </w:r>
      <w:ins w:id="106" w:author="Microsoft Office User" w:date="2021-12-08T16:01:00Z">
        <w:r w:rsidR="001673FD">
          <w:rPr>
            <w:rFonts w:hint="eastAsia"/>
          </w:rPr>
          <w:t>的设计</w:t>
        </w:r>
      </w:ins>
      <w:r>
        <w:rPr>
          <w:rFonts w:hint="eastAsia"/>
          <w:lang w:eastAsia="zh-Hans"/>
        </w:rPr>
        <w:t>过程</w:t>
      </w:r>
      <w:ins w:id="107" w:author="Microsoft Office User" w:date="2021-12-08T16:01:00Z">
        <w:r w:rsidR="009A6E53">
          <w:rPr>
            <w:rFonts w:hint="eastAsia"/>
            <w:lang w:eastAsia="zh-Hans"/>
          </w:rPr>
          <w:t>，</w:t>
        </w:r>
      </w:ins>
      <w:del w:id="108" w:author="Microsoft Office User" w:date="2021-12-08T16:02:00Z">
        <w:r w:rsidDel="00B03B19">
          <w:rPr>
            <w:rFonts w:hint="eastAsia"/>
          </w:rPr>
          <w:delText>引</w:delText>
        </w:r>
        <w:r w:rsidDel="00B03B19">
          <w:rPr>
            <w:rFonts w:hint="eastAsia"/>
            <w:lang w:eastAsia="zh-Hans"/>
          </w:rPr>
          <w:delText>入</w:delText>
        </w:r>
      </w:del>
      <w:ins w:id="109" w:author="Microsoft Office User" w:date="2021-12-08T16:02:00Z">
        <w:r w:rsidR="00B03B19">
          <w:rPr>
            <w:rFonts w:hint="eastAsia"/>
          </w:rPr>
          <w:t>向</w:t>
        </w:r>
      </w:ins>
      <w:r>
        <w:t>第一年</w:t>
      </w:r>
      <w:ins w:id="110" w:author="Microsoft Office User" w:date="2021-12-08T16:03:00Z">
        <w:r w:rsidR="00B03B19">
          <w:rPr>
            <w:rFonts w:hint="eastAsia"/>
          </w:rPr>
          <w:t>的同学介绍了围绕</w:t>
        </w:r>
      </w:ins>
      <w:del w:id="111" w:author="Microsoft Office User" w:date="2021-12-08T16:03:00Z">
        <w:r w:rsidDel="00B03B19">
          <w:rPr>
            <w:rFonts w:hint="eastAsia"/>
            <w:lang w:eastAsia="zh-Hans"/>
          </w:rPr>
          <w:delText>到适合</w:delText>
        </w:r>
      </w:del>
      <w:r>
        <w:rPr>
          <w:rFonts w:hint="eastAsia"/>
          <w:lang w:eastAsia="zh-Hans"/>
        </w:rPr>
        <w:t>社会所关切问题的</w:t>
      </w:r>
      <w:r>
        <w:t>工程设计实践。在这</w:t>
      </w:r>
      <w:r>
        <w:rPr>
          <w:rFonts w:hint="eastAsia"/>
          <w:lang w:eastAsia="zh-Hans"/>
        </w:rPr>
        <w:t>个</w:t>
      </w:r>
      <w:r>
        <w:t>基于项目</w:t>
      </w:r>
      <w:r>
        <w:rPr>
          <w:rFonts w:hint="eastAsia"/>
          <w:lang w:eastAsia="zh-Hans"/>
        </w:rPr>
        <w:t>学习</w:t>
      </w:r>
      <w:r>
        <w:t>的课程，学生在六到七人</w:t>
      </w:r>
      <w:r>
        <w:rPr>
          <w:rFonts w:hint="eastAsia"/>
          <w:lang w:eastAsia="zh-Hans"/>
        </w:rPr>
        <w:t>组成</w:t>
      </w:r>
      <w:r>
        <w:t>的团队中工作设计</w:t>
      </w:r>
      <w:r>
        <w:rPr>
          <w:rFonts w:hint="eastAsia"/>
          <w:lang w:eastAsia="zh-Hans"/>
        </w:rPr>
        <w:t>设备</w:t>
      </w:r>
      <w:r>
        <w:rPr>
          <w:lang w:eastAsia="zh-Hans"/>
        </w:rPr>
        <w:t>，</w:t>
      </w:r>
      <w:r>
        <w:rPr>
          <w:rFonts w:hint="eastAsia"/>
          <w:lang w:eastAsia="zh-Hans"/>
        </w:rPr>
        <w:t>以处理与社会相关性的的真实世界问题</w:t>
      </w:r>
      <w:r>
        <w:rPr>
          <w:lang w:eastAsia="zh-Hans"/>
        </w:rPr>
        <w:t>，</w:t>
      </w:r>
      <w:r>
        <w:t>如</w:t>
      </w:r>
      <w:del w:id="112" w:author="Microsoft Office User" w:date="2021-12-08T16:00:00Z">
        <w:r w:rsidDel="001673FD">
          <w:rPr>
            <w:rFonts w:hint="eastAsia"/>
            <w:lang w:eastAsia="zh-Hans"/>
          </w:rPr>
          <w:delText>在</w:delText>
        </w:r>
      </w:del>
      <w:ins w:id="113" w:author="Microsoft Office User" w:date="2021-12-08T16:00:00Z">
        <w:r w:rsidR="001673FD">
          <w:rPr>
            <w:rFonts w:hint="eastAsia"/>
          </w:rPr>
          <w:t>提高</w:t>
        </w:r>
      </w:ins>
      <w:r>
        <w:rPr>
          <w:rFonts w:hint="eastAsia"/>
          <w:lang w:eastAsia="zh-Hans"/>
        </w:rPr>
        <w:t>智利</w:t>
      </w:r>
      <w:del w:id="114" w:author="Microsoft Office User" w:date="2021-12-08T16:00:00Z">
        <w:r w:rsidDel="001673FD">
          <w:rPr>
            <w:rFonts w:hint="eastAsia"/>
            <w:lang w:eastAsia="zh-Hans"/>
          </w:rPr>
          <w:delText>改进</w:delText>
        </w:r>
      </w:del>
      <w:ins w:id="115" w:author="Microsoft Office User" w:date="2021-12-08T16:00:00Z">
        <w:r w:rsidR="001673FD">
          <w:rPr>
            <w:rFonts w:hint="eastAsia"/>
          </w:rPr>
          <w:t>抵御</w:t>
        </w:r>
      </w:ins>
      <w:del w:id="116" w:author="Microsoft Office User" w:date="2021-12-08T16:00:00Z">
        <w:r w:rsidDel="001673FD">
          <w:rPr>
            <w:rFonts w:hint="eastAsia"/>
            <w:lang w:eastAsia="zh-Hans"/>
          </w:rPr>
          <w:delText>抵御</w:delText>
        </w:r>
      </w:del>
      <w:r>
        <w:rPr>
          <w:rFonts w:hint="eastAsia"/>
          <w:lang w:eastAsia="zh-Hans"/>
        </w:rPr>
        <w:t>极端自然灾害</w:t>
      </w:r>
      <w:r>
        <w:t>，或适应气候变化</w:t>
      </w:r>
      <w:r>
        <w:rPr>
          <w:rFonts w:hint="eastAsia"/>
          <w:lang w:eastAsia="zh-Hans"/>
        </w:rPr>
        <w:t>的能力</w:t>
      </w:r>
      <w:r>
        <w:t>。</w:t>
      </w:r>
    </w:p>
    <w:p w14:paraId="2FABB990" w14:textId="77777777" w:rsidR="007221B9" w:rsidRDefault="007221B9"/>
    <w:p w14:paraId="69FA90B8" w14:textId="77777777" w:rsidR="007221B9" w:rsidRDefault="007221B9"/>
    <w:p w14:paraId="4C8EC0A7" w14:textId="77777777" w:rsidR="007221B9" w:rsidRDefault="007221B9"/>
    <w:p w14:paraId="1B81B065" w14:textId="77777777" w:rsidR="007221B9" w:rsidRDefault="007221B9"/>
    <w:p w14:paraId="5958D17B" w14:textId="77777777" w:rsidR="007221B9" w:rsidRDefault="00467391">
      <w:r>
        <w:rPr>
          <w:noProof/>
        </w:rPr>
        <mc:AlternateContent>
          <mc:Choice Requires="wpg">
            <w:drawing>
              <wp:anchor distT="0" distB="0" distL="0" distR="0" simplePos="0" relativeHeight="251656192" behindDoc="0" locked="0" layoutInCell="1" allowOverlap="1" wp14:anchorId="4805A76F" wp14:editId="1BF51DA6">
                <wp:simplePos x="0" y="0"/>
                <wp:positionH relativeFrom="page">
                  <wp:posOffset>368300</wp:posOffset>
                </wp:positionH>
                <wp:positionV relativeFrom="paragraph">
                  <wp:posOffset>302895</wp:posOffset>
                </wp:positionV>
                <wp:extent cx="701675" cy="19050"/>
                <wp:effectExtent l="0" t="0" r="0" b="0"/>
                <wp:wrapTopAndBottom/>
                <wp:docPr id="927" name="组合 589"/>
                <wp:cNvGraphicFramePr/>
                <a:graphic xmlns:a="http://schemas.openxmlformats.org/drawingml/2006/main">
                  <a:graphicData uri="http://schemas.microsoft.com/office/word/2010/wordprocessingGroup">
                    <wpg:wgp>
                      <wpg:cNvGrpSpPr/>
                      <wpg:grpSpPr>
                        <a:xfrm>
                          <a:off x="0" y="0"/>
                          <a:ext cx="701675" cy="19050"/>
                          <a:chOff x="580" y="477"/>
                          <a:chExt cx="1105" cy="30"/>
                        </a:xfrm>
                      </wpg:grpSpPr>
                      <wps:wsp>
                        <wps:cNvPr id="923" name="直线 593"/>
                        <wps:cNvCnPr/>
                        <wps:spPr>
                          <a:xfrm>
                            <a:off x="580" y="485"/>
                            <a:ext cx="1104" cy="0"/>
                          </a:xfrm>
                          <a:prstGeom prst="line">
                            <a:avLst/>
                          </a:prstGeom>
                          <a:ln w="9477" cap="flat" cmpd="sng">
                            <a:solidFill>
                              <a:srgbClr val="999999"/>
                            </a:solidFill>
                            <a:prstDash val="solid"/>
                            <a:headEnd type="none" w="med" len="med"/>
                            <a:tailEnd type="none" w="med" len="med"/>
                          </a:ln>
                        </wps:spPr>
                        <wps:bodyPr/>
                      </wps:wsp>
                      <wps:wsp>
                        <wps:cNvPr id="924" name="直线 592"/>
                        <wps:cNvCnPr/>
                        <wps:spPr>
                          <a:xfrm>
                            <a:off x="580" y="500"/>
                            <a:ext cx="1104" cy="0"/>
                          </a:xfrm>
                          <a:prstGeom prst="line">
                            <a:avLst/>
                          </a:prstGeom>
                          <a:ln w="9477" cap="flat" cmpd="sng">
                            <a:solidFill>
                              <a:srgbClr val="EDEDED"/>
                            </a:solidFill>
                            <a:prstDash val="solid"/>
                            <a:headEnd type="none" w="med" len="med"/>
                            <a:tailEnd type="none" w="med" len="med"/>
                          </a:ln>
                        </wps:spPr>
                        <wps:bodyPr/>
                      </wps:wsp>
                      <wps:wsp>
                        <wps:cNvPr id="925" name="任意多边形 591"/>
                        <wps:cNvSpPr/>
                        <wps:spPr>
                          <a:xfrm>
                            <a:off x="1669" y="477"/>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26" name="任意多边形 590"/>
                        <wps:cNvSpPr/>
                        <wps:spPr>
                          <a:xfrm>
                            <a:off x="580" y="477"/>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755B350A" id="组合 589" o:spid="_x0000_s1026" style="position:absolute;margin-left:29pt;margin-top:23.85pt;width:55.25pt;height:1.5pt;z-index:251656192;mso-wrap-distance-left:0;mso-wrap-distance-right:0;mso-position-horizontal-relative:page" coordorigin="580,477"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">
                <v:line id="直线 593" o:spid="_x0000_s1027" style="position:absolute;visibility:visible;mso-wrap-style:square" from="580,485" to="1684,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" strokecolor="#999" strokeweight=".26325mm"/>
                <v:line id="直线 592" o:spid="_x0000_s1028" style="position:absolute;visibility:visible;mso-wrap-style:square" from="580,500" to="1684,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" strokecolor="#ededed" strokeweight=".26325mm"/>
                <v:shape id="任意多边形 591" o:spid="_x0000_s1029" style="position:absolute;left:1669;top:47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" path="m15,30l,30,,15,15,r,30xe" fillcolor="#ededed" stroked="f">
                  <v:path arrowok="t" textboxrect="0,0,15,30"/>
                </v:shape>
                <v:shape id="任意多边形 590" o:spid="_x0000_s1030" style="position:absolute;left:580;top:47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" path="m,30l,,15,r,15l,30xe" fillcolor="#999" stroked="f">
                  <v:path arrowok="t" textboxrect="0,0,15,30"/>
                </v:shape>
                <w10:wrap type="topAndBottom" anchorx="page"/>
              </v:group>
            </w:pict>
          </mc:Fallback>
        </mc:AlternateContent>
      </w:r>
    </w:p>
    <w:p w14:paraId="3F693DC4" w14:textId="77777777" w:rsidR="007221B9" w:rsidRDefault="007221B9"/>
    <w:p w14:paraId="43735920" w14:textId="77777777" w:rsidR="007221B9" w:rsidRDefault="007221B9">
      <w:pPr>
        <w:sectPr w:rsidR="007221B9">
          <w:pgSz w:w="11920" w:h="16860"/>
          <w:pgMar w:top="480" w:right="460" w:bottom="280" w:left="460" w:header="720" w:footer="720" w:gutter="0"/>
          <w:cols w:space="720"/>
        </w:sectPr>
      </w:pPr>
    </w:p>
    <w:p w14:paraId="3B2F010F" w14:textId="77777777" w:rsidR="007221B9" w:rsidRDefault="00467391">
      <w:r>
        <w:t>第 220 页</w:t>
      </w:r>
    </w:p>
    <w:p w14:paraId="15486D86" w14:textId="77777777" w:rsidR="007221B9" w:rsidRDefault="00467391">
      <w:r>
        <w:br w:type="column"/>
      </w:r>
    </w:p>
    <w:p w14:paraId="169E75B0" w14:textId="77777777" w:rsidR="007221B9" w:rsidRDefault="00467391">
      <w:r>
        <w:t>194</w:t>
      </w:r>
    </w:p>
    <w:p w14:paraId="5815A9C4" w14:textId="77777777" w:rsidR="007221B9" w:rsidRDefault="00467391">
      <w:r>
        <w:br w:type="column"/>
      </w:r>
    </w:p>
    <w:p w14:paraId="521EB352" w14:textId="0EEB6702" w:rsidR="007221B9" w:rsidRDefault="00467391">
      <w:r>
        <w:t xml:space="preserve">6 </w:t>
      </w:r>
      <w:del w:id="117" w:author="Microsoft Office User" w:date="2021-12-08T16:05:00Z">
        <w:r w:rsidDel="008317DA">
          <w:rPr>
            <w:rFonts w:hint="eastAsia"/>
          </w:rPr>
          <w:delText>综合</w:delText>
        </w:r>
      </w:del>
      <w:ins w:id="118" w:author="Microsoft Office User" w:date="2021-12-08T16:05:00Z">
        <w:r w:rsidR="008317DA">
          <w:rPr>
            <w:rFonts w:hint="eastAsia"/>
          </w:rPr>
          <w:t>整合性</w:t>
        </w:r>
      </w:ins>
      <w:ins w:id="119" w:author="Microsoft Office User" w:date="2021-12-08T16:06:00Z">
        <w:r w:rsidR="00A7302F">
          <w:rPr>
            <w:rFonts w:hint="eastAsia"/>
          </w:rPr>
          <w:t>的</w:t>
        </w:r>
      </w:ins>
      <w:r>
        <w:t>知识交换</w:t>
      </w:r>
    </w:p>
    <w:p w14:paraId="7ED238F0" w14:textId="77777777" w:rsidR="007221B9" w:rsidRDefault="007221B9">
      <w:pPr>
        <w:sectPr w:rsidR="007221B9">
          <w:type w:val="continuous"/>
          <w:pgSz w:w="11920" w:h="16860"/>
          <w:pgMar w:top="640" w:right="460" w:bottom="280" w:left="460" w:header="720" w:footer="720" w:gutter="0"/>
          <w:cols w:num="3" w:space="720" w:equalWidth="0">
            <w:col w:w="1180" w:space="40"/>
            <w:col w:w="418" w:space="4131"/>
            <w:col w:w="5231"/>
          </w:cols>
        </w:sectPr>
      </w:pPr>
    </w:p>
    <w:p w14:paraId="61DF3B75" w14:textId="77777777" w:rsidR="007221B9" w:rsidRDefault="007221B9"/>
    <w:p w14:paraId="4BF8E37A" w14:textId="77777777" w:rsidR="007221B9" w:rsidRDefault="007221B9">
      <w:pPr>
        <w:sectPr w:rsidR="007221B9">
          <w:type w:val="continuous"/>
          <w:pgSz w:w="11920" w:h="16860"/>
          <w:pgMar w:top="640" w:right="460" w:bottom="280" w:left="460" w:header="720" w:footer="720" w:gutter="0"/>
          <w:cols w:space="720"/>
        </w:sectPr>
      </w:pPr>
    </w:p>
    <w:p w14:paraId="263B8F58" w14:textId="77777777" w:rsidR="007221B9" w:rsidRDefault="007221B9"/>
    <w:p w14:paraId="55F6FC82" w14:textId="77777777" w:rsidR="007221B9" w:rsidRDefault="00467391">
      <w:r>
        <w:rPr>
          <w:b/>
          <w:bCs/>
        </w:rPr>
        <w:t xml:space="preserve">图6.6 </w:t>
      </w:r>
      <w:r>
        <w:t xml:space="preserve">PUC </w:t>
      </w:r>
      <w:r>
        <w:rPr>
          <w:rFonts w:hint="eastAsia"/>
          <w:lang w:eastAsia="zh-Hans"/>
        </w:rPr>
        <w:t>工程</w:t>
      </w:r>
      <w:r>
        <w:t>的</w:t>
      </w:r>
      <w:r>
        <w:rPr>
          <w:rFonts w:hint="eastAsia"/>
        </w:rPr>
        <w:t>有形和无形课程</w:t>
      </w:r>
      <w:r>
        <w:t>，提高学生认识</w:t>
      </w:r>
      <w:r>
        <w:rPr>
          <w:rFonts w:hint="eastAsia"/>
          <w:lang w:eastAsia="zh-Hans"/>
        </w:rPr>
        <w:t>到</w:t>
      </w:r>
      <w:r>
        <w:t>向他们开放的创业机会，许多</w:t>
      </w:r>
      <w:r>
        <w:rPr>
          <w:rFonts w:hint="eastAsia"/>
          <w:lang w:eastAsia="zh-Hans"/>
        </w:rPr>
        <w:t>课程</w:t>
      </w:r>
      <w:r>
        <w:t>是自</w:t>
      </w:r>
      <w:r>
        <w:rPr>
          <w:rFonts w:hint="eastAsia"/>
          <w:lang w:eastAsia="zh-Hans"/>
        </w:rPr>
        <w:t>选</w:t>
      </w:r>
      <w:r>
        <w:t>的。</w:t>
      </w:r>
    </w:p>
    <w:p w14:paraId="7F41E363" w14:textId="77777777" w:rsidR="007221B9" w:rsidRDefault="007221B9"/>
    <w:p w14:paraId="1DBD36D7" w14:textId="6550B6F4" w:rsidR="007221B9" w:rsidRDefault="00467391">
      <w:r>
        <w:t>在第三年，研究、创新和</w:t>
      </w:r>
      <w:r>
        <w:rPr>
          <w:rFonts w:hint="eastAsia"/>
          <w:lang w:eastAsia="zh-Hans"/>
        </w:rPr>
        <w:t>创业</w:t>
      </w:r>
      <w:r>
        <w:t xml:space="preserve"> (RI&amp;E)</w:t>
      </w:r>
      <w:r>
        <w:rPr>
          <w:rFonts w:hint="eastAsia"/>
          <w:lang w:eastAsia="zh-Hans"/>
        </w:rPr>
        <w:t>课程</w:t>
      </w:r>
      <w:r>
        <w:t>每学期</w:t>
      </w:r>
      <w:r>
        <w:rPr>
          <w:rFonts w:hint="eastAsia"/>
          <w:lang w:eastAsia="zh-Hans"/>
        </w:rPr>
        <w:t>为</w:t>
      </w:r>
      <w:r>
        <w:t>约400名工程专业学生提供动手创新体验。</w:t>
      </w:r>
      <w:ins w:id="120" w:author="Microsoft Office User" w:date="2021-12-08T16:08:00Z">
        <w:r w:rsidR="00BF6517">
          <w:rPr>
            <w:rFonts w:hint="eastAsia"/>
          </w:rPr>
          <w:t>该课程</w:t>
        </w:r>
      </w:ins>
      <w:r>
        <w:rPr>
          <w:rFonts w:hint="eastAsia"/>
          <w:lang w:eastAsia="zh-Hans"/>
        </w:rPr>
        <w:t>与</w:t>
      </w:r>
      <w:r>
        <w:t>在加州大学伯克利分校</w:t>
      </w:r>
      <w:r>
        <w:rPr>
          <w:rFonts w:hint="eastAsia"/>
          <w:lang w:eastAsia="zh-Hans"/>
        </w:rPr>
        <w:t>的创业与技术中心合作</w:t>
      </w:r>
      <w:r>
        <w:t>，</w:t>
      </w:r>
      <w:r>
        <w:rPr>
          <w:rFonts w:hint="eastAsia"/>
          <w:lang w:eastAsia="zh-Hans"/>
        </w:rPr>
        <w:t>所开发的</w:t>
      </w:r>
      <w:r>
        <w:t>课程挑战跨学科的学生团队</w:t>
      </w:r>
      <w:r>
        <w:rPr>
          <w:rFonts w:hint="eastAsia"/>
          <w:lang w:eastAsia="zh-Hans"/>
        </w:rPr>
        <w:t>去研发</w:t>
      </w:r>
      <w:r>
        <w:t>智利面临关键问题的基于技术的解决方案。</w:t>
      </w:r>
      <w:r>
        <w:lastRenderedPageBreak/>
        <w:t>它的目的是为了</w:t>
      </w:r>
      <w:r>
        <w:rPr>
          <w:rFonts w:hint="eastAsia"/>
          <w:lang w:eastAsia="zh-Hans"/>
        </w:rPr>
        <w:t>使</w:t>
      </w:r>
      <w:r>
        <w:t>学生</w:t>
      </w:r>
      <w:r>
        <w:rPr>
          <w:rFonts w:hint="eastAsia"/>
          <w:lang w:eastAsia="zh-Hans"/>
        </w:rPr>
        <w:t>熟悉</w:t>
      </w:r>
      <w:r>
        <w:t>在开发创新产品或服务中遇到的复杂性和不确定性。第二个目</w:t>
      </w:r>
      <w:r>
        <w:rPr>
          <w:rFonts w:hint="eastAsia"/>
          <w:lang w:eastAsia="zh-Hans"/>
        </w:rPr>
        <w:t>的</w:t>
      </w:r>
      <w:r>
        <w:t>是培养识别</w:t>
      </w:r>
      <w:r>
        <w:rPr>
          <w:rFonts w:hint="eastAsia"/>
          <w:lang w:eastAsia="zh-Hans"/>
        </w:rPr>
        <w:t>业务机会技术的</w:t>
      </w:r>
      <w:r>
        <w:t>技能将产品或服务推向市场，从而满足社会需求。</w:t>
      </w:r>
    </w:p>
    <w:p w14:paraId="7EEDA2E7" w14:textId="0501F622" w:rsidR="007221B9" w:rsidRDefault="00467391">
      <w:r>
        <w:t>在RI&amp;E课程的中点，学生团队</w:t>
      </w:r>
      <w:ins w:id="121" w:author="Microsoft Office User" w:date="2021-12-08T16:10:00Z">
        <w:r w:rsidR="009F08E4">
          <w:rPr>
            <w:rFonts w:hint="eastAsia"/>
          </w:rPr>
          <w:t>将</w:t>
        </w:r>
      </w:ins>
      <w:r>
        <w:t>开发一个功能</w:t>
      </w:r>
      <w:r>
        <w:rPr>
          <w:rFonts w:hint="eastAsia"/>
          <w:lang w:eastAsia="zh-Hans"/>
        </w:rPr>
        <w:t>性</w:t>
      </w:r>
      <w:r>
        <w:t>原型。在为期16周的课程结束时，学生们</w:t>
      </w:r>
      <w:ins w:id="122" w:author="Microsoft Office User" w:date="2021-12-08T16:10:00Z">
        <w:r w:rsidR="00065739">
          <w:rPr>
            <w:rFonts w:hint="eastAsia"/>
          </w:rPr>
          <w:t>应</w:t>
        </w:r>
      </w:ins>
      <w:r>
        <w:t>已经开发出一种创新的基于技术的解决方案，</w:t>
      </w:r>
      <w:ins w:id="123" w:author="Microsoft Office User" w:date="2021-12-08T16:11:00Z">
        <w:r w:rsidR="00C51DF7">
          <w:rPr>
            <w:rFonts w:hint="eastAsia"/>
          </w:rPr>
          <w:t>并将</w:t>
        </w:r>
      </w:ins>
      <w:r>
        <w:t>他们</w:t>
      </w:r>
      <w:del w:id="124" w:author="Microsoft Office User" w:date="2021-12-08T16:11:00Z">
        <w:r w:rsidDel="00C51DF7">
          <w:delText>将</w:delText>
        </w:r>
      </w:del>
      <w:r>
        <w:t>自己的想法展示给一个</w:t>
      </w:r>
      <w:ins w:id="125" w:author="Microsoft Office User" w:date="2021-12-08T16:12:00Z">
        <w:r w:rsidR="0024691D">
          <w:rPr>
            <w:rFonts w:hint="eastAsia"/>
          </w:rPr>
          <w:t>由</w:t>
        </w:r>
      </w:ins>
      <w:r>
        <w:t>企业家</w:t>
      </w:r>
      <w:del w:id="126" w:author="Microsoft Office User" w:date="2021-12-08T16:12:00Z">
        <w:r w:rsidDel="0024691D">
          <w:delText>小组</w:delText>
        </w:r>
      </w:del>
      <w:r>
        <w:t>、教授和行业专家</w:t>
      </w:r>
      <w:ins w:id="127" w:author="Microsoft Office User" w:date="2021-12-08T16:12:00Z">
        <w:r w:rsidR="0024691D">
          <w:rPr>
            <w:rFonts w:hint="eastAsia"/>
          </w:rPr>
          <w:t>所组成的小组</w:t>
        </w:r>
      </w:ins>
      <w:r>
        <w:t>。智利企业家在整个过程中的支持</w:t>
      </w:r>
      <w:r>
        <w:rPr>
          <w:rFonts w:hint="eastAsia"/>
          <w:lang w:eastAsia="zh-Hans"/>
        </w:rPr>
        <w:t>在</w:t>
      </w:r>
      <w:r>
        <w:t>课程成功交付和实现预期</w:t>
      </w:r>
      <w:r>
        <w:rPr>
          <w:rFonts w:hint="eastAsia"/>
          <w:lang w:eastAsia="zh-Hans"/>
        </w:rPr>
        <w:t>能力</w:t>
      </w:r>
      <w:r>
        <w:t>方面发挥着关键作用。企业家们</w:t>
      </w:r>
      <w:ins w:id="128" w:author="Microsoft Office User" w:date="2021-12-08T16:13:00Z">
        <w:r w:rsidR="00973FE3">
          <w:rPr>
            <w:rFonts w:hint="eastAsia"/>
          </w:rPr>
          <w:t>会</w:t>
        </w:r>
      </w:ins>
      <w:r>
        <w:t>介绍</w:t>
      </w:r>
      <w:del w:id="129" w:author="Microsoft Office User" w:date="2021-12-08T16:13:00Z">
        <w:r w:rsidDel="00973FE3">
          <w:delText>了</w:delText>
        </w:r>
      </w:del>
      <w:r>
        <w:t>他们的业务经验并指导团队。</w:t>
      </w:r>
    </w:p>
    <w:p w14:paraId="7D8F7F16" w14:textId="77777777" w:rsidR="007221B9" w:rsidRDefault="007221B9"/>
    <w:p w14:paraId="050B62E9" w14:textId="77777777" w:rsidR="007221B9" w:rsidRDefault="007221B9">
      <w:pPr>
        <w:ind w:firstLine="420"/>
      </w:pPr>
    </w:p>
    <w:p w14:paraId="20DE381F" w14:textId="77777777" w:rsidR="007221B9" w:rsidRDefault="007221B9"/>
    <w:p w14:paraId="081BCEF0" w14:textId="77777777" w:rsidR="007221B9" w:rsidRDefault="007221B9">
      <w:pPr>
        <w:sectPr w:rsidR="007221B9">
          <w:type w:val="continuous"/>
          <w:pgSz w:w="11920" w:h="16860"/>
          <w:pgMar w:top="640" w:right="460" w:bottom="280" w:left="460" w:header="720" w:footer="720" w:gutter="0"/>
          <w:cols w:space="720"/>
        </w:sectPr>
      </w:pPr>
    </w:p>
    <w:p w14:paraId="2DDE8037" w14:textId="77777777" w:rsidR="007221B9" w:rsidRDefault="007221B9"/>
    <w:p w14:paraId="4BE98C35" w14:textId="77777777" w:rsidR="007221B9" w:rsidRDefault="007221B9"/>
    <w:p w14:paraId="59B49901" w14:textId="77777777" w:rsidR="007221B9" w:rsidRDefault="00467391">
      <w:r>
        <w:rPr>
          <w:noProof/>
        </w:rPr>
        <mc:AlternateContent>
          <mc:Choice Requires="wpg">
            <w:drawing>
              <wp:anchor distT="0" distB="0" distL="0" distR="0" simplePos="0" relativeHeight="251657216" behindDoc="0" locked="0" layoutInCell="1" allowOverlap="1" wp14:anchorId="257F385B" wp14:editId="1CA1C6BD">
                <wp:simplePos x="0" y="0"/>
                <wp:positionH relativeFrom="page">
                  <wp:posOffset>368300</wp:posOffset>
                </wp:positionH>
                <wp:positionV relativeFrom="paragraph">
                  <wp:posOffset>239395</wp:posOffset>
                </wp:positionV>
                <wp:extent cx="701675" cy="19050"/>
                <wp:effectExtent l="0" t="0" r="0" b="0"/>
                <wp:wrapTopAndBottom/>
                <wp:docPr id="933" name="组合 576"/>
                <wp:cNvGraphicFramePr/>
                <a:graphic xmlns:a="http://schemas.openxmlformats.org/drawingml/2006/main">
                  <a:graphicData uri="http://schemas.microsoft.com/office/word/2010/wordprocessingGroup">
                    <wpg:wgp>
                      <wpg:cNvGrpSpPr/>
                      <wpg:grpSpPr>
                        <a:xfrm>
                          <a:off x="0" y="0"/>
                          <a:ext cx="701675" cy="19050"/>
                          <a:chOff x="580" y="377"/>
                          <a:chExt cx="1105" cy="30"/>
                        </a:xfrm>
                      </wpg:grpSpPr>
                      <wps:wsp>
                        <wps:cNvPr id="929" name="直线 580"/>
                        <wps:cNvCnPr/>
                        <wps:spPr>
                          <a:xfrm>
                            <a:off x="580" y="385"/>
                            <a:ext cx="1104" cy="0"/>
                          </a:xfrm>
                          <a:prstGeom prst="line">
                            <a:avLst/>
                          </a:prstGeom>
                          <a:ln w="9477" cap="flat" cmpd="sng">
                            <a:solidFill>
                              <a:srgbClr val="999999"/>
                            </a:solidFill>
                            <a:prstDash val="solid"/>
                            <a:headEnd type="none" w="med" len="med"/>
                            <a:tailEnd type="none" w="med" len="med"/>
                          </a:ln>
                        </wps:spPr>
                        <wps:bodyPr/>
                      </wps:wsp>
                      <wps:wsp>
                        <wps:cNvPr id="930" name="直线 579"/>
                        <wps:cNvCnPr/>
                        <wps:spPr>
                          <a:xfrm>
                            <a:off x="580" y="400"/>
                            <a:ext cx="1104" cy="0"/>
                          </a:xfrm>
                          <a:prstGeom prst="line">
                            <a:avLst/>
                          </a:prstGeom>
                          <a:ln w="9477" cap="flat" cmpd="sng">
                            <a:solidFill>
                              <a:srgbClr val="EDEDED"/>
                            </a:solidFill>
                            <a:prstDash val="solid"/>
                            <a:headEnd type="none" w="med" len="med"/>
                            <a:tailEnd type="none" w="med" len="med"/>
                          </a:ln>
                        </wps:spPr>
                        <wps:bodyPr/>
                      </wps:wsp>
                      <wps:wsp>
                        <wps:cNvPr id="931" name="任意多边形 578"/>
                        <wps:cNvSpPr/>
                        <wps:spPr>
                          <a:xfrm>
                            <a:off x="1669" y="377"/>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32" name="任意多边形 577"/>
                        <wps:cNvSpPr/>
                        <wps:spPr>
                          <a:xfrm>
                            <a:off x="580" y="377"/>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06866CFD" id="组合 576" o:spid="_x0000_s1026" style="position:absolute;margin-left:29pt;margin-top:18.85pt;width:55.25pt;height:1.5pt;z-index:251657216;mso-wrap-distance-left:0;mso-wrap-distance-right:0;mso-position-horizontal-relative:page" coordorigin="580,377"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">
                <v:line id="直线 580" o:spid="_x0000_s1027" style="position:absolute;visibility:visible;mso-wrap-style:square" from="580,385" to="1684,3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" strokecolor="#999" strokeweight=".26325mm"/>
                <v:line id="直线 579" o:spid="_x0000_s1028" style="position:absolute;visibility:visible;mso-wrap-style:square" from="580,400" to="1684,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" strokecolor="#ededed" strokeweight=".26325mm"/>
                <v:shape id="任意多边形 578" o:spid="_x0000_s1029" style="position:absolute;left:1669;top:37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" path="m15,30l,30,,15,15,r,30xe" fillcolor="#ededed" stroked="f">
                  <v:path arrowok="t" textboxrect="0,0,15,30"/>
                </v:shape>
                <v:shape id="任意多边形 577" o:spid="_x0000_s1030" style="position:absolute;left:580;top:377;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" path="m,30l,,15,r,15l,30xe" fillcolor="#999" stroked="f">
                  <v:path arrowok="t" textboxrect="0,0,15,30"/>
                </v:shape>
                <w10:wrap type="topAndBottom" anchorx="page"/>
              </v:group>
            </w:pict>
          </mc:Fallback>
        </mc:AlternateContent>
      </w:r>
    </w:p>
    <w:p w14:paraId="005EADB5" w14:textId="77777777" w:rsidR="007221B9" w:rsidRDefault="007221B9"/>
    <w:p w14:paraId="4B3AB346" w14:textId="77777777" w:rsidR="007221B9" w:rsidRDefault="007221B9">
      <w:pPr>
        <w:sectPr w:rsidR="007221B9">
          <w:pgSz w:w="11920" w:h="16860"/>
          <w:pgMar w:top="480" w:right="460" w:bottom="280" w:left="460" w:header="720" w:footer="720" w:gutter="0"/>
          <w:cols w:space="720"/>
        </w:sectPr>
      </w:pPr>
    </w:p>
    <w:p w14:paraId="25FC58F4" w14:textId="77777777" w:rsidR="007221B9" w:rsidRDefault="00467391">
      <w:r>
        <w:t>第 221 页</w:t>
      </w:r>
    </w:p>
    <w:p w14:paraId="5CED464E" w14:textId="77777777" w:rsidR="007221B9" w:rsidRDefault="00467391">
      <w:r>
        <w:br w:type="column"/>
      </w:r>
    </w:p>
    <w:p w14:paraId="15AF0AFC" w14:textId="77777777" w:rsidR="007221B9" w:rsidRDefault="00467391">
      <w:r>
        <w:t>6.4 案例研究：智利天主教大学 (PUCC)</w:t>
      </w:r>
    </w:p>
    <w:p w14:paraId="7745278E" w14:textId="77777777" w:rsidR="007221B9" w:rsidRDefault="00467391">
      <w:r>
        <w:br w:type="column"/>
      </w:r>
    </w:p>
    <w:p w14:paraId="330B73C3" w14:textId="77777777" w:rsidR="007221B9" w:rsidRDefault="007221B9"/>
    <w:p w14:paraId="5964DF5F" w14:textId="77777777" w:rsidR="007221B9" w:rsidRDefault="00467391">
      <w:r>
        <w:t>195</w:t>
      </w:r>
    </w:p>
    <w:p w14:paraId="0DDA300F" w14:textId="77777777" w:rsidR="007221B9" w:rsidRDefault="007221B9">
      <w:pPr>
        <w:sectPr w:rsidR="007221B9">
          <w:type w:val="continuous"/>
          <w:pgSz w:w="11920" w:h="16860"/>
          <w:pgMar w:top="640" w:right="460" w:bottom="280" w:left="460" w:header="720" w:footer="720" w:gutter="0"/>
          <w:cols w:num="3" w:space="720" w:equalWidth="0">
            <w:col w:w="1180" w:space="40"/>
            <w:col w:w="3199" w:space="3887"/>
            <w:col w:w="2694"/>
          </w:cols>
        </w:sectPr>
      </w:pPr>
    </w:p>
    <w:p w14:paraId="06725C2F" w14:textId="77777777" w:rsidR="007221B9" w:rsidRDefault="007221B9"/>
    <w:p w14:paraId="6C473B68" w14:textId="77777777" w:rsidR="007221B9" w:rsidRDefault="00467391">
      <w:pPr>
        <w:rPr>
          <w:b/>
          <w:bCs/>
        </w:rPr>
      </w:pPr>
      <w:r>
        <w:rPr>
          <w:b/>
          <w:bCs/>
        </w:rPr>
        <w:t>6</w:t>
      </w:r>
      <w:r>
        <w:rPr>
          <w:rFonts w:hint="eastAsia"/>
          <w:b/>
          <w:bCs/>
          <w:lang w:eastAsia="zh-Hans"/>
        </w:rPr>
        <w:t>.</w:t>
      </w:r>
      <w:r>
        <w:rPr>
          <w:b/>
          <w:bCs/>
          <w:lang w:eastAsia="zh-Hans"/>
        </w:rPr>
        <w:t>4</w:t>
      </w:r>
      <w:r>
        <w:rPr>
          <w:rFonts w:hint="eastAsia"/>
          <w:b/>
          <w:bCs/>
          <w:lang w:eastAsia="zh-Hans"/>
        </w:rPr>
        <w:t>.</w:t>
      </w:r>
      <w:r>
        <w:rPr>
          <w:b/>
          <w:bCs/>
          <w:lang w:eastAsia="zh-Hans"/>
        </w:rPr>
        <w:t>1</w:t>
      </w:r>
      <w:r>
        <w:rPr>
          <w:rFonts w:hint="eastAsia"/>
          <w:b/>
          <w:bCs/>
          <w:lang w:eastAsia="zh-Hans"/>
        </w:rPr>
        <w:t>.</w:t>
      </w:r>
      <w:r>
        <w:rPr>
          <w:b/>
          <w:bCs/>
          <w:lang w:eastAsia="zh-Hans"/>
        </w:rPr>
        <w:t xml:space="preserve">2 </w:t>
      </w:r>
      <w:r>
        <w:rPr>
          <w:b/>
          <w:bCs/>
        </w:rPr>
        <w:t>PUCC 应用研究</w:t>
      </w:r>
    </w:p>
    <w:p w14:paraId="03BEF7CD" w14:textId="77777777" w:rsidR="007221B9" w:rsidRDefault="007221B9"/>
    <w:p w14:paraId="667ED937" w14:textId="77777777" w:rsidR="004F1CA0" w:rsidRPr="004F1CA0" w:rsidRDefault="004F1CA0" w:rsidP="004F1CA0">
      <w:pPr>
        <w:rPr>
          <w:ins w:id="130" w:author="Microsoft Office User" w:date="2021-12-08T16:15:00Z"/>
        </w:rPr>
      </w:pPr>
      <w:ins w:id="131" w:author="Microsoft Office User" w:date="2021-12-08T16:15:00Z">
        <w:r w:rsidRPr="004F1CA0">
          <w:rPr>
            <w:rFonts w:ascii="PingFang TC" w:eastAsia="PingFang TC" w:hAnsi="PingFang TC" w:cs="PingFang TC" w:hint="eastAsia"/>
            <w:color w:val="000000"/>
            <w:sz w:val="27"/>
            <w:szCs w:val="27"/>
            <w:shd w:val="clear" w:color="auto" w:fill="D2E3FC"/>
          </w:rPr>
          <w:t>转变后的研究计划旨在开展开创性的应用研究，以支持改变生活的创新。</w:t>
        </w:r>
        <w:r w:rsidRPr="004F1CA0">
          <w:rPr>
            <w:rFonts w:ascii="Roboto" w:hAnsi="Roboto"/>
            <w:color w:val="000000"/>
            <w:sz w:val="27"/>
            <w:szCs w:val="27"/>
            <w:shd w:val="clear" w:color="auto" w:fill="F5F5F5"/>
          </w:rPr>
          <w:t xml:space="preserve"> </w:t>
        </w:r>
        <w:r w:rsidRPr="004F1CA0">
          <w:rPr>
            <w:rFonts w:ascii="PingFang TC" w:eastAsia="PingFang TC" w:hAnsi="PingFang TC" w:cs="PingFang TC" w:hint="eastAsia"/>
            <w:color w:val="000000"/>
            <w:sz w:val="27"/>
            <w:szCs w:val="27"/>
            <w:shd w:val="clear" w:color="auto" w:fill="F5F5F5"/>
          </w:rPr>
          <w:t>新实践的一个独特元素是种子基金计划，该计划通过与麻省理工学院、爱丁堡大学和德克萨斯农工大学等大学就前沿主题建立战略合作伙伴关系，扩大</w:t>
        </w:r>
        <w:r w:rsidRPr="004F1CA0">
          <w:rPr>
            <w:rFonts w:ascii="Roboto" w:hAnsi="Roboto"/>
            <w:color w:val="000000"/>
            <w:sz w:val="27"/>
            <w:szCs w:val="27"/>
            <w:shd w:val="clear" w:color="auto" w:fill="F5F5F5"/>
          </w:rPr>
          <w:t xml:space="preserve"> PUC Engineering </w:t>
        </w:r>
        <w:r w:rsidRPr="004F1CA0">
          <w:rPr>
            <w:rFonts w:ascii="PingFang TC" w:eastAsia="PingFang TC" w:hAnsi="PingFang TC" w:cs="PingFang TC" w:hint="eastAsia"/>
            <w:color w:val="000000"/>
            <w:sz w:val="27"/>
            <w:szCs w:val="27"/>
            <w:shd w:val="clear" w:color="auto" w:fill="F5F5F5"/>
          </w:rPr>
          <w:t>应用研究的影响。</w:t>
        </w:r>
        <w:r w:rsidRPr="004F1CA0">
          <w:rPr>
            <w:rFonts w:ascii="Roboto" w:hAnsi="Roboto"/>
            <w:color w:val="000000"/>
            <w:sz w:val="27"/>
            <w:szCs w:val="27"/>
            <w:shd w:val="clear" w:color="auto" w:fill="F5F5F5"/>
          </w:rPr>
          <w:t xml:space="preserve"> </w:t>
        </w:r>
        <w:r w:rsidRPr="004F1CA0">
          <w:rPr>
            <w:rFonts w:ascii="PingFang TC" w:eastAsia="PingFang TC" w:hAnsi="PingFang TC" w:cs="PingFang TC" w:hint="eastAsia"/>
            <w:color w:val="000000"/>
            <w:sz w:val="27"/>
            <w:szCs w:val="27"/>
            <w:shd w:val="clear" w:color="auto" w:fill="F5F5F5"/>
          </w:rPr>
          <w:t>学生参与被设计为与不同领域的全球领导者进行更深入的战略研究合作的垫脚石，将前沿知识引入学生教育。</w:t>
        </w:r>
        <w:r w:rsidRPr="004F1CA0">
          <w:rPr>
            <w:rFonts w:ascii="Roboto" w:hAnsi="Roboto"/>
            <w:color w:val="000000"/>
            <w:sz w:val="27"/>
            <w:szCs w:val="27"/>
            <w:shd w:val="clear" w:color="auto" w:fill="F5F5F5"/>
          </w:rPr>
          <w:t xml:space="preserve"> </w:t>
        </w:r>
        <w:r w:rsidRPr="004F1CA0">
          <w:rPr>
            <w:rFonts w:ascii="PingFang TC" w:eastAsia="PingFang TC" w:hAnsi="PingFang TC" w:cs="PingFang TC" w:hint="eastAsia"/>
            <w:color w:val="000000"/>
            <w:sz w:val="27"/>
            <w:szCs w:val="27"/>
            <w:shd w:val="clear" w:color="auto" w:fill="F5F5F5"/>
          </w:rPr>
          <w:t>种子基金计划还提供了一个平台，</w:t>
        </w:r>
        <w:r w:rsidRPr="004F1CA0">
          <w:rPr>
            <w:rFonts w:ascii="Roboto" w:hAnsi="Roboto"/>
            <w:color w:val="000000"/>
            <w:sz w:val="27"/>
            <w:szCs w:val="27"/>
            <w:shd w:val="clear" w:color="auto" w:fill="F5F5F5"/>
          </w:rPr>
          <w:t xml:space="preserve">PUC Engineering </w:t>
        </w:r>
        <w:r w:rsidRPr="004F1CA0">
          <w:rPr>
            <w:rFonts w:ascii="PingFang TC" w:eastAsia="PingFang TC" w:hAnsi="PingFang TC" w:cs="PingFang TC" w:hint="eastAsia"/>
            <w:color w:val="000000"/>
            <w:sz w:val="27"/>
            <w:szCs w:val="27"/>
            <w:shd w:val="clear" w:color="auto" w:fill="F5F5F5"/>
          </w:rPr>
          <w:t>可以从中获得最先进的基础设施和技术，探索新的全球网络，并获得国际研究资金来源</w:t>
        </w:r>
        <w:r w:rsidRPr="004F1CA0">
          <w:rPr>
            <w:rFonts w:ascii="PingFang TC" w:eastAsia="PingFang TC" w:hAnsi="PingFang TC" w:cs="PingFang TC"/>
            <w:color w:val="000000"/>
            <w:sz w:val="27"/>
            <w:szCs w:val="27"/>
            <w:shd w:val="clear" w:color="auto" w:fill="F5F5F5"/>
          </w:rPr>
          <w:t>。</w:t>
        </w:r>
      </w:ins>
    </w:p>
    <w:p w14:paraId="37D00A01" w14:textId="77777777" w:rsidR="004F1CA0" w:rsidRPr="00195603" w:rsidRDefault="004F1CA0">
      <w:pPr>
        <w:rPr>
          <w:ins w:id="132" w:author="Microsoft Office User" w:date="2021-12-08T16:15:00Z"/>
        </w:rPr>
      </w:pPr>
    </w:p>
    <w:p w14:paraId="5035200E" w14:textId="4DBF8ECF" w:rsidR="007221B9" w:rsidRDefault="00467391">
      <w:r>
        <w:t>转变后的研究计划旨在产生开创性的应用研究</w:t>
      </w:r>
      <w:r>
        <w:rPr>
          <w:rFonts w:hint="eastAsia"/>
          <w:lang w:eastAsia="zh-Hans"/>
        </w:rPr>
        <w:t>以</w:t>
      </w:r>
      <w:r>
        <w:t>支持改变</w:t>
      </w:r>
      <w:ins w:id="133" w:author="Microsoft Office User" w:date="2021-12-08T16:19:00Z">
        <w:r w:rsidR="00B65DB7">
          <w:rPr>
            <w:rFonts w:hint="eastAsia"/>
          </w:rPr>
          <w:t>人们</w:t>
        </w:r>
      </w:ins>
      <w:r>
        <w:t>生活的创新。新</w:t>
      </w:r>
      <w:del w:id="134" w:author="Microsoft Office User" w:date="2021-12-08T16:16:00Z">
        <w:r w:rsidDel="004F1CA0">
          <w:rPr>
            <w:rFonts w:hint="eastAsia"/>
            <w:lang w:eastAsia="zh-Hans"/>
          </w:rPr>
          <w:delText>的</w:delText>
        </w:r>
      </w:del>
      <w:r>
        <w:rPr>
          <w:rFonts w:hint="eastAsia"/>
          <w:lang w:eastAsia="zh-Hans"/>
        </w:rPr>
        <w:t>实践</w:t>
      </w:r>
      <w:ins w:id="135" w:author="Microsoft Office User" w:date="2021-12-08T16:16:00Z">
        <w:r w:rsidR="004F1CA0">
          <w:rPr>
            <w:rFonts w:hint="eastAsia"/>
          </w:rPr>
          <w:t>方案</w:t>
        </w:r>
      </w:ins>
      <w:r>
        <w:rPr>
          <w:rFonts w:hint="eastAsia"/>
        </w:rPr>
        <w:t>的</w:t>
      </w:r>
      <w:r>
        <w:t xml:space="preserve">一个独特元素是种子基金计划， </w:t>
      </w:r>
      <w:r>
        <w:rPr>
          <w:rFonts w:hint="eastAsia"/>
          <w:lang w:eastAsia="zh-Hans"/>
        </w:rPr>
        <w:t>它</w:t>
      </w:r>
      <w:r>
        <w:t>通过与麻省理工学院、爱丁堡和德克萨斯</w:t>
      </w:r>
      <w:r>
        <w:rPr>
          <w:rFonts w:hint="eastAsia"/>
          <w:lang w:eastAsia="zh-Hans"/>
        </w:rPr>
        <w:t>农工大学</w:t>
      </w:r>
      <w:r>
        <w:rPr>
          <w:lang w:eastAsia="zh-Hans"/>
        </w:rPr>
        <w:t>（</w:t>
      </w:r>
      <w:r>
        <w:rPr>
          <w:rFonts w:hint="eastAsia"/>
          <w:lang w:eastAsia="zh-Hans"/>
        </w:rPr>
        <w:t>Texas</w:t>
      </w:r>
      <w:r>
        <w:rPr>
          <w:lang w:eastAsia="zh-Hans"/>
        </w:rPr>
        <w:t xml:space="preserve"> </w:t>
      </w:r>
      <w:r>
        <w:t>A&amp;M）就前沿</w:t>
      </w:r>
      <w:r>
        <w:rPr>
          <w:rFonts w:hint="eastAsia"/>
          <w:lang w:eastAsia="zh-Hans"/>
        </w:rPr>
        <w:t>课</w:t>
      </w:r>
      <w:r>
        <w:t>题建立战略合作伙伴关系，这扩大了PUC</w:t>
      </w:r>
      <w:r>
        <w:rPr>
          <w:rFonts w:hint="eastAsia"/>
          <w:lang w:eastAsia="zh-Hans"/>
        </w:rPr>
        <w:t>工程学院</w:t>
      </w:r>
      <w:del w:id="136" w:author="Microsoft Office User" w:date="2021-12-08T16:20:00Z">
        <w:r w:rsidDel="00D82910">
          <w:rPr>
            <w:rFonts w:hint="eastAsia"/>
            <w:lang w:eastAsia="zh-Hans"/>
          </w:rPr>
          <w:delText>的</w:delText>
        </w:r>
      </w:del>
      <w:r>
        <w:t>应用研究的影响。</w:t>
      </w:r>
      <w:ins w:id="137" w:author="Microsoft Office User" w:date="2021-12-08T16:20:00Z">
        <w:r w:rsidR="00E07E06" w:rsidRPr="004F1CA0">
          <w:t>学生参与被设计为与不同领域的全球领导者进行更深入的战略研究合作的垫脚石，将前沿知识引入学生教育。 种子基金计划还提供了一个平台，PUC Engineering 可以从中获得最先进的基础设施和技术，探索新的全球网络，并获得国际研究资金来源</w:t>
        </w:r>
      </w:ins>
      <w:del w:id="138" w:author="Microsoft Office User" w:date="2021-12-08T16:20:00Z">
        <w:r w:rsidDel="00E07E06">
          <w:delText>学生</w:delText>
        </w:r>
        <w:r w:rsidDel="00E07E06">
          <w:rPr>
            <w:rFonts w:hint="eastAsia"/>
            <w:lang w:eastAsia="zh-Hans"/>
          </w:rPr>
          <w:delText>的</w:delText>
        </w:r>
        <w:r w:rsidDel="00E07E06">
          <w:delText>参与</w:delText>
        </w:r>
        <w:r w:rsidDel="00E07E06">
          <w:rPr>
            <w:rFonts w:hint="eastAsia"/>
            <w:lang w:eastAsia="zh-Hans"/>
          </w:rPr>
          <w:delText>成</w:delText>
        </w:r>
        <w:r w:rsidDel="00E07E06">
          <w:delText>为迈向更深入战略研究合作的</w:delText>
        </w:r>
        <w:r w:rsidDel="00E07E06">
          <w:rPr>
            <w:rFonts w:hint="eastAsia"/>
            <w:lang w:eastAsia="zh-Hans"/>
          </w:rPr>
          <w:delText>进阶</w:delText>
        </w:r>
        <w:r w:rsidDel="00E07E06">
          <w:delText>石，</w:delText>
        </w:r>
        <w:r w:rsidDel="00E07E06">
          <w:rPr>
            <w:rFonts w:hint="eastAsia"/>
            <w:lang w:eastAsia="zh-Hans"/>
          </w:rPr>
          <w:delText>导向</w:delText>
        </w:r>
        <w:r w:rsidDel="00E07E06">
          <w:delText>与不同领域的全球领先者</w:delText>
        </w:r>
        <w:r w:rsidDel="00E07E06">
          <w:rPr>
            <w:rFonts w:hint="eastAsia"/>
            <w:lang w:eastAsia="zh-Hans"/>
          </w:rPr>
          <w:delText>合作</w:delText>
        </w:r>
        <w:r w:rsidDel="00E07E06">
          <w:delText>，引入前沿</w:delText>
        </w:r>
        <w:r w:rsidDel="00E07E06">
          <w:rPr>
            <w:rFonts w:hint="eastAsia"/>
            <w:lang w:eastAsia="zh-Hans"/>
          </w:rPr>
          <w:delText>知识</w:delText>
        </w:r>
        <w:r w:rsidDel="00E07E06">
          <w:rPr>
            <w:lang w:eastAsia="zh-Hans"/>
          </w:rPr>
          <w:delText>，</w:delText>
        </w:r>
        <w:r w:rsidDel="00E07E06">
          <w:rPr>
            <w:rFonts w:hint="eastAsia"/>
            <w:lang w:eastAsia="zh-Hans"/>
          </w:rPr>
          <w:delText>将其</w:delText>
        </w:r>
        <w:r w:rsidDel="00E07E06">
          <w:delText>融入学生的教育</w:delText>
        </w:r>
        <w:r w:rsidDel="00E07E06">
          <w:rPr>
            <w:rFonts w:hint="eastAsia"/>
            <w:lang w:eastAsia="zh-Hans"/>
          </w:rPr>
          <w:delText>中</w:delText>
        </w:r>
        <w:r w:rsidDel="00E07E06">
          <w:delText>。种子基金计划</w:delText>
        </w:r>
      </w:del>
      <w:del w:id="139" w:author="Microsoft Office User" w:date="2021-12-08T16:17:00Z">
        <w:r w:rsidDel="00BB5C39">
          <w:rPr>
            <w:rFonts w:hint="eastAsia"/>
          </w:rPr>
          <w:delText>也</w:delText>
        </w:r>
      </w:del>
      <w:del w:id="140" w:author="Microsoft Office User" w:date="2021-12-08T16:20:00Z">
        <w:r w:rsidDel="00E07E06">
          <w:delText>提供一个平台，PUC工程</w:delText>
        </w:r>
        <w:r w:rsidDel="00E07E06">
          <w:rPr>
            <w:rFonts w:hint="eastAsia"/>
            <w:lang w:eastAsia="zh-Hans"/>
          </w:rPr>
          <w:delText>学院</w:delText>
        </w:r>
        <w:r w:rsidDel="00E07E06">
          <w:delText>可以从中</w:delText>
        </w:r>
      </w:del>
      <w:del w:id="141" w:author="Microsoft Office User" w:date="2021-12-08T16:17:00Z">
        <w:r w:rsidDel="004F1CA0">
          <w:delText>访问</w:delText>
        </w:r>
      </w:del>
      <w:del w:id="142" w:author="Microsoft Office User" w:date="2021-12-08T16:20:00Z">
        <w:r w:rsidDel="00E07E06">
          <w:delText>最先进的基础设施和技术，探索新的全球网络，并获得国际研究资金来源</w:delText>
        </w:r>
      </w:del>
      <w:r>
        <w:t>。</w:t>
      </w:r>
    </w:p>
    <w:p w14:paraId="29B504AF" w14:textId="77777777" w:rsidR="00195603" w:rsidRDefault="00195603">
      <w:pPr>
        <w:ind w:firstLine="420"/>
        <w:rPr>
          <w:ins w:id="143" w:author="Microsoft Office User" w:date="2021-12-08T16:22:00Z"/>
        </w:rPr>
      </w:pPr>
    </w:p>
    <w:p w14:paraId="6E03EBE2" w14:textId="50330E00" w:rsidR="00195603" w:rsidRPr="00195603" w:rsidRDefault="00195603" w:rsidP="00195603">
      <w:pPr>
        <w:widowControl w:val="0"/>
        <w:autoSpaceDE w:val="0"/>
        <w:autoSpaceDN w:val="0"/>
        <w:ind w:firstLine="420"/>
        <w:rPr>
          <w:ins w:id="144" w:author="Microsoft Office User" w:date="2021-12-08T16:22:00Z"/>
          <w:rFonts w:ascii="Microsoft YaHei" w:eastAsia="Microsoft YaHei" w:hAnsi="Microsoft YaHei" w:cs="Microsoft YaHei"/>
          <w:sz w:val="22"/>
          <w:szCs w:val="22"/>
        </w:rPr>
      </w:pPr>
      <w:ins w:id="145" w:author="Microsoft Office User" w:date="2021-12-08T16:22:00Z">
        <w:r w:rsidRPr="00195603">
          <w:rPr>
            <w:rFonts w:ascii="Microsoft YaHei" w:eastAsia="Microsoft YaHei" w:hAnsi="Microsoft YaHei" w:cs="Microsoft YaHei"/>
            <w:sz w:val="22"/>
            <w:szCs w:val="22"/>
          </w:rPr>
          <w:t xml:space="preserve">每个种子基金项目由两名教员领导，一名来自 PUC 工程部，一名来自合作大学。 除了联合研究外，该基金还支持教职员工和参与研究的本科生和研究生进行交流访问。 </w:t>
        </w:r>
      </w:ins>
      <w:ins w:id="146" w:author="Microsoft Office User" w:date="2021-12-08T16:23:00Z">
        <w:r>
          <w:rPr>
            <w:rFonts w:ascii="Microsoft YaHei" w:eastAsia="Microsoft YaHei" w:hAnsi="Microsoft YaHei" w:cs="Microsoft YaHei" w:hint="eastAsia"/>
            <w:sz w:val="22"/>
            <w:szCs w:val="22"/>
          </w:rPr>
          <w:t>该基金</w:t>
        </w:r>
      </w:ins>
      <w:ins w:id="147" w:author="Microsoft Office User" w:date="2021-12-08T16:22:00Z">
        <w:r w:rsidRPr="00195603">
          <w:rPr>
            <w:rFonts w:ascii="Microsoft YaHei" w:eastAsia="Microsoft YaHei" w:hAnsi="Microsoft YaHei" w:cs="Microsoft YaHei"/>
            <w:sz w:val="22"/>
            <w:szCs w:val="22"/>
          </w:rPr>
          <w:t>预计合作团队</w:t>
        </w:r>
      </w:ins>
      <w:ins w:id="148" w:author="Microsoft Office User" w:date="2021-12-08T16:23:00Z">
        <w:r>
          <w:rPr>
            <w:rFonts w:ascii="Microsoft YaHei" w:eastAsia="Microsoft YaHei" w:hAnsi="Microsoft YaHei" w:cs="Microsoft YaHei" w:hint="eastAsia"/>
            <w:sz w:val="22"/>
            <w:szCs w:val="22"/>
          </w:rPr>
          <w:t>能</w:t>
        </w:r>
      </w:ins>
      <w:ins w:id="149" w:author="Microsoft Office User" w:date="2021-12-08T16:22:00Z">
        <w:r w:rsidRPr="00195603">
          <w:rPr>
            <w:rFonts w:ascii="Microsoft YaHei" w:eastAsia="Microsoft YaHei" w:hAnsi="Microsoft YaHei" w:cs="Microsoft YaHei"/>
            <w:sz w:val="22"/>
            <w:szCs w:val="22"/>
          </w:rPr>
          <w:t>取得重大成果，包括联合发表高影响力的出版物，以及为更广泛的外部资金提供下一阶段合作提案。 例如，2016 年，一名教员获得了与哈佛大学在天文学和数据科学领域的合作研究种子基金资助。 该研究的重点是开发一个平台来处理、分析和</w:t>
        </w:r>
      </w:ins>
      <w:ins w:id="150" w:author="Microsoft Office User" w:date="2021-12-08T16:25:00Z">
        <w:r w:rsidR="007776EB">
          <w:rPr>
            <w:rFonts w:ascii="Microsoft YaHei" w:eastAsia="Microsoft YaHei" w:hAnsi="Microsoft YaHei" w:cs="Microsoft YaHei" w:hint="eastAsia"/>
            <w:sz w:val="22"/>
            <w:szCs w:val="22"/>
          </w:rPr>
          <w:t>编录</w:t>
        </w:r>
      </w:ins>
      <w:ins w:id="151" w:author="Microsoft Office User" w:date="2021-12-08T16:22:00Z">
        <w:r w:rsidRPr="00195603">
          <w:rPr>
            <w:rFonts w:ascii="Microsoft YaHei" w:eastAsia="Microsoft YaHei" w:hAnsi="Microsoft YaHei" w:cs="Microsoft YaHei"/>
            <w:sz w:val="22"/>
            <w:szCs w:val="22"/>
          </w:rPr>
          <w:t xml:space="preserve">智利新望远镜产生的数据，以及开发可视化结果的工具。 该基金使研究团队能够使用最先进的设备并与该领域的领先国际专家合作。 </w:t>
        </w:r>
      </w:ins>
    </w:p>
    <w:p w14:paraId="1F32B8DC" w14:textId="77777777" w:rsidR="00195603" w:rsidRDefault="00195603">
      <w:pPr>
        <w:ind w:firstLine="420"/>
        <w:rPr>
          <w:ins w:id="152" w:author="Microsoft Office User" w:date="2021-12-08T16:22:00Z"/>
        </w:rPr>
      </w:pPr>
    </w:p>
    <w:p w14:paraId="2EC05F63" w14:textId="204B785B" w:rsidR="00FD1A00" w:rsidRPr="00FD1A00" w:rsidRDefault="00FD1A00" w:rsidP="00FD1A00">
      <w:pPr>
        <w:ind w:firstLine="420"/>
        <w:rPr>
          <w:ins w:id="153" w:author="Microsoft Office User" w:date="2021-12-08T16:29:00Z"/>
          <w:rFonts w:ascii="PingFang TC" w:eastAsia="PingFang TC" w:hAnsi="PingFang TC" w:cs="PingFang TC"/>
        </w:rPr>
      </w:pPr>
      <w:ins w:id="154" w:author="Microsoft Office User" w:date="2021-12-08T16:29:00Z">
        <w:r w:rsidRPr="00FD1A00">
          <w:rPr>
            <w:rFonts w:ascii="PingFang TC" w:eastAsia="PingFang TC" w:hAnsi="PingFang TC" w:cs="PingFang TC"/>
          </w:rPr>
          <w:t>PUC Engineering 正在国家和全球关注的关键领域建立新的高影响力应用研究中心，例如健康、可持续性、信息和科学工程。 这些新中心本质上是协作性和跨学科的，将利用和</w:t>
        </w:r>
        <w:r w:rsidRPr="00FD1A00">
          <w:rPr>
            <w:rFonts w:ascii="Microsoft JhengHei" w:eastAsia="Microsoft JhengHei" w:hAnsi="Microsoft JhengHei" w:cs="Microsoft JhengHei" w:hint="eastAsia"/>
          </w:rPr>
          <w:t>巩</w:t>
        </w:r>
        <w:r w:rsidRPr="00FD1A00">
          <w:rPr>
            <w:rFonts w:ascii="PingFang TC" w:eastAsia="PingFang TC" w:hAnsi="PingFang TC" w:cs="PingFang TC"/>
          </w:rPr>
          <w:t>固学校在应用研究和工程设计方面不断增长的优势。 他们将推动跨越传统工程学科界限的最先进的应用研究。 每个中心都将任命</w:t>
        </w:r>
      </w:ins>
      <w:ins w:id="155" w:author="Microsoft Office User" w:date="2021-12-08T16:30:00Z">
        <w:r w:rsidR="00F15660">
          <w:rPr>
            <w:rFonts w:ascii="PingFang TC" w:eastAsia="PingFang TC" w:hAnsi="PingFang TC" w:cs="PingFang TC" w:hint="eastAsia"/>
          </w:rPr>
          <w:t>专职</w:t>
        </w:r>
      </w:ins>
      <w:ins w:id="156" w:author="Microsoft Office User" w:date="2021-12-08T16:29:00Z">
        <w:r w:rsidRPr="00FD1A00">
          <w:rPr>
            <w:rFonts w:ascii="PingFang TC" w:eastAsia="PingFang TC" w:hAnsi="PingFang TC" w:cs="PingFang TC"/>
          </w:rPr>
          <w:t xml:space="preserve">的经理来建立该领域的研究能力，并促进 PUC </w:t>
        </w:r>
      </w:ins>
      <w:ins w:id="157" w:author="Microsoft Office User" w:date="2021-12-08T16:30:00Z">
        <w:r>
          <w:rPr>
            <w:rFonts w:ascii="PingFang TC" w:eastAsia="PingFang TC" w:hAnsi="PingFang TC" w:cs="PingFang TC"/>
            <w:lang w:val="en-US"/>
          </w:rPr>
          <w:t>Engineering</w:t>
        </w:r>
      </w:ins>
      <w:ins w:id="158" w:author="Microsoft Office User" w:date="2021-12-08T16:29:00Z">
        <w:r w:rsidRPr="00FD1A00">
          <w:rPr>
            <w:rFonts w:ascii="PingFang TC" w:eastAsia="PingFang TC" w:hAnsi="PingFang TC" w:cs="PingFang TC" w:hint="eastAsia"/>
          </w:rPr>
          <w:t>内</w:t>
        </w:r>
        <w:r w:rsidRPr="00FD1A00">
          <w:rPr>
            <w:rFonts w:ascii="PingFang TC" w:eastAsia="PingFang TC" w:hAnsi="PingFang TC" w:cs="PingFang TC"/>
          </w:rPr>
          <w:t xml:space="preserve">外的合作。 </w:t>
        </w:r>
      </w:ins>
    </w:p>
    <w:p w14:paraId="211B95D9" w14:textId="2E3A78C8" w:rsidR="007221B9" w:rsidDel="00FD1A00" w:rsidRDefault="00467391">
      <w:pPr>
        <w:ind w:firstLine="420"/>
        <w:rPr>
          <w:del w:id="159" w:author="Microsoft Office User" w:date="2021-12-08T16:25:00Z"/>
          <w:rFonts w:ascii="PingFang TC" w:eastAsia="PingFang TC" w:hAnsi="PingFang TC" w:cs="PingFang TC"/>
        </w:rPr>
      </w:pPr>
      <w:del w:id="160" w:author="Microsoft Office User" w:date="2021-12-08T16:25:00Z">
        <w:r w:rsidDel="009454E4">
          <w:rPr>
            <w:rFonts w:ascii="PingFang TC" w:eastAsia="PingFang TC" w:hAnsi="PingFang TC" w:cs="PingFang TC" w:hint="eastAsia"/>
          </w:rPr>
          <w:delText>每个种子基金项目由两名教</w:delText>
        </w:r>
        <w:r w:rsidDel="009454E4">
          <w:rPr>
            <w:rFonts w:ascii="PingFang TC" w:eastAsia="PingFang TC" w:hAnsi="PingFang TC" w:cs="PingFang TC" w:hint="eastAsia"/>
            <w:lang w:eastAsia="zh-Hans"/>
          </w:rPr>
          <w:delText>师</w:delText>
        </w:r>
        <w:r w:rsidDel="009454E4">
          <w:rPr>
            <w:rFonts w:ascii="PingFang TC" w:eastAsia="PingFang TC" w:hAnsi="PingFang TC" w:cs="PingFang TC" w:hint="eastAsia"/>
          </w:rPr>
          <w:delText>领导，一名来自</w:delText>
        </w:r>
        <w:r w:rsidDel="009454E4">
          <w:delText>PUC</w:delText>
        </w:r>
        <w:r w:rsidDel="009454E4">
          <w:rPr>
            <w:rFonts w:ascii="PingFang TC" w:eastAsia="PingFang TC" w:hAnsi="PingFang TC" w:cs="PingFang TC" w:hint="eastAsia"/>
            <w:lang w:eastAsia="zh-Hans"/>
          </w:rPr>
          <w:delText>工程学院，一名</w:delText>
        </w:r>
        <w:r w:rsidDel="009454E4">
          <w:rPr>
            <w:rFonts w:ascii="PingFang TC" w:eastAsia="PingFang TC" w:hAnsi="PingFang TC" w:cs="PingFang TC" w:hint="eastAsia"/>
          </w:rPr>
          <w:delText>来自合作大学的。除了联合研究外，该基金还支持教职员工</w:delText>
        </w:r>
        <w:r w:rsidDel="009454E4">
          <w:rPr>
            <w:rFonts w:ascii="PingFang TC" w:eastAsia="PingFang TC" w:hAnsi="PingFang TC" w:cs="PingFang TC" w:hint="eastAsia"/>
            <w:lang w:eastAsia="zh-Hans"/>
          </w:rPr>
          <w:delText>牵头</w:delText>
        </w:r>
        <w:r w:rsidDel="009454E4">
          <w:rPr>
            <w:rFonts w:ascii="PingFang TC" w:eastAsia="PingFang TC" w:hAnsi="PingFang TC" w:cs="PingFang TC" w:hint="eastAsia"/>
          </w:rPr>
          <w:delText>的交流访问</w:delText>
        </w:r>
        <w:r w:rsidDel="009454E4">
          <w:rPr>
            <w:rFonts w:ascii="PingFang TC" w:eastAsia="PingFang TC" w:hAnsi="PingFang TC" w:cs="PingFang TC" w:hint="eastAsia"/>
            <w:lang w:eastAsia="zh-Hans"/>
          </w:rPr>
          <w:delText>以使</w:delText>
        </w:r>
        <w:r w:rsidDel="009454E4">
          <w:rPr>
            <w:rFonts w:ascii="PingFang TC" w:eastAsia="PingFang TC" w:hAnsi="PingFang TC" w:cs="PingFang TC" w:hint="eastAsia"/>
          </w:rPr>
          <w:delText>本科生和研究生</w:delText>
        </w:r>
        <w:r w:rsidDel="009454E4">
          <w:rPr>
            <w:rFonts w:ascii="PingFang TC" w:eastAsia="PingFang TC" w:hAnsi="PingFang TC" w:cs="PingFang TC" w:hint="eastAsia"/>
            <w:lang w:eastAsia="zh-Hans"/>
          </w:rPr>
          <w:delText>参与</w:delText>
        </w:r>
        <w:r w:rsidDel="009454E4">
          <w:rPr>
            <w:rFonts w:ascii="PingFang TC" w:eastAsia="PingFang TC" w:hAnsi="PingFang TC" w:cs="PingFang TC" w:hint="eastAsia"/>
          </w:rPr>
          <w:delText>研究。</w:delText>
        </w:r>
        <w:r w:rsidDel="009454E4">
          <w:rPr>
            <w:rFonts w:ascii="PingFang TC" w:eastAsia="PingFang TC" w:hAnsi="PingFang TC" w:cs="PingFang TC" w:hint="eastAsia"/>
            <w:lang w:eastAsia="zh-Hans"/>
          </w:rPr>
          <w:delText>该基金</w:delText>
        </w:r>
        <w:r w:rsidDel="009454E4">
          <w:rPr>
            <w:rFonts w:ascii="PingFang TC" w:eastAsia="PingFang TC" w:hAnsi="PingFang TC" w:cs="PingFang TC" w:hint="eastAsia"/>
          </w:rPr>
          <w:delText>预期会取得来自合作团队</w:delText>
        </w:r>
        <w:r w:rsidDel="009454E4">
          <w:rPr>
            <w:rFonts w:ascii="PingFang TC" w:eastAsia="PingFang TC" w:hAnsi="PingFang TC" w:cs="PingFang TC" w:hint="eastAsia"/>
            <w:lang w:eastAsia="zh-Hans"/>
          </w:rPr>
          <w:delText>的</w:delText>
        </w:r>
        <w:r w:rsidDel="009454E4">
          <w:rPr>
            <w:rFonts w:ascii="PingFang TC" w:eastAsia="PingFang TC" w:hAnsi="PingFang TC" w:cs="PingFang TC" w:hint="eastAsia"/>
          </w:rPr>
          <w:delText>重大成果，包括联合</w:delText>
        </w:r>
        <w:r w:rsidDel="009454E4">
          <w:rPr>
            <w:rFonts w:ascii="PingFang TC" w:eastAsia="PingFang TC" w:hAnsi="PingFang TC" w:cs="PingFang TC" w:hint="eastAsia"/>
            <w:lang w:eastAsia="zh-Hans"/>
          </w:rPr>
          <w:delText>发表的</w:delText>
        </w:r>
        <w:r w:rsidDel="009454E4">
          <w:rPr>
            <w:rFonts w:ascii="PingFang TC" w:eastAsia="PingFang TC" w:hAnsi="PingFang TC" w:cs="PingFang TC" w:hint="eastAsia"/>
          </w:rPr>
          <w:delText>高影响力</w:delText>
        </w:r>
        <w:r w:rsidDel="009454E4">
          <w:rPr>
            <w:rFonts w:ascii="PingFang TC" w:eastAsia="PingFang TC" w:hAnsi="PingFang TC" w:cs="PingFang TC" w:hint="eastAsia"/>
            <w:lang w:eastAsia="zh-Hans"/>
          </w:rPr>
          <w:delText>学术</w:delText>
        </w:r>
        <w:r w:rsidDel="009454E4">
          <w:rPr>
            <w:rFonts w:ascii="PingFang TC" w:eastAsia="PingFang TC" w:hAnsi="PingFang TC" w:cs="PingFang TC" w:hint="eastAsia"/>
          </w:rPr>
          <w:delText>出版物以及针对下一阶段更广泛</w:delText>
        </w:r>
        <w:r w:rsidDel="009454E4">
          <w:rPr>
            <w:rFonts w:ascii="PingFang TC" w:eastAsia="PingFang TC" w:hAnsi="PingFang TC" w:cs="PingFang TC" w:hint="eastAsia"/>
            <w:lang w:eastAsia="zh-Hans"/>
          </w:rPr>
          <w:delText>合作</w:delText>
        </w:r>
        <w:r w:rsidDel="009454E4">
          <w:rPr>
            <w:rFonts w:ascii="PingFang TC" w:eastAsia="PingFang TC" w:hAnsi="PingFang TC" w:cs="PingFang TC" w:hint="eastAsia"/>
          </w:rPr>
          <w:delText>的提案</w:delText>
        </w:r>
        <w:r w:rsidDel="009454E4">
          <w:rPr>
            <w:rFonts w:ascii="PingFang TC" w:eastAsia="PingFang TC" w:hAnsi="PingFang TC" w:cs="PingFang TC" w:hint="eastAsia"/>
            <w:lang w:eastAsia="zh-Hans"/>
          </w:rPr>
          <w:delText>和来自外部的经费</w:delText>
        </w:r>
        <w:r w:rsidDel="009454E4">
          <w:rPr>
            <w:rFonts w:ascii="PingFang TC" w:eastAsia="PingFang TC" w:hAnsi="PingFang TC" w:cs="PingFang TC" w:hint="eastAsia"/>
          </w:rPr>
          <w:delText>。例如，</w:delText>
        </w:r>
        <w:r w:rsidDel="009454E4">
          <w:rPr>
            <w:rFonts w:ascii="PingFang TC" w:eastAsia="PingFang TC" w:hAnsi="PingFang TC" w:cs="PingFang TC" w:hint="eastAsia"/>
            <w:lang w:eastAsia="zh-Hans"/>
          </w:rPr>
          <w:delText>在</w:delText>
        </w:r>
        <w:r w:rsidDel="009454E4">
          <w:delText>2016</w:delText>
        </w:r>
        <w:r w:rsidDel="009454E4">
          <w:rPr>
            <w:rFonts w:ascii="PingFang TC" w:eastAsia="PingFang TC" w:hAnsi="PingFang TC" w:cs="PingFang TC" w:hint="eastAsia"/>
          </w:rPr>
          <w:delText>年，一名教</w:delText>
        </w:r>
        <w:r w:rsidDel="009454E4">
          <w:rPr>
            <w:rFonts w:ascii="PingFang TC" w:eastAsia="PingFang TC" w:hAnsi="PingFang TC" w:cs="PingFang TC" w:hint="eastAsia"/>
            <w:lang w:eastAsia="zh-Hans"/>
          </w:rPr>
          <w:delText>师在</w:delText>
        </w:r>
        <w:r w:rsidDel="009454E4">
          <w:rPr>
            <w:rFonts w:ascii="PingFang TC" w:eastAsia="PingFang TC" w:hAnsi="PingFang TC" w:cs="PingFang TC" w:hint="eastAsia"/>
          </w:rPr>
          <w:delText>天文学和数据科学领域获得了与哈佛大学的</w:delText>
        </w:r>
        <w:r w:rsidDel="009454E4">
          <w:rPr>
            <w:rFonts w:ascii="PingFang TC" w:eastAsia="PingFang TC" w:hAnsi="PingFang TC" w:cs="PingFang TC" w:hint="eastAsia"/>
            <w:lang w:eastAsia="zh-Hans"/>
          </w:rPr>
          <w:delText>合作</w:delText>
        </w:r>
        <w:r w:rsidDel="009454E4">
          <w:rPr>
            <w:rFonts w:ascii="PingFang TC" w:eastAsia="PingFang TC" w:hAnsi="PingFang TC" w:cs="PingFang TC" w:hint="eastAsia"/>
          </w:rPr>
          <w:delText>研究种子基金。该研究</w:delText>
        </w:r>
        <w:r w:rsidDel="009454E4">
          <w:rPr>
            <w:rFonts w:ascii="PingFang TC" w:eastAsia="PingFang TC" w:hAnsi="PingFang TC" w:cs="PingFang TC" w:hint="eastAsia"/>
            <w:lang w:eastAsia="zh-Hans"/>
          </w:rPr>
          <w:delText>重点</w:delText>
        </w:r>
        <w:r w:rsidDel="009454E4">
          <w:rPr>
            <w:rFonts w:ascii="PingFang TC" w:eastAsia="PingFang TC" w:hAnsi="PingFang TC" w:cs="PingFang TC" w:hint="eastAsia"/>
          </w:rPr>
          <w:delText>在开发一个平台来处理、分析和编目由智利的新</w:delText>
        </w:r>
        <w:r w:rsidDel="009454E4">
          <w:rPr>
            <w:rFonts w:ascii="PingFang TC" w:eastAsia="PingFang TC" w:hAnsi="PingFang TC" w:cs="PingFang TC" w:hint="eastAsia"/>
            <w:lang w:eastAsia="zh-Hans"/>
          </w:rPr>
          <w:delText>型</w:delText>
        </w:r>
        <w:r w:rsidDel="009454E4">
          <w:rPr>
            <w:rFonts w:ascii="PingFang TC" w:eastAsia="PingFang TC" w:hAnsi="PingFang TC" w:cs="PingFang TC" w:hint="eastAsia"/>
          </w:rPr>
          <w:delText>望</w:delText>
        </w:r>
        <w:r w:rsidDel="009454E4">
          <w:rPr>
            <w:rFonts w:ascii="SimSun" w:eastAsia="SimSun" w:hAnsi="SimSun" w:cs="SimSun" w:hint="eastAsia"/>
          </w:rPr>
          <w:delText>远</w:delText>
        </w:r>
        <w:r w:rsidDel="009454E4">
          <w:rPr>
            <w:rFonts w:ascii="PingFang TC" w:eastAsia="PingFang TC" w:hAnsi="PingFang TC" w:cs="PingFang TC" w:hint="eastAsia"/>
          </w:rPr>
          <w:delText>镜产</w:delText>
        </w:r>
        <w:r w:rsidDel="009454E4">
          <w:rPr>
            <w:rFonts w:ascii="PingFang TC" w:eastAsia="PingFang TC" w:hAnsi="PingFang TC" w:cs="PingFang TC" w:hint="eastAsia"/>
            <w:lang w:eastAsia="zh-Hans"/>
          </w:rPr>
          <w:delText>生的</w:delText>
        </w:r>
        <w:r w:rsidDel="009454E4">
          <w:rPr>
            <w:rFonts w:ascii="PingFang TC" w:eastAsia="PingFang TC" w:hAnsi="PingFang TC" w:cs="PingFang TC" w:hint="eastAsia"/>
          </w:rPr>
          <w:delText>数据，以及开发工具</w:delText>
        </w:r>
        <w:r w:rsidDel="009454E4">
          <w:rPr>
            <w:rFonts w:ascii="PingFang TC" w:eastAsia="PingFang TC" w:hAnsi="PingFang TC" w:cs="PingFang TC" w:hint="eastAsia"/>
            <w:lang w:eastAsia="zh-Hans"/>
          </w:rPr>
          <w:delText>以获得</w:delText>
        </w:r>
        <w:r w:rsidDel="009454E4">
          <w:rPr>
            <w:rFonts w:ascii="PingFang TC" w:eastAsia="PingFang TC" w:hAnsi="PingFang TC" w:cs="PingFang TC" w:hint="eastAsia"/>
          </w:rPr>
          <w:delText>可视化结果。该</w:delText>
        </w:r>
        <w:r w:rsidDel="009454E4">
          <w:rPr>
            <w:rFonts w:ascii="PingFang TC" w:eastAsia="PingFang TC" w:hAnsi="PingFang TC" w:cs="PingFang TC" w:hint="eastAsia"/>
            <w:lang w:eastAsia="zh-Hans"/>
          </w:rPr>
          <w:delText>资</w:delText>
        </w:r>
        <w:r w:rsidDel="009454E4">
          <w:rPr>
            <w:rFonts w:ascii="PingFang TC" w:eastAsia="PingFang TC" w:hAnsi="PingFang TC" w:cs="PingFang TC" w:hint="eastAsia"/>
          </w:rPr>
          <w:delText>金使研究团队能够获得最先进的设备并与该领域的</w:delText>
        </w:r>
        <w:r w:rsidDel="009454E4">
          <w:rPr>
            <w:rFonts w:ascii="PingFang TC" w:eastAsia="PingFang TC" w:hAnsi="PingFang TC" w:cs="PingFang TC" w:hint="eastAsia"/>
            <w:lang w:eastAsia="zh-Hans"/>
          </w:rPr>
          <w:delText>领军型</w:delText>
        </w:r>
        <w:r w:rsidDel="009454E4">
          <w:rPr>
            <w:rFonts w:ascii="PingFang TC" w:eastAsia="PingFang TC" w:hAnsi="PingFang TC" w:cs="PingFang TC" w:hint="eastAsia"/>
          </w:rPr>
          <w:delText>国际专家</w:delText>
        </w:r>
        <w:r w:rsidDel="009454E4">
          <w:rPr>
            <w:rFonts w:ascii="PingFang TC" w:eastAsia="PingFang TC" w:hAnsi="PingFang TC" w:cs="PingFang TC" w:hint="eastAsia"/>
            <w:lang w:eastAsia="zh-Hans"/>
          </w:rPr>
          <w:delText>合作</w:delText>
        </w:r>
        <w:r w:rsidDel="009454E4">
          <w:rPr>
            <w:rFonts w:ascii="PingFang TC" w:eastAsia="PingFang TC" w:hAnsi="PingFang TC" w:cs="PingFang TC" w:hint="eastAsia"/>
          </w:rPr>
          <w:delText>。</w:delText>
        </w:r>
      </w:del>
    </w:p>
    <w:p w14:paraId="3A507ABA" w14:textId="6172CD7F" w:rsidR="007221B9" w:rsidDel="00D14317" w:rsidRDefault="00467391">
      <w:pPr>
        <w:ind w:firstLine="420"/>
        <w:rPr>
          <w:del w:id="161" w:author="Microsoft Office User" w:date="2021-12-08T16:32:00Z"/>
        </w:rPr>
      </w:pPr>
      <w:del w:id="162" w:author="Microsoft Office User" w:date="2021-12-08T16:32:00Z">
        <w:r w:rsidDel="00D14317">
          <w:delText>PUC</w:delText>
        </w:r>
        <w:r w:rsidDel="00D14317">
          <w:rPr>
            <w:rFonts w:ascii="PingFang TC" w:eastAsia="PingFang TC" w:hAnsi="PingFang TC" w:cs="PingFang TC" w:hint="eastAsia"/>
            <w:lang w:eastAsia="zh-Hans"/>
          </w:rPr>
          <w:delText>工程学院</w:delText>
        </w:r>
        <w:r w:rsidDel="00D14317">
          <w:rPr>
            <w:rFonts w:ascii="PingFang TC" w:eastAsia="PingFang TC" w:hAnsi="PingFang TC" w:cs="PingFang TC" w:hint="eastAsia"/>
          </w:rPr>
          <w:delText>正在建立新的高影响</w:delText>
        </w:r>
        <w:r w:rsidDel="00D14317">
          <w:rPr>
            <w:rFonts w:ascii="PingFang TC" w:eastAsia="PingFang TC" w:hAnsi="PingFang TC" w:cs="PingFang TC" w:hint="eastAsia"/>
            <w:lang w:eastAsia="zh-Hans"/>
          </w:rPr>
          <w:delText>力的</w:delText>
        </w:r>
        <w:r w:rsidDel="00D14317">
          <w:rPr>
            <w:rFonts w:ascii="PingFang TC" w:eastAsia="PingFang TC" w:hAnsi="PingFang TC" w:cs="PingFang TC" w:hint="eastAsia"/>
          </w:rPr>
          <w:delText>国家和</w:delText>
        </w:r>
        <w:r w:rsidDel="00D14317">
          <w:rPr>
            <w:rFonts w:ascii="PingFang TC" w:eastAsia="PingFang TC" w:hAnsi="PingFang TC" w:cs="PingFang TC" w:hint="eastAsia"/>
            <w:lang w:eastAsia="zh-Hans"/>
          </w:rPr>
          <w:delText>国际关切的</w:delText>
        </w:r>
        <w:r w:rsidDel="00D14317">
          <w:rPr>
            <w:rFonts w:ascii="PingFang TC" w:eastAsia="PingFang TC" w:hAnsi="PingFang TC" w:cs="PingFang TC" w:hint="eastAsia"/>
          </w:rPr>
          <w:delText>关键领域的应用研究中心，</w:delText>
        </w:r>
        <w:r w:rsidDel="00D14317">
          <w:rPr>
            <w:rFonts w:ascii="PingFang TC" w:eastAsia="PingFang TC" w:hAnsi="PingFang TC" w:cs="PingFang TC" w:hint="eastAsia"/>
            <w:lang w:eastAsia="zh-Hans"/>
          </w:rPr>
          <w:delText>诸</w:delText>
        </w:r>
        <w:r w:rsidDel="00D14317">
          <w:rPr>
            <w:rFonts w:ascii="PingFang TC" w:eastAsia="PingFang TC" w:hAnsi="PingFang TC" w:cs="PingFang TC" w:hint="eastAsia"/>
          </w:rPr>
          <w:delText>如健康、可持续性、信息和科学工程。</w:delText>
        </w:r>
        <w:r w:rsidDel="00D14317">
          <w:rPr>
            <w:rFonts w:ascii="PingFang TC" w:eastAsia="PingFang TC" w:hAnsi="PingFang TC" w:cs="PingFang TC" w:hint="eastAsia"/>
            <w:lang w:eastAsia="zh-Hans"/>
          </w:rPr>
          <w:delText>由于</w:delText>
        </w:r>
        <w:r w:rsidDel="00D14317">
          <w:rPr>
            <w:rFonts w:ascii="PingFang TC" w:eastAsia="PingFang TC" w:hAnsi="PingFang TC" w:cs="PingFang TC" w:hint="eastAsia"/>
          </w:rPr>
          <w:delText>合作和跨学科</w:delText>
        </w:r>
        <w:r w:rsidDel="00D14317">
          <w:rPr>
            <w:rFonts w:ascii="PingFang TC" w:eastAsia="PingFang TC" w:hAnsi="PingFang TC" w:cs="PingFang TC" w:hint="eastAsia"/>
            <w:lang w:eastAsia="zh-Hans"/>
          </w:rPr>
          <w:delText>的本质所然</w:delText>
        </w:r>
        <w:r w:rsidDel="00D14317">
          <w:rPr>
            <w:rFonts w:ascii="PingFang TC" w:eastAsia="PingFang TC" w:hAnsi="PingFang TC" w:cs="PingFang TC" w:hint="eastAsia"/>
          </w:rPr>
          <w:delText>，这些新中心将借</w:delText>
        </w:r>
        <w:r w:rsidDel="00D14317">
          <w:rPr>
            <w:rFonts w:ascii="SimSun" w:eastAsia="SimSun" w:hAnsi="SimSun" w:cs="SimSun" w:hint="eastAsia"/>
          </w:rPr>
          <w:delText>鉴</w:delText>
        </w:r>
        <w:r w:rsidDel="00D14317">
          <w:rPr>
            <w:rFonts w:ascii="PingFang TC" w:eastAsia="PingFang TC" w:hAnsi="PingFang TC" w:cs="PingFang TC" w:hint="eastAsia"/>
            <w:lang w:eastAsia="zh-Hans"/>
          </w:rPr>
          <w:delText>各方</w:delText>
        </w:r>
        <w:r w:rsidDel="00D14317">
          <w:rPr>
            <w:rFonts w:ascii="PingFang TC" w:eastAsia="PingFang TC" w:hAnsi="PingFang TC" w:cs="PingFang TC" w:hint="eastAsia"/>
          </w:rPr>
          <w:delText>并</w:delText>
        </w:r>
        <w:r w:rsidDel="00D14317">
          <w:rPr>
            <w:rFonts w:ascii="PingFang TC" w:eastAsia="PingFang TC" w:hAnsi="PingFang TC" w:cs="PingFang TC" w:hint="eastAsia"/>
            <w:lang w:eastAsia="zh-Hans"/>
          </w:rPr>
          <w:delText>使</w:delText>
        </w:r>
        <w:r w:rsidDel="00D14317">
          <w:rPr>
            <w:rFonts w:ascii="PingFang TC" w:eastAsia="PingFang TC" w:hAnsi="PingFang TC" w:cs="PingFang TC" w:hint="eastAsia"/>
          </w:rPr>
          <w:delText>学</w:delText>
        </w:r>
        <w:r w:rsidDel="00D14317">
          <w:rPr>
            <w:rFonts w:ascii="PingFang TC" w:eastAsia="PingFang TC" w:hAnsi="PingFang TC" w:cs="PingFang TC" w:hint="eastAsia"/>
            <w:lang w:eastAsia="zh-Hans"/>
          </w:rPr>
          <w:delText>院</w:delText>
        </w:r>
        <w:r w:rsidDel="00D14317">
          <w:rPr>
            <w:rFonts w:ascii="PingFang TC" w:eastAsia="PingFang TC" w:hAnsi="PingFang TC" w:cs="PingFang TC" w:hint="eastAsia"/>
          </w:rPr>
          <w:delText>应用研究和工程设计方面的实力不断增强。</w:delText>
        </w:r>
        <w:r w:rsidDel="00D14317">
          <w:delText xml:space="preserve"> </w:delText>
        </w:r>
        <w:r w:rsidDel="00D14317">
          <w:rPr>
            <w:rFonts w:ascii="PingFang TC" w:eastAsia="PingFang TC" w:hAnsi="PingFang TC" w:cs="PingFang TC" w:hint="eastAsia"/>
          </w:rPr>
          <w:delText>他们将推动最先进的应用研究，跨越传统的工程学科边界。每个中心都将任命</w:delText>
        </w:r>
        <w:r w:rsidDel="00D14317">
          <w:rPr>
            <w:rFonts w:ascii="PingFang TC" w:eastAsia="PingFang TC" w:hAnsi="PingFang TC" w:cs="PingFang TC" w:hint="eastAsia"/>
            <w:lang w:eastAsia="zh-Hans"/>
          </w:rPr>
          <w:delText>专职</w:delText>
        </w:r>
        <w:r w:rsidDel="00D14317">
          <w:rPr>
            <w:rFonts w:ascii="PingFang TC" w:eastAsia="PingFang TC" w:hAnsi="PingFang TC" w:cs="PingFang TC" w:hint="eastAsia"/>
          </w:rPr>
          <w:delText>管理人员以建</w:delText>
        </w:r>
        <w:r w:rsidDel="00D14317">
          <w:rPr>
            <w:rFonts w:ascii="PingFang TC" w:eastAsia="PingFang TC" w:hAnsi="PingFang TC" w:cs="PingFang TC" w:hint="eastAsia"/>
            <w:lang w:eastAsia="zh-Hans"/>
          </w:rPr>
          <w:delText>设</w:delText>
        </w:r>
        <w:r w:rsidDel="00D14317">
          <w:rPr>
            <w:rFonts w:ascii="PingFang TC" w:eastAsia="PingFang TC" w:hAnsi="PingFang TC" w:cs="PingFang TC" w:hint="eastAsia"/>
          </w:rPr>
          <w:delText>研究能力并促进</w:delText>
        </w:r>
        <w:r w:rsidDel="00D14317">
          <w:rPr>
            <w:rFonts w:hint="eastAsia"/>
            <w:lang w:eastAsia="zh-Hans"/>
          </w:rPr>
          <w:delText>P</w:delText>
        </w:r>
        <w:r w:rsidDel="00D14317">
          <w:delText>UC</w:delText>
        </w:r>
        <w:r w:rsidDel="00D14317">
          <w:rPr>
            <w:rFonts w:ascii="PingFang TC" w:eastAsia="PingFang TC" w:hAnsi="PingFang TC" w:cs="PingFang TC" w:hint="eastAsia"/>
            <w:lang w:eastAsia="zh-Hans"/>
          </w:rPr>
          <w:delText>工学院</w:delText>
        </w:r>
        <w:r w:rsidDel="00D14317">
          <w:rPr>
            <w:rFonts w:ascii="PingFang TC" w:eastAsia="PingFang TC" w:hAnsi="PingFang TC" w:cs="PingFang TC" w:hint="eastAsia"/>
          </w:rPr>
          <w:delText>内外的协作。</w:delText>
        </w:r>
      </w:del>
    </w:p>
    <w:p w14:paraId="3C8103B1" w14:textId="77777777" w:rsidR="007221B9" w:rsidRDefault="007221B9">
      <w:pPr>
        <w:sectPr w:rsidR="007221B9">
          <w:type w:val="continuous"/>
          <w:pgSz w:w="11920" w:h="16860"/>
          <w:pgMar w:top="640" w:right="460" w:bottom="280" w:left="460" w:header="720" w:footer="720" w:gutter="0"/>
          <w:cols w:space="720"/>
        </w:sectPr>
      </w:pPr>
    </w:p>
    <w:p w14:paraId="3C777A23" w14:textId="77777777" w:rsidR="007221B9" w:rsidRDefault="00467391">
      <w:r>
        <w:rPr>
          <w:noProof/>
        </w:rPr>
        <w:lastRenderedPageBreak/>
        <mc:AlternateContent>
          <mc:Choice Requires="wpg">
            <w:drawing>
              <wp:anchor distT="0" distB="0" distL="114300" distR="114300" simplePos="0" relativeHeight="251658240" behindDoc="0" locked="0" layoutInCell="1" allowOverlap="1" wp14:anchorId="055205AC" wp14:editId="36B05620">
                <wp:simplePos x="0" y="0"/>
                <wp:positionH relativeFrom="page">
                  <wp:posOffset>368300</wp:posOffset>
                </wp:positionH>
                <wp:positionV relativeFrom="paragraph">
                  <wp:posOffset>1270</wp:posOffset>
                </wp:positionV>
                <wp:extent cx="701675" cy="19050"/>
                <wp:effectExtent l="0" t="0" r="0" b="0"/>
                <wp:wrapNone/>
                <wp:docPr id="938" name="组合 571"/>
                <wp:cNvGraphicFramePr/>
                <a:graphic xmlns:a="http://schemas.openxmlformats.org/drawingml/2006/main">
                  <a:graphicData uri="http://schemas.microsoft.com/office/word/2010/wordprocessingGroup">
                    <wpg:wgp>
                      <wpg:cNvGrpSpPr/>
                      <wpg:grpSpPr>
                        <a:xfrm>
                          <a:off x="0" y="0"/>
                          <a:ext cx="701675" cy="19050"/>
                          <a:chOff x="580" y="2"/>
                          <a:chExt cx="1105" cy="30"/>
                        </a:xfrm>
                      </wpg:grpSpPr>
                      <wps:wsp>
                        <wps:cNvPr id="934" name="直线 575"/>
                        <wps:cNvCnPr/>
                        <wps:spPr>
                          <a:xfrm>
                            <a:off x="580" y="9"/>
                            <a:ext cx="1104" cy="0"/>
                          </a:xfrm>
                          <a:prstGeom prst="line">
                            <a:avLst/>
                          </a:prstGeom>
                          <a:ln w="9477" cap="flat" cmpd="sng">
                            <a:solidFill>
                              <a:srgbClr val="999999"/>
                            </a:solidFill>
                            <a:prstDash val="solid"/>
                            <a:headEnd type="none" w="med" len="med"/>
                            <a:tailEnd type="none" w="med" len="med"/>
                          </a:ln>
                        </wps:spPr>
                        <wps:bodyPr/>
                      </wps:wsp>
                      <wps:wsp>
                        <wps:cNvPr id="935" name="直线 574"/>
                        <wps:cNvCnPr/>
                        <wps:spPr>
                          <a:xfrm>
                            <a:off x="580" y="24"/>
                            <a:ext cx="1104" cy="0"/>
                          </a:xfrm>
                          <a:prstGeom prst="line">
                            <a:avLst/>
                          </a:prstGeom>
                          <a:ln w="9477" cap="flat" cmpd="sng">
                            <a:solidFill>
                              <a:srgbClr val="EDEDED"/>
                            </a:solidFill>
                            <a:prstDash val="solid"/>
                            <a:headEnd type="none" w="med" len="med"/>
                            <a:tailEnd type="none" w="med" len="med"/>
                          </a:ln>
                        </wps:spPr>
                        <wps:bodyPr/>
                      </wps:wsp>
                      <wps:wsp>
                        <wps:cNvPr id="936" name="任意多边形 573"/>
                        <wps:cNvSpPr/>
                        <wps:spPr>
                          <a:xfrm>
                            <a:off x="1669" y="2"/>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37" name="任意多边形 572"/>
                        <wps:cNvSpPr/>
                        <wps:spPr>
                          <a:xfrm>
                            <a:off x="580" y="2"/>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23322090" id="组合 571" o:spid="_x0000_s1026" style="position:absolute;margin-left:29pt;margin-top:.1pt;width:55.25pt;height:1.5pt;z-index:251658240;mso-position-horizontal-relative:page" coordorigin="580,2"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">
                <v:line id="直线 575" o:spid="_x0000_s1027" style="position:absolute;visibility:visible;mso-wrap-style:square" from="580,9" to="168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" strokecolor="#999" strokeweight=".26325mm"/>
                <v:line id="直线 574" o:spid="_x0000_s1028" style="position:absolute;visibility:visible;mso-wrap-style:square" from="580,24" to="168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" strokecolor="#ededed" strokeweight=".26325mm"/>
                <v:shape id="任意多边形 573" o:spid="_x0000_s1029" style="position:absolute;left:1669;top:2;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" path="m15,30l,30,,15,15,r,30xe" fillcolor="#ededed" stroked="f">
                  <v:path arrowok="t" textboxrect="0,0,15,30"/>
                </v:shape>
                <v:shape id="任意多边形 572" o:spid="_x0000_s1030" style="position:absolute;left:580;top:2;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" path="m,30l,,15,r,15l,30xe" fillcolor="#999" stroked="f">
                  <v:path arrowok="t" textboxrect="0,0,15,30"/>
                </v:shape>
                <w10:wrap anchorx="page"/>
              </v:group>
            </w:pict>
          </mc:Fallback>
        </mc:AlternateContent>
      </w:r>
      <w:r>
        <w:t>第 222 页</w:t>
      </w:r>
    </w:p>
    <w:p w14:paraId="4E956C94" w14:textId="77777777" w:rsidR="007221B9" w:rsidRDefault="00467391">
      <w:r>
        <w:br w:type="column"/>
      </w:r>
    </w:p>
    <w:p w14:paraId="557337C4" w14:textId="77777777" w:rsidR="007221B9" w:rsidRDefault="007221B9"/>
    <w:p w14:paraId="402F376A" w14:textId="77777777" w:rsidR="007221B9" w:rsidRDefault="00467391">
      <w:r>
        <w:t>196</w:t>
      </w:r>
    </w:p>
    <w:p w14:paraId="6E6DB5D9" w14:textId="77777777" w:rsidR="007221B9" w:rsidRDefault="00467391">
      <w:r>
        <w:br w:type="column"/>
      </w:r>
    </w:p>
    <w:p w14:paraId="01E62598" w14:textId="77777777" w:rsidR="007221B9" w:rsidRDefault="007221B9"/>
    <w:p w14:paraId="753CF116" w14:textId="5E1FCF8B" w:rsidR="007221B9" w:rsidRDefault="00467391">
      <w:r>
        <w:t xml:space="preserve">6 </w:t>
      </w:r>
      <w:ins w:id="163" w:author="Microsoft Office User" w:date="2021-12-08T16:06:00Z">
        <w:r w:rsidR="00D70CAC">
          <w:rPr>
            <w:rFonts w:hint="eastAsia"/>
          </w:rPr>
          <w:t>整体性的</w:t>
        </w:r>
      </w:ins>
      <w:del w:id="164" w:author="Microsoft Office User" w:date="2021-12-08T16:06:00Z">
        <w:r w:rsidDel="00D70CAC">
          <w:delText>综合</w:delText>
        </w:r>
      </w:del>
      <w:r>
        <w:t>知识交换</w:t>
      </w:r>
    </w:p>
    <w:p w14:paraId="3DF9D407" w14:textId="77777777" w:rsidR="007221B9" w:rsidRDefault="007221B9">
      <w:pPr>
        <w:sectPr w:rsidR="007221B9">
          <w:pgSz w:w="11920" w:h="16860"/>
          <w:pgMar w:top="1560" w:right="460" w:bottom="280" w:left="460" w:header="720" w:footer="720" w:gutter="0"/>
          <w:cols w:num="3" w:space="720" w:equalWidth="0">
            <w:col w:w="1180" w:space="40"/>
            <w:col w:w="418" w:space="4131"/>
            <w:col w:w="5231"/>
          </w:cols>
        </w:sectPr>
      </w:pPr>
    </w:p>
    <w:p w14:paraId="3447E4D7" w14:textId="77777777" w:rsidR="007221B9" w:rsidRDefault="007221B9"/>
    <w:p w14:paraId="688A14F1" w14:textId="3DB7F11A" w:rsidR="00446400" w:rsidRPr="00446400" w:rsidRDefault="00467391" w:rsidP="00446400">
      <w:pPr>
        <w:ind w:firstLine="420"/>
        <w:rPr>
          <w:ins w:id="165" w:author="Microsoft Office User" w:date="2021-12-08T16:35:00Z"/>
          <w:rFonts w:ascii="PingFang TC" w:eastAsia="PingFang TC" w:hAnsi="PingFang TC" w:cs="PingFang TC"/>
        </w:rPr>
      </w:pPr>
      <w:del w:id="166" w:author="Microsoft Office User" w:date="2021-12-08T16:38:00Z">
        <w:r w:rsidDel="00FE478F">
          <w:delText>该研究计划以两种方式支持建立在技术创新之上经济和社会发展。首先，它支持一些新的初创公司</w:delText>
        </w:r>
        <w:r w:rsidDel="00FE478F">
          <w:rPr>
            <w:rFonts w:hint="eastAsia"/>
            <w:lang w:eastAsia="zh-Hans"/>
          </w:rPr>
          <w:delText>经</w:delText>
        </w:r>
        <w:r w:rsidDel="00FE478F">
          <w:delText>过学生和教授转移他们的研究</w:delText>
        </w:r>
        <w:r w:rsidDel="00FE478F">
          <w:rPr>
            <w:rFonts w:hint="eastAsia"/>
            <w:lang w:eastAsia="zh-Hans"/>
          </w:rPr>
          <w:delText>而直接</w:delText>
        </w:r>
        <w:r w:rsidDel="00FE478F">
          <w:delText>创造经济价值来发展。一个很好的例子是亚马逊的投资</w:delText>
        </w:r>
        <w:r w:rsidDel="00FE478F">
          <w:rPr>
            <w:rFonts w:hint="eastAsia"/>
            <w:lang w:eastAsia="zh-Hans"/>
          </w:rPr>
          <w:delText>名为</w:delText>
        </w:r>
        <w:r w:rsidDel="00FE478F">
          <w:delText>Not Company</w:delText>
        </w:r>
        <w:r w:rsidDel="00FE478F">
          <w:rPr>
            <w:rFonts w:hint="eastAsia"/>
            <w:lang w:eastAsia="zh-Hans"/>
          </w:rPr>
          <w:delText>的公司</w:delText>
        </w:r>
        <w:r w:rsidDel="00FE478F">
          <w:delText>，旨在设计基于类似于牛奶的植物蛋白</w:delText>
        </w:r>
        <w:r w:rsidDel="00FE478F">
          <w:rPr>
            <w:rFonts w:hint="eastAsia"/>
            <w:lang w:eastAsia="zh-Hans"/>
          </w:rPr>
          <w:delText>的</w:delText>
        </w:r>
        <w:r w:rsidDel="00FE478F">
          <w:delText>新食品。这家由</w:delText>
        </w:r>
        <w:r w:rsidDel="00FE478F">
          <w:rPr>
            <w:rFonts w:hint="eastAsia"/>
            <w:lang w:eastAsia="zh-Hans"/>
          </w:rPr>
          <w:delText>和</w:delText>
        </w:r>
        <w:r w:rsidDel="00FE478F">
          <w:delText>计算机科学教授共同创立</w:delText>
        </w:r>
        <w:r w:rsidDel="00FE478F">
          <w:rPr>
            <w:rFonts w:hint="eastAsia"/>
            <w:lang w:eastAsia="zh-Hans"/>
          </w:rPr>
          <w:delText>的</w:delText>
        </w:r>
        <w:r w:rsidDel="00FE478F">
          <w:delText>公司，</w:delText>
        </w:r>
        <w:r w:rsidDel="00FE478F">
          <w:rPr>
            <w:rFonts w:hint="eastAsia"/>
            <w:lang w:eastAsia="zh-Hans"/>
          </w:rPr>
          <w:delText>是建立在</w:delText>
        </w:r>
        <w:r w:rsidDel="00FE478F">
          <w:delText>使用高效的机器学习算法</w:delText>
        </w:r>
        <w:r w:rsidDel="00FE478F">
          <w:rPr>
            <w:rFonts w:hint="eastAsia"/>
            <w:lang w:eastAsia="zh-Hans"/>
          </w:rPr>
          <w:delText>基础上</w:delText>
        </w:r>
        <w:r w:rsidDel="00FE478F">
          <w:delText>。</w:delText>
        </w:r>
      </w:del>
      <w:ins w:id="167" w:author="Microsoft Office User" w:date="2021-12-08T16:35:00Z">
        <w:r w:rsidR="00446400" w:rsidRPr="00446400">
          <w:rPr>
            <w:rFonts w:ascii="PingFang TC" w:eastAsia="PingFang TC" w:hAnsi="PingFang TC" w:cs="PingFang TC"/>
          </w:rPr>
          <w:t>该研究计划以两种方式支持以技术创新为基础的经济和社会发展。 首先，它通过一些新的初创公司创造的直接经济价值支持发展，这些公司通过学生和教授转移他们的研究而</w:t>
        </w:r>
      </w:ins>
      <w:ins w:id="168" w:author="Microsoft Office User" w:date="2021-12-08T16:38:00Z">
        <w:r w:rsidR="00C70919">
          <w:rPr>
            <w:rFonts w:ascii="PingFang TC" w:eastAsia="PingFang TC" w:hAnsi="PingFang TC" w:cs="PingFang TC" w:hint="eastAsia"/>
          </w:rPr>
          <w:t>萌芽</w:t>
        </w:r>
      </w:ins>
      <w:ins w:id="169" w:author="Microsoft Office User" w:date="2021-12-08T16:35:00Z">
        <w:r w:rsidR="00446400" w:rsidRPr="00446400">
          <w:rPr>
            <w:rFonts w:ascii="PingFang TC" w:eastAsia="PingFang TC" w:hAnsi="PingFang TC" w:cs="PingFang TC"/>
          </w:rPr>
          <w:t>发展。 一个很好的例子是亚马逊对 Not Company 的投资，旨在设计基于类似于牛奶的植物蛋白的新食品。 这家基于使用高效的机器学习算法</w:t>
        </w:r>
      </w:ins>
      <w:ins w:id="170" w:author="Microsoft Office User" w:date="2021-12-08T16:36:00Z">
        <w:r w:rsidR="00446400">
          <w:rPr>
            <w:rFonts w:ascii="PingFang TC" w:eastAsia="PingFang TC" w:hAnsi="PingFang TC" w:cs="PingFang TC" w:hint="eastAsia"/>
          </w:rPr>
          <w:t>的</w:t>
        </w:r>
      </w:ins>
      <w:ins w:id="171" w:author="Microsoft Office User" w:date="2021-12-08T16:35:00Z">
        <w:r w:rsidR="00446400" w:rsidRPr="00446400">
          <w:rPr>
            <w:rFonts w:ascii="PingFang TC" w:eastAsia="PingFang TC" w:hAnsi="PingFang TC" w:cs="PingFang TC" w:hint="eastAsia"/>
          </w:rPr>
          <w:t>公</w:t>
        </w:r>
        <w:r w:rsidR="00446400" w:rsidRPr="00446400">
          <w:rPr>
            <w:rFonts w:ascii="PingFang TC" w:eastAsia="PingFang TC" w:hAnsi="PingFang TC" w:cs="PingFang TC"/>
          </w:rPr>
          <w:t>司</w:t>
        </w:r>
      </w:ins>
      <w:ins w:id="172" w:author="Microsoft Office User" w:date="2021-12-08T16:36:00Z">
        <w:r w:rsidR="00446400">
          <w:rPr>
            <w:rFonts w:ascii="PingFang TC" w:eastAsia="PingFang TC" w:hAnsi="PingFang TC" w:cs="PingFang TC" w:hint="eastAsia"/>
          </w:rPr>
          <w:t>，是</w:t>
        </w:r>
        <w:r w:rsidR="00FE1148">
          <w:rPr>
            <w:rFonts w:ascii="PingFang TC" w:eastAsia="PingFang TC" w:hAnsi="PingFang TC" w:cs="PingFang TC" w:hint="eastAsia"/>
          </w:rPr>
          <w:t>与本校的</w:t>
        </w:r>
      </w:ins>
      <w:ins w:id="173" w:author="Microsoft Office User" w:date="2021-12-08T16:35:00Z">
        <w:r w:rsidR="00446400" w:rsidRPr="00446400">
          <w:rPr>
            <w:rFonts w:ascii="PingFang TC" w:eastAsia="PingFang TC" w:hAnsi="PingFang TC" w:cs="PingFang TC"/>
          </w:rPr>
          <w:t>一位计算机科学教授共同创立</w:t>
        </w:r>
      </w:ins>
      <w:ins w:id="174" w:author="Microsoft Office User" w:date="2021-12-08T16:36:00Z">
        <w:r w:rsidR="00FE1148">
          <w:rPr>
            <w:rFonts w:ascii="PingFang TC" w:eastAsia="PingFang TC" w:hAnsi="PingFang TC" w:cs="PingFang TC" w:hint="eastAsia"/>
          </w:rPr>
          <w:t>的</w:t>
        </w:r>
      </w:ins>
      <w:ins w:id="175" w:author="Microsoft Office User" w:date="2021-12-08T16:35:00Z">
        <w:r w:rsidR="00446400" w:rsidRPr="00446400">
          <w:rPr>
            <w:rFonts w:ascii="PingFang TC" w:eastAsia="PingFang TC" w:hAnsi="PingFang TC" w:cs="PingFang TC"/>
          </w:rPr>
          <w:t xml:space="preserve">。 </w:t>
        </w:r>
      </w:ins>
    </w:p>
    <w:p w14:paraId="6263B745" w14:textId="77777777" w:rsidR="00446400" w:rsidRDefault="00446400">
      <w:pPr>
        <w:ind w:firstLine="420"/>
      </w:pPr>
    </w:p>
    <w:p w14:paraId="0FD0604F" w14:textId="1ED43F8E" w:rsidR="001C178D" w:rsidRDefault="001C178D" w:rsidP="000E53EE">
      <w:pPr>
        <w:ind w:firstLine="420"/>
        <w:rPr>
          <w:ins w:id="176" w:author="Microsoft Office User" w:date="2021-12-08T16:40:00Z"/>
          <w:rFonts w:ascii="PingFang TC" w:eastAsia="PingFang TC" w:hAnsi="PingFang TC" w:cs="PingFang TC"/>
        </w:rPr>
      </w:pPr>
      <w:ins w:id="177" w:author="Microsoft Office User" w:date="2021-12-08T16:40:00Z">
        <w:r w:rsidRPr="001C178D">
          <w:rPr>
            <w:rFonts w:ascii="PingFang TC" w:eastAsia="PingFang TC" w:hAnsi="PingFang TC" w:cs="PingFang TC"/>
          </w:rPr>
          <w:t>第二条路径是通过 PUCC 行业联络办公室的新模式，与行业和政府正式开展合同研究，该模式结合了教授和学生的最佳学术能力，围绕一个具有挑战性的主题。 作为与行业和政府的联系</w:t>
        </w:r>
      </w:ins>
      <w:ins w:id="178" w:author="Microsoft Office User" w:date="2021-12-08T16:42:00Z">
        <w:r w:rsidR="00792949">
          <w:rPr>
            <w:rFonts w:ascii="PingFang TC" w:eastAsia="PingFang TC" w:hAnsi="PingFang TC" w:cs="PingFang TC" w:hint="eastAsia"/>
          </w:rPr>
          <w:t>纽带</w:t>
        </w:r>
      </w:ins>
      <w:ins w:id="179" w:author="Microsoft Office User" w:date="2021-12-08T16:40:00Z">
        <w:r w:rsidRPr="001C178D">
          <w:rPr>
            <w:rFonts w:ascii="PingFang TC" w:eastAsia="PingFang TC" w:hAnsi="PingFang TC" w:cs="PingFang TC"/>
          </w:rPr>
          <w:t>，该办公室致力于加强和促进知识转移。 因此，它是 PUC 工程解决广泛社会问题的门户。</w:t>
        </w:r>
      </w:ins>
    </w:p>
    <w:p w14:paraId="7A0B30A2" w14:textId="58892993" w:rsidR="00C81651" w:rsidRDefault="00467391">
      <w:pPr>
        <w:ind w:firstLine="420"/>
      </w:pPr>
      <w:del w:id="180" w:author="Microsoft Office User" w:date="2021-12-08T16:39:00Z">
        <w:r w:rsidDel="002C6E93">
          <w:rPr>
            <w:rFonts w:ascii="PingFang TC" w:eastAsia="PingFang TC" w:hAnsi="PingFang TC" w:cs="PingFang TC" w:hint="eastAsia"/>
          </w:rPr>
          <w:delText>第</w:delText>
        </w:r>
      </w:del>
      <w:del w:id="181" w:author="Microsoft Office User" w:date="2021-12-08T16:42:00Z">
        <w:r w:rsidDel="00792949">
          <w:rPr>
            <w:rFonts w:ascii="PingFang TC" w:eastAsia="PingFang TC" w:hAnsi="PingFang TC" w:cs="PingFang TC" w:hint="eastAsia"/>
          </w:rPr>
          <w:delText>二条路径是通过</w:delText>
        </w:r>
        <w:r w:rsidDel="00792949">
          <w:delText>PUCC</w:delText>
        </w:r>
        <w:r w:rsidDel="00792949">
          <w:rPr>
            <w:rFonts w:ascii="PingFang TC" w:eastAsia="PingFang TC" w:hAnsi="PingFang TC" w:cs="PingFang TC" w:hint="eastAsia"/>
            <w:lang w:eastAsia="zh-Hans"/>
          </w:rPr>
          <w:delText>的产</w:delText>
        </w:r>
        <w:r w:rsidDel="00792949">
          <w:rPr>
            <w:rFonts w:ascii="PingFang TC" w:eastAsia="PingFang TC" w:hAnsi="PingFang TC" w:cs="PingFang TC" w:hint="eastAsia"/>
          </w:rPr>
          <w:delText>业联络处与</w:delText>
        </w:r>
        <w:r w:rsidDel="00792949">
          <w:rPr>
            <w:rFonts w:ascii="PingFang TC" w:eastAsia="PingFang TC" w:hAnsi="PingFang TC" w:cs="PingFang TC" w:hint="eastAsia"/>
            <w:lang w:eastAsia="zh-Hans"/>
          </w:rPr>
          <w:delText>产</w:delText>
        </w:r>
        <w:r w:rsidDel="00792949">
          <w:rPr>
            <w:rFonts w:ascii="PingFang TC" w:eastAsia="PingFang TC" w:hAnsi="PingFang TC" w:cs="PingFang TC" w:hint="eastAsia"/>
          </w:rPr>
          <w:delText>业和政府正式</w:delText>
        </w:r>
        <w:r w:rsidDel="00792949">
          <w:rPr>
            <w:rFonts w:ascii="PingFang TC" w:eastAsia="PingFang TC" w:hAnsi="PingFang TC" w:cs="PingFang TC" w:hint="eastAsia"/>
            <w:lang w:eastAsia="zh-Hans"/>
          </w:rPr>
          <w:delText>建立</w:delText>
        </w:r>
        <w:r w:rsidDel="00792949">
          <w:rPr>
            <w:rFonts w:ascii="PingFang TC" w:eastAsia="PingFang TC" w:hAnsi="PingFang TC" w:cs="PingFang TC" w:hint="eastAsia"/>
          </w:rPr>
          <w:delText>合同研究，</w:delText>
        </w:r>
        <w:r w:rsidDel="00792949">
          <w:rPr>
            <w:rFonts w:ascii="PingFang TC" w:eastAsia="PingFang TC" w:hAnsi="PingFang TC" w:cs="PingFang TC" w:hint="eastAsia"/>
            <w:lang w:eastAsia="zh-Hans"/>
          </w:rPr>
          <w:delText>它将教授和学生</w:delText>
        </w:r>
        <w:r w:rsidDel="00792949">
          <w:rPr>
            <w:rFonts w:ascii="PingFang TC" w:eastAsia="PingFang TC" w:hAnsi="PingFang TC" w:cs="PingFang TC" w:hint="eastAsia"/>
          </w:rPr>
          <w:delText>最好的学术能力围绕一个具有挑战性的</w:delText>
        </w:r>
        <w:r w:rsidDel="00792949">
          <w:rPr>
            <w:rFonts w:ascii="PingFang TC" w:eastAsia="PingFang TC" w:hAnsi="PingFang TC" w:cs="PingFang TC" w:hint="eastAsia"/>
            <w:lang w:eastAsia="zh-Hans"/>
          </w:rPr>
          <w:delText>课</w:delText>
        </w:r>
        <w:r w:rsidDel="00792949">
          <w:rPr>
            <w:rFonts w:ascii="PingFang TC" w:eastAsia="PingFang TC" w:hAnsi="PingFang TC" w:cs="PingFang TC" w:hint="eastAsia"/>
          </w:rPr>
          <w:delText>题</w:delText>
        </w:r>
        <w:r w:rsidDel="00792949">
          <w:rPr>
            <w:rFonts w:ascii="PingFang TC" w:eastAsia="PingFang TC" w:hAnsi="PingFang TC" w:cs="PingFang TC" w:hint="eastAsia"/>
            <w:lang w:eastAsia="zh-Hans"/>
          </w:rPr>
          <w:delText>结合起来</w:delText>
        </w:r>
        <w:r w:rsidDel="00792949">
          <w:rPr>
            <w:rFonts w:ascii="PingFang TC" w:eastAsia="PingFang TC" w:hAnsi="PingFang TC" w:cs="PingFang TC" w:hint="eastAsia"/>
          </w:rPr>
          <w:delText>。</w:delText>
        </w:r>
        <w:r w:rsidDel="00792949">
          <w:rPr>
            <w:rFonts w:ascii="PingFang TC" w:eastAsia="PingFang TC" w:hAnsi="PingFang TC" w:cs="PingFang TC" w:hint="eastAsia"/>
            <w:lang w:eastAsia="zh-Hans"/>
          </w:rPr>
          <w:delText>作</w:delText>
        </w:r>
        <w:r w:rsidDel="00792949">
          <w:rPr>
            <w:rFonts w:ascii="PingFang TC" w:eastAsia="PingFang TC" w:hAnsi="PingFang TC" w:cs="PingFang TC" w:hint="eastAsia"/>
          </w:rPr>
          <w:delText>为一个与</w:delText>
        </w:r>
        <w:r w:rsidDel="00792949">
          <w:rPr>
            <w:rFonts w:ascii="PingFang TC" w:eastAsia="PingFang TC" w:hAnsi="PingFang TC" w:cs="PingFang TC" w:hint="eastAsia"/>
            <w:lang w:eastAsia="zh-Hans"/>
          </w:rPr>
          <w:delText>产</w:delText>
        </w:r>
        <w:r w:rsidDel="00792949">
          <w:rPr>
            <w:rFonts w:ascii="PingFang TC" w:eastAsia="PingFang TC" w:hAnsi="PingFang TC" w:cs="PingFang TC" w:hint="eastAsia"/>
          </w:rPr>
          <w:delText>业和政府联系</w:delText>
        </w:r>
        <w:r w:rsidDel="00792949">
          <w:rPr>
            <w:rFonts w:ascii="PingFang TC" w:eastAsia="PingFang TC" w:hAnsi="PingFang TC" w:cs="PingFang TC" w:hint="eastAsia"/>
            <w:lang w:eastAsia="zh-Hans"/>
          </w:rPr>
          <w:delText>的部门</w:delText>
        </w:r>
        <w:r w:rsidDel="00792949">
          <w:rPr>
            <w:rFonts w:ascii="PingFang TC" w:eastAsia="PingFang TC" w:hAnsi="PingFang TC" w:cs="PingFang TC" w:hint="eastAsia"/>
          </w:rPr>
          <w:delText>，该办公室致力于加强和促进知识转移。因此，它是一个</w:delText>
        </w:r>
        <w:r w:rsidDel="00792949">
          <w:delText>PUC</w:delText>
        </w:r>
        <w:r w:rsidDel="00792949">
          <w:rPr>
            <w:rFonts w:ascii="PingFang TC" w:eastAsia="PingFang TC" w:hAnsi="PingFang TC" w:cs="PingFang TC" w:hint="eastAsia"/>
          </w:rPr>
          <w:delText>工程</w:delText>
        </w:r>
        <w:r w:rsidDel="00792949">
          <w:rPr>
            <w:rFonts w:ascii="PingFang TC" w:eastAsia="PingFang TC" w:hAnsi="PingFang TC" w:cs="PingFang TC" w:hint="eastAsia"/>
            <w:lang w:eastAsia="zh-Hans"/>
          </w:rPr>
          <w:delText>学院</w:delText>
        </w:r>
        <w:r w:rsidDel="00792949">
          <w:rPr>
            <w:rFonts w:ascii="PingFang TC" w:eastAsia="PingFang TC" w:hAnsi="PingFang TC" w:cs="PingFang TC" w:hint="eastAsia"/>
          </w:rPr>
          <w:delText>处理各种社会问题</w:delText>
        </w:r>
        <w:r w:rsidDel="00792949">
          <w:rPr>
            <w:rFonts w:ascii="PingFang TC" w:eastAsia="PingFang TC" w:hAnsi="PingFang TC" w:cs="PingFang TC" w:hint="eastAsia"/>
            <w:lang w:eastAsia="zh-Hans"/>
          </w:rPr>
          <w:delText>的网关</w:delText>
        </w:r>
        <w:r w:rsidDel="00792949">
          <w:rPr>
            <w:rFonts w:ascii="PingFang TC" w:eastAsia="PingFang TC" w:hAnsi="PingFang TC" w:cs="PingFang TC" w:hint="eastAsia"/>
          </w:rPr>
          <w:delText>。</w:delText>
        </w:r>
      </w:del>
    </w:p>
    <w:p w14:paraId="5D683082" w14:textId="35B4382F" w:rsidR="007221B9" w:rsidRDefault="00467391">
      <w:pPr>
        <w:ind w:firstLine="420"/>
      </w:pPr>
      <w:r>
        <w:t>PUC</w:t>
      </w:r>
      <w:r>
        <w:rPr>
          <w:rFonts w:hint="eastAsia"/>
          <w:lang w:eastAsia="zh-Hans"/>
        </w:rPr>
        <w:t>工程学院</w:t>
      </w:r>
      <w:r>
        <w:t>的另一个有</w:t>
      </w:r>
      <w:r>
        <w:rPr>
          <w:rFonts w:hint="eastAsia"/>
          <w:lang w:eastAsia="zh-Hans"/>
        </w:rPr>
        <w:t>意思</w:t>
      </w:r>
      <w:r>
        <w:t>的方面是它的本科</w:t>
      </w:r>
      <w:r>
        <w:rPr>
          <w:rFonts w:hint="eastAsia"/>
          <w:lang w:eastAsia="zh-Hans"/>
        </w:rPr>
        <w:t>生</w:t>
      </w:r>
      <w:r>
        <w:t>研究计划，允许本科</w:t>
      </w:r>
      <w:r>
        <w:rPr>
          <w:rFonts w:hint="eastAsia"/>
          <w:lang w:eastAsia="zh-Hans"/>
        </w:rPr>
        <w:t>生</w:t>
      </w:r>
      <w:r>
        <w:t>积极参与学院的研究项目。对此项目感兴趣的同学可以浏览教师上传到基于网络平台上的研究机会。自该计划启动以来，发</w:t>
      </w:r>
      <w:r>
        <w:rPr>
          <w:rFonts w:hint="eastAsia"/>
          <w:lang w:eastAsia="zh-Hans"/>
        </w:rPr>
        <w:t>表</w:t>
      </w:r>
      <w:r>
        <w:t>的</w:t>
      </w:r>
      <w:r>
        <w:rPr>
          <w:rFonts w:hint="eastAsia"/>
          <w:lang w:eastAsia="zh-Hans"/>
        </w:rPr>
        <w:t>有</w:t>
      </w:r>
      <w:r>
        <w:t>本科生共同撰写的论文数量</w:t>
      </w:r>
      <w:del w:id="182" w:author="Microsoft Office User" w:date="2021-12-08T16:44:00Z">
        <w:r w:rsidDel="00606275">
          <w:delText>有</w:delText>
        </w:r>
      </w:del>
      <w:r>
        <w:t>显</w:t>
      </w:r>
      <w:r>
        <w:rPr>
          <w:rFonts w:hint="eastAsia"/>
          <w:lang w:eastAsia="zh-Hans"/>
        </w:rPr>
        <w:t>著的</w:t>
      </w:r>
      <w:r>
        <w:t>增加。</w:t>
      </w:r>
    </w:p>
    <w:p w14:paraId="0119D567" w14:textId="77777777" w:rsidR="007221B9" w:rsidRDefault="007221B9"/>
    <w:p w14:paraId="571C92A7" w14:textId="77777777" w:rsidR="007221B9" w:rsidRDefault="00467391">
      <w:pPr>
        <w:rPr>
          <w:b/>
          <w:bCs/>
        </w:rPr>
      </w:pPr>
      <w:r>
        <w:rPr>
          <w:b/>
          <w:bCs/>
        </w:rPr>
        <w:t>6</w:t>
      </w:r>
      <w:r>
        <w:rPr>
          <w:rFonts w:hint="eastAsia"/>
          <w:b/>
          <w:bCs/>
          <w:lang w:eastAsia="zh-Hans"/>
        </w:rPr>
        <w:t>.</w:t>
      </w:r>
      <w:r>
        <w:rPr>
          <w:b/>
          <w:bCs/>
          <w:lang w:eastAsia="zh-Hans"/>
        </w:rPr>
        <w:t>4</w:t>
      </w:r>
      <w:r>
        <w:rPr>
          <w:rFonts w:hint="eastAsia"/>
          <w:b/>
          <w:bCs/>
          <w:lang w:eastAsia="zh-Hans"/>
        </w:rPr>
        <w:t>.</w:t>
      </w:r>
      <w:r>
        <w:rPr>
          <w:b/>
          <w:bCs/>
          <w:lang w:eastAsia="zh-Hans"/>
        </w:rPr>
        <w:t>1</w:t>
      </w:r>
      <w:r>
        <w:rPr>
          <w:rFonts w:hint="eastAsia"/>
          <w:b/>
          <w:bCs/>
          <w:lang w:eastAsia="zh-Hans"/>
        </w:rPr>
        <w:t>.</w:t>
      </w:r>
      <w:r>
        <w:rPr>
          <w:b/>
          <w:bCs/>
          <w:lang w:eastAsia="zh-Hans"/>
        </w:rPr>
        <w:t xml:space="preserve">3 </w:t>
      </w:r>
      <w:r>
        <w:rPr>
          <w:b/>
          <w:bCs/>
        </w:rPr>
        <w:t>PUCC 创业文化与能力</w:t>
      </w:r>
    </w:p>
    <w:p w14:paraId="7E330062" w14:textId="77777777" w:rsidR="007221B9" w:rsidRDefault="007221B9">
      <w:pPr>
        <w:rPr>
          <w:b/>
          <w:bCs/>
        </w:rPr>
      </w:pPr>
    </w:p>
    <w:p w14:paraId="05A2B49A" w14:textId="56E64FE9" w:rsidR="007221B9" w:rsidRDefault="00467391">
      <w:pPr>
        <w:rPr>
          <w:ins w:id="183" w:author="Microsoft Office User" w:date="2021-12-08T16:45:00Z"/>
        </w:rPr>
      </w:pPr>
      <w:r>
        <w:t>在转型的早期阶段，PUC</w:t>
      </w:r>
      <w:r>
        <w:rPr>
          <w:rFonts w:hint="eastAsia"/>
          <w:lang w:eastAsia="zh-Hans"/>
        </w:rPr>
        <w:t>工程学院</w:t>
      </w:r>
      <w:r>
        <w:t>专注于巩固全球学术创新合作伙伴，重新设计专业教育计划，并</w:t>
      </w:r>
      <w:r>
        <w:rPr>
          <w:rFonts w:hint="eastAsia"/>
          <w:lang w:eastAsia="zh-Hans"/>
        </w:rPr>
        <w:t>在</w:t>
      </w:r>
      <w:r>
        <w:t>PUCC与硅谷</w:t>
      </w:r>
      <w:r>
        <w:rPr>
          <w:rFonts w:hint="eastAsia"/>
          <w:lang w:eastAsia="zh-Hans"/>
        </w:rPr>
        <w:t>之间建立直接联系</w:t>
      </w:r>
      <w:r>
        <w:t>。然后，在2015年，</w:t>
      </w:r>
      <w:r>
        <w:rPr>
          <w:rFonts w:hint="eastAsia"/>
          <w:lang w:eastAsia="zh-Hans"/>
        </w:rPr>
        <w:t>“</w:t>
      </w:r>
      <w:r>
        <w:t>大脑智利</w:t>
      </w:r>
      <w:r>
        <w:rPr>
          <w:rFonts w:hint="eastAsia"/>
          <w:lang w:eastAsia="zh-Hans"/>
        </w:rPr>
        <w:t>”</w:t>
      </w:r>
      <w:r>
        <w:rPr>
          <w:lang w:eastAsia="zh-Hans"/>
        </w:rPr>
        <w:t>（</w:t>
      </w:r>
      <w:r>
        <w:rPr>
          <w:rFonts w:hint="eastAsia"/>
          <w:lang w:eastAsia="zh-Hans"/>
        </w:rPr>
        <w:t>Brain</w:t>
      </w:r>
      <w:r>
        <w:rPr>
          <w:lang w:eastAsia="zh-Hans"/>
        </w:rPr>
        <w:t xml:space="preserve"> </w:t>
      </w:r>
      <w:r>
        <w:rPr>
          <w:rFonts w:hint="eastAsia"/>
          <w:lang w:eastAsia="zh-Hans"/>
        </w:rPr>
        <w:t>Chile</w:t>
      </w:r>
      <w:r>
        <w:rPr>
          <w:lang w:eastAsia="zh-Hans"/>
        </w:rPr>
        <w:t>）</w:t>
      </w:r>
      <w:r>
        <w:rPr>
          <w:rFonts w:hint="eastAsia"/>
          <w:lang w:eastAsia="zh-Hans"/>
        </w:rPr>
        <w:t>项目</w:t>
      </w:r>
      <w:r>
        <w:t>被创建为</w:t>
      </w:r>
      <w:r>
        <w:rPr>
          <w:rFonts w:hint="eastAsia"/>
          <w:lang w:eastAsia="zh-Hans"/>
        </w:rPr>
        <w:t>竞赛活动以</w:t>
      </w:r>
      <w:r>
        <w:t>填补资金和支持缺口，</w:t>
      </w:r>
      <w:r>
        <w:rPr>
          <w:rFonts w:hint="eastAsia"/>
          <w:lang w:eastAsia="zh-Hans"/>
        </w:rPr>
        <w:t>以用于新兴的</w:t>
      </w:r>
      <w:r>
        <w:t>基于研究的初创企业在开发概念验证或原型</w:t>
      </w:r>
      <w:r>
        <w:rPr>
          <w:rFonts w:hint="eastAsia"/>
          <w:lang w:eastAsia="zh-Hans"/>
        </w:rPr>
        <w:t>与</w:t>
      </w:r>
      <w:r>
        <w:t>确保种子资金投资</w:t>
      </w:r>
      <w:r>
        <w:rPr>
          <w:rFonts w:hint="eastAsia"/>
          <w:lang w:eastAsia="zh-Hans"/>
        </w:rPr>
        <w:t>之间的过程</w:t>
      </w:r>
      <w:r>
        <w:t>。</w:t>
      </w:r>
    </w:p>
    <w:p w14:paraId="0C84223E" w14:textId="1BC1178E" w:rsidR="00D54253" w:rsidRPr="00D54253" w:rsidRDefault="00D54253" w:rsidP="00D54253">
      <w:pPr>
        <w:rPr>
          <w:ins w:id="184" w:author="Microsoft Office User" w:date="2021-12-08T16:45:00Z"/>
        </w:rPr>
      </w:pPr>
      <w:ins w:id="185" w:author="Microsoft Office User" w:date="2021-12-08T16:45:00Z">
        <w:r w:rsidRPr="00D54253">
          <w:rPr>
            <w:rFonts w:ascii="PingFang TC" w:eastAsia="PingFang TC" w:hAnsi="PingFang TC" w:cs="PingFang TC" w:hint="eastAsia"/>
          </w:rPr>
          <w:t>在转型的早期阶段，</w:t>
        </w:r>
        <w:r w:rsidRPr="00D54253">
          <w:t xml:space="preserve">PUC Engineering </w:t>
        </w:r>
        <w:r w:rsidRPr="00D54253">
          <w:rPr>
            <w:rFonts w:ascii="PingFang TC" w:eastAsia="PingFang TC" w:hAnsi="PingFang TC" w:cs="PingFang TC" w:hint="eastAsia"/>
          </w:rPr>
          <w:t>专注于</w:t>
        </w:r>
        <w:r w:rsidRPr="00D54253">
          <w:rPr>
            <w:rFonts w:ascii="SimSun" w:eastAsia="SimSun" w:hAnsi="SimSun" w:cs="SimSun" w:hint="eastAsia"/>
          </w:rPr>
          <w:t>巩</w:t>
        </w:r>
        <w:r w:rsidRPr="00D54253">
          <w:rPr>
            <w:rFonts w:ascii="PingFang TC" w:eastAsia="PingFang TC" w:hAnsi="PingFang TC" w:cs="PingFang TC" w:hint="eastAsia"/>
          </w:rPr>
          <w:t>固全球学术创新合作伙伴关系，重新设计专业教育计划，并将</w:t>
        </w:r>
        <w:r w:rsidRPr="00D54253">
          <w:t xml:space="preserve"> PUCC </w:t>
        </w:r>
        <w:r w:rsidRPr="00D54253">
          <w:rPr>
            <w:rFonts w:ascii="PingFang TC" w:eastAsia="PingFang TC" w:hAnsi="PingFang TC" w:cs="PingFang TC" w:hint="eastAsia"/>
          </w:rPr>
          <w:t>与硅谷联系起来。</w:t>
        </w:r>
        <w:r w:rsidRPr="00D54253">
          <w:t xml:space="preserve"> </w:t>
        </w:r>
        <w:r w:rsidRPr="00D54253">
          <w:rPr>
            <w:rFonts w:ascii="PingFang TC" w:eastAsia="PingFang TC" w:hAnsi="PingFang TC" w:cs="PingFang TC" w:hint="eastAsia"/>
          </w:rPr>
          <w:t>然后，在</w:t>
        </w:r>
        <w:r w:rsidRPr="00D54253">
          <w:t xml:space="preserve"> 2015 </w:t>
        </w:r>
        <w:r w:rsidRPr="00D54253">
          <w:rPr>
            <w:rFonts w:ascii="PingFang TC" w:eastAsia="PingFang TC" w:hAnsi="PingFang TC" w:cs="PingFang TC" w:hint="eastAsia"/>
          </w:rPr>
          <w:t>年，智利大脑</w:t>
        </w:r>
      </w:ins>
      <w:ins w:id="186" w:author="Microsoft Office User" w:date="2021-12-08T16:48:00Z">
        <w:r w:rsidR="0038067F">
          <w:rPr>
            <w:rFonts w:ascii="PingFang TC" w:eastAsia="PingFang TC" w:hAnsi="PingFang TC" w:cs="PingFang TC" w:hint="eastAsia"/>
          </w:rPr>
          <w:t>（Brai</w:t>
        </w:r>
        <w:r w:rsidR="0038067F">
          <w:rPr>
            <w:rFonts w:ascii="PingFang TC" w:eastAsia="PingFang TC" w:hAnsi="PingFang TC" w:cs="PingFang TC"/>
            <w:lang w:val="en-US"/>
          </w:rPr>
          <w:t>n Chile</w:t>
        </w:r>
        <w:r w:rsidR="0038067F">
          <w:rPr>
            <w:rFonts w:ascii="PingFang TC" w:eastAsia="PingFang TC" w:hAnsi="PingFang TC" w:cs="PingFang TC" w:hint="eastAsia"/>
          </w:rPr>
          <w:t>）</w:t>
        </w:r>
      </w:ins>
      <w:ins w:id="187" w:author="Microsoft Office User" w:date="2021-12-08T16:45:00Z">
        <w:r w:rsidRPr="00D54253">
          <w:rPr>
            <w:rFonts w:ascii="PingFang TC" w:eastAsia="PingFang TC" w:hAnsi="PingFang TC" w:cs="PingFang TC" w:hint="eastAsia"/>
          </w:rPr>
          <w:t>作为一项旨在填补新兴研究型初创企业在开发概念验证原型</w:t>
        </w:r>
      </w:ins>
      <w:ins w:id="188" w:author="Microsoft Office User" w:date="2021-12-08T16:50:00Z">
        <w:r w:rsidR="00FF5121" w:rsidRPr="00D54253">
          <w:rPr>
            <w:rFonts w:ascii="PingFang TC" w:eastAsia="PingFang TC" w:hAnsi="PingFang TC" w:cs="PingFang TC" w:hint="eastAsia"/>
          </w:rPr>
          <w:t>的资金</w:t>
        </w:r>
      </w:ins>
      <w:ins w:id="189" w:author="Microsoft Office User" w:date="2021-12-08T16:53:00Z">
        <w:r w:rsidR="00526EE5">
          <w:rPr>
            <w:rFonts w:ascii="PingFang TC" w:eastAsia="PingFang TC" w:hAnsi="PingFang TC" w:cs="PingFang TC" w:hint="eastAsia"/>
          </w:rPr>
          <w:t>差距的创业竞赛。</w:t>
        </w:r>
      </w:ins>
      <w:ins w:id="190" w:author="Microsoft Office User" w:date="2021-12-08T16:50:00Z">
        <w:r w:rsidR="00FF5121">
          <w:rPr>
            <w:rFonts w:ascii="PingFang TC" w:eastAsia="PingFang TC" w:hAnsi="PingFang TC" w:cs="PingFang TC" w:hint="eastAsia"/>
            <w:lang w:val="en-US"/>
          </w:rPr>
          <w:t>并</w:t>
        </w:r>
      </w:ins>
      <w:ins w:id="191" w:author="Microsoft Office User" w:date="2021-12-08T16:45:00Z">
        <w:r w:rsidRPr="00D54253">
          <w:rPr>
            <w:rFonts w:ascii="PingFang TC" w:eastAsia="PingFang TC" w:hAnsi="PingFang TC" w:cs="PingFang TC" w:hint="eastAsia"/>
          </w:rPr>
          <w:t>确保</w:t>
        </w:r>
      </w:ins>
      <w:ins w:id="192" w:author="Microsoft Office User" w:date="2021-12-08T16:51:00Z">
        <w:r w:rsidR="005C2276">
          <w:rPr>
            <w:rFonts w:ascii="PingFang TC" w:eastAsia="PingFang TC" w:hAnsi="PingFang TC" w:cs="PingFang TC" w:hint="eastAsia"/>
          </w:rPr>
          <w:t>这些项目</w:t>
        </w:r>
      </w:ins>
      <w:ins w:id="193" w:author="Microsoft Office User" w:date="2021-12-08T16:54:00Z">
        <w:r w:rsidR="00526EE5">
          <w:rPr>
            <w:rFonts w:ascii="PingFang TC" w:eastAsia="PingFang TC" w:hAnsi="PingFang TC" w:cs="PingFang TC" w:hint="eastAsia"/>
          </w:rPr>
          <w:t>获得</w:t>
        </w:r>
      </w:ins>
      <w:ins w:id="194" w:author="Microsoft Office User" w:date="2021-12-08T16:45:00Z">
        <w:r w:rsidRPr="00D54253">
          <w:rPr>
            <w:rFonts w:ascii="PingFang TC" w:eastAsia="PingFang TC" w:hAnsi="PingFang TC" w:cs="PingFang TC" w:hint="eastAsia"/>
          </w:rPr>
          <w:t>种子资金</w:t>
        </w:r>
      </w:ins>
      <w:ins w:id="195" w:author="Microsoft Office User" w:date="2021-12-08T16:54:00Z">
        <w:r w:rsidR="00526EE5">
          <w:rPr>
            <w:rFonts w:ascii="PingFang TC" w:eastAsia="PingFang TC" w:hAnsi="PingFang TC" w:cs="PingFang TC" w:hint="eastAsia"/>
          </w:rPr>
          <w:t>的</w:t>
        </w:r>
      </w:ins>
      <w:ins w:id="196" w:author="Microsoft Office User" w:date="2021-12-08T16:45:00Z">
        <w:r w:rsidRPr="00D54253">
          <w:rPr>
            <w:rFonts w:ascii="PingFang TC" w:eastAsia="PingFang TC" w:hAnsi="PingFang TC" w:cs="PingFang TC" w:hint="eastAsia"/>
          </w:rPr>
          <w:t>投资。</w:t>
        </w:r>
        <w:r w:rsidRPr="00D54253">
          <w:t xml:space="preserve"> </w:t>
        </w:r>
      </w:ins>
    </w:p>
    <w:p w14:paraId="5C949275" w14:textId="77777777" w:rsidR="00D54253" w:rsidRDefault="00D54253"/>
    <w:p w14:paraId="4DF73B4E" w14:textId="670A647A" w:rsidR="007221B9" w:rsidDel="00C16A5C" w:rsidRDefault="00467391">
      <w:pPr>
        <w:ind w:firstLine="420"/>
        <w:rPr>
          <w:del w:id="197" w:author="Microsoft Office User" w:date="2021-12-08T16:59:00Z"/>
        </w:rPr>
      </w:pPr>
      <w:del w:id="198" w:author="Microsoft Office User" w:date="2021-12-08T16:59:00Z">
        <w:r w:rsidDel="00C16A5C">
          <w:rPr>
            <w:rFonts w:hint="eastAsia"/>
            <w:lang w:eastAsia="zh-Hans"/>
          </w:rPr>
          <w:delText>“</w:delText>
        </w:r>
      </w:del>
      <w:del w:id="199" w:author="Microsoft Office User" w:date="2021-12-08T16:54:00Z">
        <w:r w:rsidDel="003B2557">
          <w:rPr>
            <w:rFonts w:hint="eastAsia"/>
          </w:rPr>
          <w:delText>大脑智利</w:delText>
        </w:r>
      </w:del>
      <w:del w:id="200" w:author="Microsoft Office User" w:date="2021-12-08T16:59:00Z">
        <w:r w:rsidDel="00C16A5C">
          <w:rPr>
            <w:rFonts w:hint="eastAsia"/>
            <w:lang w:eastAsia="zh-Hans"/>
          </w:rPr>
          <w:delText>”</w:delText>
        </w:r>
        <w:r w:rsidDel="00C16A5C">
          <w:delText>最初旨在支持来自在PUC工程研究。然而，由于智利高等教育所有利益相关者日益增长的兴趣，该倡议迅速建立了一个全国范围</w:delText>
        </w:r>
        <w:r w:rsidDel="00C16A5C">
          <w:rPr>
            <w:rFonts w:hint="eastAsia"/>
            <w:lang w:eastAsia="zh-Hans"/>
          </w:rPr>
          <w:delText>项目</w:delText>
        </w:r>
        <w:r w:rsidDel="00C16A5C">
          <w:rPr>
            <w:lang w:eastAsia="zh-Hans"/>
          </w:rPr>
          <w:delText>，</w:delText>
        </w:r>
        <w:r w:rsidDel="00C16A5C">
          <w:delText>桑坦德银行成为</w:delText>
        </w:r>
        <w:r w:rsidDel="00C16A5C">
          <w:rPr>
            <w:rFonts w:hint="eastAsia"/>
            <w:lang w:eastAsia="zh-Hans"/>
          </w:rPr>
          <w:delText>它的</w:delText>
        </w:r>
        <w:r w:rsidDel="00C16A5C">
          <w:delText>赞助商。通过第二次迭代，135</w:delText>
        </w:r>
        <w:r w:rsidDel="00C16A5C">
          <w:rPr>
            <w:rFonts w:hint="eastAsia"/>
            <w:lang w:eastAsia="zh-Hans"/>
          </w:rPr>
          <w:delText>个</w:delText>
        </w:r>
        <w:r w:rsidDel="00C16A5C">
          <w:delText>来自全国各地的项目申请参加该计划。80%的参与者属于智利</w:delText>
        </w:r>
        <w:r w:rsidDel="00C16A5C">
          <w:rPr>
            <w:rFonts w:hint="eastAsia"/>
            <w:lang w:eastAsia="zh-Hans"/>
          </w:rPr>
          <w:delText>的</w:delText>
        </w:r>
        <w:r w:rsidDel="00C16A5C">
          <w:delText>大学，其余的20%来自智利企业或创业部门。今天，</w:delText>
        </w:r>
        <w:r w:rsidDel="00C16A5C">
          <w:rPr>
            <w:rFonts w:hint="eastAsia"/>
            <w:lang w:eastAsia="zh-Hans"/>
          </w:rPr>
          <w:delText>“</w:delText>
        </w:r>
        <w:r w:rsidDel="00C16A5C">
          <w:delText>大脑智利</w:delText>
        </w:r>
        <w:r w:rsidDel="00C16A5C">
          <w:rPr>
            <w:rFonts w:hint="eastAsia"/>
            <w:lang w:eastAsia="zh-Hans"/>
          </w:rPr>
          <w:delText>”</w:delText>
        </w:r>
        <w:r w:rsidDel="00C16A5C">
          <w:delText>具有国际</w:delText>
        </w:r>
        <w:r w:rsidDel="00C16A5C">
          <w:rPr>
            <w:rFonts w:hint="eastAsia"/>
            <w:lang w:eastAsia="zh-Hans"/>
          </w:rPr>
          <w:delText>规模</w:delText>
        </w:r>
        <w:r w:rsidDel="00C16A5C">
          <w:delText>，有来自大学的238个参赛团队，</w:delText>
        </w:r>
        <w:r w:rsidDel="00C16A5C">
          <w:rPr>
            <w:rFonts w:hint="eastAsia"/>
            <w:lang w:eastAsia="zh-Hans"/>
          </w:rPr>
          <w:delText>其中</w:delText>
        </w:r>
        <w:r w:rsidDel="00C16A5C">
          <w:delText>拉丁美洲 (24%)、圣地亚哥 (45%) 和智利地区 (31%)，自第一</w:delText>
        </w:r>
        <w:r w:rsidDel="00C16A5C">
          <w:rPr>
            <w:rFonts w:hint="eastAsia"/>
            <w:lang w:eastAsia="zh-Hans"/>
          </w:rPr>
          <w:delText>竞赛</w:delText>
        </w:r>
        <w:r w:rsidDel="00C16A5C">
          <w:delText>以来净增长了五倍。</w:delText>
        </w:r>
      </w:del>
    </w:p>
    <w:p w14:paraId="3572499C" w14:textId="77777777" w:rsidR="007221B9" w:rsidRDefault="007221B9">
      <w:pPr>
        <w:rPr>
          <w:ins w:id="201" w:author="Microsoft Office User" w:date="2021-12-08T16:56:00Z"/>
        </w:rPr>
      </w:pPr>
    </w:p>
    <w:p w14:paraId="0747F84E" w14:textId="565AB5D1" w:rsidR="00EA59A2" w:rsidRPr="00EA59A2" w:rsidRDefault="00EA59A2" w:rsidP="00EA59A2">
      <w:pPr>
        <w:rPr>
          <w:ins w:id="202" w:author="Microsoft Office User" w:date="2021-12-08T16:56:00Z"/>
        </w:rPr>
      </w:pPr>
      <w:ins w:id="203" w:author="Microsoft Office User" w:date="2021-12-08T16:56:00Z">
        <w:r w:rsidRPr="00EA59A2">
          <w:t xml:space="preserve">Brain Chile </w:t>
        </w:r>
        <w:r w:rsidRPr="00EA59A2">
          <w:rPr>
            <w:rFonts w:ascii="PingFang TC" w:eastAsia="PingFang TC" w:hAnsi="PingFang TC" w:cs="PingFang TC" w:hint="eastAsia"/>
          </w:rPr>
          <w:t>最初旨在支持</w:t>
        </w:r>
        <w:r w:rsidRPr="00EA59A2">
          <w:t xml:space="preserve"> PUC Engineering </w:t>
        </w:r>
        <w:r w:rsidRPr="00EA59A2">
          <w:rPr>
            <w:rFonts w:ascii="PingFang TC" w:eastAsia="PingFang TC" w:hAnsi="PingFang TC" w:cs="PingFang TC" w:hint="eastAsia"/>
          </w:rPr>
          <w:t>研究中出现的创新。</w:t>
        </w:r>
        <w:r w:rsidRPr="00EA59A2">
          <w:t xml:space="preserve"> </w:t>
        </w:r>
        <w:r w:rsidRPr="00EA59A2">
          <w:rPr>
            <w:rFonts w:ascii="PingFang TC" w:eastAsia="PingFang TC" w:hAnsi="PingFang TC" w:cs="PingFang TC" w:hint="eastAsia"/>
          </w:rPr>
          <w:t>然而，由于智利高等教育所有利益相关者的兴趣日益浓厚，该计划很快确立了全国</w:t>
        </w:r>
      </w:ins>
      <w:ins w:id="204" w:author="Microsoft Office User" w:date="2021-12-08T16:58:00Z">
        <w:r w:rsidR="0027025C">
          <w:rPr>
            <w:rFonts w:ascii="PingFang TC" w:eastAsia="PingFang TC" w:hAnsi="PingFang TC" w:cs="PingFang TC" w:hint="eastAsia"/>
          </w:rPr>
          <w:t>化的规模</w:t>
        </w:r>
      </w:ins>
      <w:ins w:id="205" w:author="Microsoft Office User" w:date="2021-12-08T16:56:00Z">
        <w:r w:rsidRPr="00EA59A2">
          <w:rPr>
            <w:rFonts w:ascii="PingFang TC" w:eastAsia="PingFang TC" w:hAnsi="PingFang TC" w:cs="PingFang TC" w:hint="eastAsia"/>
          </w:rPr>
          <w:t>，桑坦德银行成为赞助商。</w:t>
        </w:r>
        <w:r w:rsidRPr="00EA59A2">
          <w:t xml:space="preserve"> </w:t>
        </w:r>
        <w:r w:rsidRPr="00EA59A2">
          <w:rPr>
            <w:rFonts w:ascii="PingFang TC" w:eastAsia="PingFang TC" w:hAnsi="PingFang TC" w:cs="PingFang TC" w:hint="eastAsia"/>
          </w:rPr>
          <w:t>在第二次迭代中，来自全国各地的</w:t>
        </w:r>
        <w:r w:rsidRPr="00EA59A2">
          <w:t xml:space="preserve"> 135 </w:t>
        </w:r>
        <w:r w:rsidRPr="00EA59A2">
          <w:rPr>
            <w:rFonts w:ascii="PingFang TC" w:eastAsia="PingFang TC" w:hAnsi="PingFang TC" w:cs="PingFang TC" w:hint="eastAsia"/>
          </w:rPr>
          <w:t>个项目申请参与该计划。</w:t>
        </w:r>
        <w:r w:rsidRPr="00EA59A2">
          <w:t xml:space="preserve"> 80% </w:t>
        </w:r>
        <w:r w:rsidRPr="00EA59A2">
          <w:rPr>
            <w:rFonts w:ascii="PingFang TC" w:eastAsia="PingFang TC" w:hAnsi="PingFang TC" w:cs="PingFang TC" w:hint="eastAsia"/>
          </w:rPr>
          <w:t>的参与者隶属于智利大学，其余</w:t>
        </w:r>
        <w:r w:rsidRPr="00EA59A2">
          <w:t xml:space="preserve"> 20% </w:t>
        </w:r>
        <w:r w:rsidRPr="00EA59A2">
          <w:rPr>
            <w:rFonts w:ascii="PingFang TC" w:eastAsia="PingFang TC" w:hAnsi="PingFang TC" w:cs="PingFang TC" w:hint="eastAsia"/>
          </w:rPr>
          <w:t>来自智利企业或创业部门。</w:t>
        </w:r>
        <w:r w:rsidRPr="00EA59A2">
          <w:t xml:space="preserve"> </w:t>
        </w:r>
        <w:r w:rsidRPr="00EA59A2">
          <w:rPr>
            <w:rFonts w:ascii="PingFang TC" w:eastAsia="PingFang TC" w:hAnsi="PingFang TC" w:cs="PingFang TC" w:hint="eastAsia"/>
          </w:rPr>
          <w:t>今天，</w:t>
        </w:r>
        <w:r w:rsidRPr="00EA59A2">
          <w:t xml:space="preserve">Brain Chile </w:t>
        </w:r>
        <w:r w:rsidRPr="00EA59A2">
          <w:rPr>
            <w:rFonts w:ascii="PingFang TC" w:eastAsia="PingFang TC" w:hAnsi="PingFang TC" w:cs="PingFang TC" w:hint="eastAsia"/>
          </w:rPr>
          <w:t>具有国际</w:t>
        </w:r>
      </w:ins>
      <w:ins w:id="206" w:author="Microsoft Office User" w:date="2021-12-08T16:59:00Z">
        <w:r w:rsidR="00DE6F26">
          <w:rPr>
            <w:rFonts w:ascii="PingFang TC" w:eastAsia="PingFang TC" w:hAnsi="PingFang TC" w:cs="PingFang TC" w:hint="eastAsia"/>
          </w:rPr>
          <w:t>化的规模</w:t>
        </w:r>
      </w:ins>
      <w:ins w:id="207" w:author="Microsoft Office User" w:date="2021-12-08T16:56:00Z">
        <w:r w:rsidRPr="00EA59A2">
          <w:rPr>
            <w:rFonts w:ascii="PingFang TC" w:eastAsia="PingFang TC" w:hAnsi="PingFang TC" w:cs="PingFang TC" w:hint="eastAsia"/>
          </w:rPr>
          <w:t>，有来自拉丁美洲</w:t>
        </w:r>
        <w:r w:rsidRPr="00EA59A2">
          <w:t xml:space="preserve"> (24%)</w:t>
        </w:r>
        <w:r w:rsidRPr="00EA59A2">
          <w:rPr>
            <w:rFonts w:ascii="PingFang TC" w:eastAsia="PingFang TC" w:hAnsi="PingFang TC" w:cs="PingFang TC" w:hint="eastAsia"/>
          </w:rPr>
          <w:t>、圣地亚哥</w:t>
        </w:r>
        <w:r w:rsidRPr="00EA59A2">
          <w:t xml:space="preserve"> (45%) </w:t>
        </w:r>
        <w:r w:rsidRPr="00EA59A2">
          <w:rPr>
            <w:rFonts w:ascii="PingFang TC" w:eastAsia="PingFang TC" w:hAnsi="PingFang TC" w:cs="PingFang TC" w:hint="eastAsia"/>
          </w:rPr>
          <w:t>和其他智利地区</w:t>
        </w:r>
        <w:r w:rsidRPr="00EA59A2">
          <w:t xml:space="preserve"> (31%) </w:t>
        </w:r>
        <w:r w:rsidRPr="00EA59A2">
          <w:rPr>
            <w:rFonts w:ascii="PingFang TC" w:eastAsia="PingFang TC" w:hAnsi="PingFang TC" w:cs="PingFang TC" w:hint="eastAsia"/>
          </w:rPr>
          <w:t>的大学的</w:t>
        </w:r>
        <w:r w:rsidRPr="00EA59A2">
          <w:t xml:space="preserve"> 238 </w:t>
        </w:r>
        <w:r w:rsidRPr="00EA59A2">
          <w:rPr>
            <w:rFonts w:ascii="PingFang TC" w:eastAsia="PingFang TC" w:hAnsi="PingFang TC" w:cs="PingFang TC" w:hint="eastAsia"/>
          </w:rPr>
          <w:t>个参赛团队，自第一版以来净增长了五倍。</w:t>
        </w:r>
        <w:r w:rsidRPr="00EA59A2">
          <w:t xml:space="preserve"> </w:t>
        </w:r>
      </w:ins>
    </w:p>
    <w:p w14:paraId="20AB047E" w14:textId="5EB734D2" w:rsidR="00EA59A2" w:rsidRDefault="00EA59A2">
      <w:pPr>
        <w:sectPr w:rsidR="00EA59A2">
          <w:type w:val="continuous"/>
          <w:pgSz w:w="11920" w:h="16860"/>
          <w:pgMar w:top="640" w:right="460" w:bottom="280" w:left="460" w:header="720" w:footer="720" w:gutter="0"/>
          <w:cols w:space="720"/>
        </w:sectPr>
      </w:pPr>
    </w:p>
    <w:p w14:paraId="5BD8117D" w14:textId="77777777" w:rsidR="007221B9" w:rsidRDefault="00467391">
      <w:r>
        <w:rPr>
          <w:noProof/>
        </w:rPr>
        <w:lastRenderedPageBreak/>
        <mc:AlternateContent>
          <mc:Choice Requires="wpg">
            <w:drawing>
              <wp:anchor distT="0" distB="0" distL="114300" distR="114300" simplePos="0" relativeHeight="251659264" behindDoc="0" locked="0" layoutInCell="1" allowOverlap="1" wp14:anchorId="25E4DDC5" wp14:editId="581CA7BB">
                <wp:simplePos x="0" y="0"/>
                <wp:positionH relativeFrom="page">
                  <wp:posOffset>368300</wp:posOffset>
                </wp:positionH>
                <wp:positionV relativeFrom="paragraph">
                  <wp:posOffset>-4445</wp:posOffset>
                </wp:positionV>
                <wp:extent cx="701675" cy="19050"/>
                <wp:effectExtent l="0" t="0" r="0" b="0"/>
                <wp:wrapNone/>
                <wp:docPr id="943" name="组合 566"/>
                <wp:cNvGraphicFramePr/>
                <a:graphic xmlns:a="http://schemas.openxmlformats.org/drawingml/2006/main">
                  <a:graphicData uri="http://schemas.microsoft.com/office/word/2010/wordprocessingGroup">
                    <wpg:wgp>
                      <wpg:cNvGrpSpPr/>
                      <wpg:grpSpPr>
                        <a:xfrm>
                          <a:off x="0" y="0"/>
                          <a:ext cx="701675" cy="19050"/>
                          <a:chOff x="580" y="-9"/>
                          <a:chExt cx="1105" cy="30"/>
                        </a:xfrm>
                      </wpg:grpSpPr>
                      <wps:wsp>
                        <wps:cNvPr id="939" name="直线 570"/>
                        <wps:cNvCnPr/>
                        <wps:spPr>
                          <a:xfrm>
                            <a:off x="580" y="-2"/>
                            <a:ext cx="1104" cy="0"/>
                          </a:xfrm>
                          <a:prstGeom prst="line">
                            <a:avLst/>
                          </a:prstGeom>
                          <a:ln w="9477" cap="flat" cmpd="sng">
                            <a:solidFill>
                              <a:srgbClr val="999999"/>
                            </a:solidFill>
                            <a:prstDash val="solid"/>
                            <a:headEnd type="none" w="med" len="med"/>
                            <a:tailEnd type="none" w="med" len="med"/>
                          </a:ln>
                        </wps:spPr>
                        <wps:bodyPr/>
                      </wps:wsp>
                      <wps:wsp>
                        <wps:cNvPr id="940" name="直线 569"/>
                        <wps:cNvCnPr/>
                        <wps:spPr>
                          <a:xfrm>
                            <a:off x="580" y="13"/>
                            <a:ext cx="1104" cy="0"/>
                          </a:xfrm>
                          <a:prstGeom prst="line">
                            <a:avLst/>
                          </a:prstGeom>
                          <a:ln w="9477" cap="flat" cmpd="sng">
                            <a:solidFill>
                              <a:srgbClr val="EDEDED"/>
                            </a:solidFill>
                            <a:prstDash val="solid"/>
                            <a:headEnd type="none" w="med" len="med"/>
                            <a:tailEnd type="none" w="med" len="med"/>
                          </a:ln>
                        </wps:spPr>
                        <wps:bodyPr/>
                      </wps:wsp>
                      <wps:wsp>
                        <wps:cNvPr id="941" name="任意多边形 568"/>
                        <wps:cNvSpPr/>
                        <wps:spPr>
                          <a:xfrm>
                            <a:off x="1669" y="-9"/>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42" name="任意多边形 567"/>
                        <wps:cNvSpPr/>
                        <wps:spPr>
                          <a:xfrm>
                            <a:off x="580" y="-9"/>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4F73468E" id="组合 566" o:spid="_x0000_s1026" style="position:absolute;margin-left:29pt;margin-top:-.35pt;width:55.25pt;height:1.5pt;z-index:251659264;mso-position-horizontal-relative:page" coordorigin="580,-9"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">
                <v:line id="直线 570" o:spid="_x0000_s1027" style="position:absolute;visibility:visible;mso-wrap-style:square" from="580,-2" to="16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" strokecolor="#999" strokeweight=".26325mm"/>
                <v:line id="直线 569" o:spid="_x0000_s1028" style="position:absolute;visibility:visible;mso-wrap-style:square" from="580,13" to="168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" strokecolor="#ededed" strokeweight=".26325mm"/>
                <v:shape id="任意多边形 568" o:spid="_x0000_s1029" style="position:absolute;left:1669;top:-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" path="m15,30l,30,,15,15,r,30xe" fillcolor="#ededed" stroked="f">
                  <v:path arrowok="t" textboxrect="0,0,15,30"/>
                </v:shape>
                <v:shape id="任意多边形 567" o:spid="_x0000_s1030" style="position:absolute;left:580;top:-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" path="m,30l,,15,r,15l,30xe" fillcolor="#999" stroked="f">
                  <v:path arrowok="t" textboxrect="0,0,15,30"/>
                </v:shape>
                <w10:wrap anchorx="page"/>
              </v:group>
            </w:pict>
          </mc:Fallback>
        </mc:AlternateContent>
      </w:r>
      <w:r>
        <w:t>第 223 页</w:t>
      </w:r>
    </w:p>
    <w:p w14:paraId="0B23DFB3" w14:textId="77777777" w:rsidR="007221B9" w:rsidRDefault="00467391">
      <w:r>
        <w:br w:type="column"/>
      </w:r>
    </w:p>
    <w:p w14:paraId="7A499018" w14:textId="77777777" w:rsidR="007221B9" w:rsidRDefault="00467391">
      <w:r>
        <w:t>6.4 案例研究：智利天主教大学 (PUCC)</w:t>
      </w:r>
    </w:p>
    <w:p w14:paraId="7329E027" w14:textId="77777777" w:rsidR="007221B9" w:rsidRDefault="00467391">
      <w:r>
        <w:br w:type="column"/>
      </w:r>
    </w:p>
    <w:p w14:paraId="288926B0" w14:textId="77777777" w:rsidR="007221B9" w:rsidRDefault="007221B9"/>
    <w:p w14:paraId="309E04C8" w14:textId="77777777" w:rsidR="007221B9" w:rsidRDefault="007221B9"/>
    <w:p w14:paraId="392A3423" w14:textId="77777777" w:rsidR="007221B9" w:rsidRDefault="00467391">
      <w:r>
        <w:t>197</w:t>
      </w:r>
    </w:p>
    <w:p w14:paraId="231F077F" w14:textId="77777777" w:rsidR="007221B9" w:rsidRDefault="007221B9">
      <w:pPr>
        <w:sectPr w:rsidR="007221B9">
          <w:pgSz w:w="11920" w:h="16860"/>
          <w:pgMar w:top="780" w:right="460" w:bottom="280" w:left="460" w:header="720" w:footer="720" w:gutter="0"/>
          <w:cols w:num="3" w:space="720" w:equalWidth="0">
            <w:col w:w="1180" w:space="40"/>
            <w:col w:w="3199" w:space="3872"/>
            <w:col w:w="2709"/>
          </w:cols>
        </w:sectPr>
      </w:pPr>
    </w:p>
    <w:p w14:paraId="786F5260" w14:textId="77777777" w:rsidR="007221B9" w:rsidRDefault="007221B9"/>
    <w:p w14:paraId="61B81267" w14:textId="77777777" w:rsidR="007221B9" w:rsidRDefault="007221B9"/>
    <w:p w14:paraId="22A9A1EA" w14:textId="08B7EDC0" w:rsidR="00AE4207" w:rsidRPr="00AE4207" w:rsidRDefault="00467391" w:rsidP="00AE4207">
      <w:pPr>
        <w:ind w:firstLine="420"/>
        <w:rPr>
          <w:ins w:id="208" w:author="Microsoft Office User" w:date="2021-12-08T17:01:00Z"/>
        </w:rPr>
      </w:pPr>
      <w:del w:id="209" w:author="Microsoft Office User" w:date="2021-12-08T17:05:00Z">
        <w:r w:rsidDel="0078515F">
          <w:rPr>
            <w:rFonts w:hint="eastAsia"/>
            <w:lang w:eastAsia="zh-Hans"/>
          </w:rPr>
          <w:delText>“</w:delText>
        </w:r>
        <w:r w:rsidDel="0078515F">
          <w:delText>大脑智利</w:delText>
        </w:r>
        <w:r w:rsidDel="0078515F">
          <w:rPr>
            <w:rFonts w:hint="eastAsia"/>
            <w:lang w:eastAsia="zh-Hans"/>
          </w:rPr>
          <w:delText>”</w:delText>
        </w:r>
        <w:r w:rsidDel="0078515F">
          <w:delText>包括三个关键阶段。在第一阶段，所有申请人在线接受商业和创业培训概念。第二阶段，36支队伍入选在</w:delText>
        </w:r>
        <w:r w:rsidDel="0078515F">
          <w:rPr>
            <w:rFonts w:hint="eastAsia"/>
            <w:lang w:eastAsia="zh-Hans"/>
          </w:rPr>
          <w:delText>“大脑营地”</w:delText>
        </w:r>
        <w:r w:rsidDel="0078515F">
          <w:rPr>
            <w:lang w:eastAsia="zh-Hans"/>
          </w:rPr>
          <w:delText>（</w:delText>
        </w:r>
        <w:r w:rsidDel="0078515F">
          <w:delText xml:space="preserve"> Braincamp），</w:delText>
        </w:r>
        <w:r w:rsidDel="0078515F">
          <w:rPr>
            <w:rFonts w:hint="eastAsia"/>
            <w:lang w:eastAsia="zh-Hans"/>
          </w:rPr>
          <w:delText>开展</w:delText>
        </w:r>
        <w:r w:rsidDel="0078515F">
          <w:delText>为期一周的关于商业模式、原型设计、知识产权、推销和行业</w:delText>
        </w:r>
        <w:r w:rsidDel="0078515F">
          <w:rPr>
            <w:rFonts w:hint="eastAsia"/>
            <w:lang w:eastAsia="zh-Hans"/>
          </w:rPr>
          <w:delText>指导</w:delText>
        </w:r>
        <w:r w:rsidDel="0078515F">
          <w:delText xml:space="preserve">的密集研讨会。Braincamp </w:delText>
        </w:r>
        <w:r w:rsidDel="0078515F">
          <w:rPr>
            <w:rFonts w:hint="eastAsia"/>
            <w:lang w:eastAsia="zh-Hans"/>
          </w:rPr>
          <w:delText>在</w:delText>
        </w:r>
        <w:r w:rsidDel="0078515F">
          <w:delText>第三阶段结束，</w:delText>
        </w:r>
        <w:r w:rsidDel="0078515F">
          <w:rPr>
            <w:rFonts w:hint="eastAsia"/>
            <w:lang w:eastAsia="zh-Hans"/>
          </w:rPr>
          <w:delText>有</w:delText>
        </w:r>
        <w:r w:rsidDel="0078515F">
          <w:delText>12支队伍进入，称为加速阶段，其中包括客户身份</w:delText>
        </w:r>
        <w:r w:rsidDel="0078515F">
          <w:rPr>
            <w:rFonts w:hint="eastAsia"/>
            <w:lang w:eastAsia="zh-Hans"/>
          </w:rPr>
          <w:delText>认证</w:delText>
        </w:r>
        <w:r w:rsidDel="0078515F">
          <w:rPr>
            <w:lang w:eastAsia="zh-Hans"/>
          </w:rPr>
          <w:delText>，</w:delText>
        </w:r>
        <w:r w:rsidDel="0078515F">
          <w:delText>由接受过</w:delText>
        </w:r>
        <w:r w:rsidDel="0078515F">
          <w:rPr>
            <w:rFonts w:hint="eastAsia"/>
            <w:lang w:eastAsia="zh-Hans"/>
          </w:rPr>
          <w:delText>国家科学基金会</w:delText>
        </w:r>
        <w:r w:rsidDel="0078515F">
          <w:rPr>
            <w:lang w:eastAsia="zh-Hans"/>
          </w:rPr>
          <w:delText>（</w:delText>
        </w:r>
        <w:r w:rsidDel="0078515F">
          <w:delText>NSF）的I-Corps精益创业方法培训</w:delText>
        </w:r>
        <w:r w:rsidDel="0078515F">
          <w:rPr>
            <w:rFonts w:hint="eastAsia"/>
            <w:lang w:eastAsia="zh-Hans"/>
          </w:rPr>
          <w:delText>的</w:delText>
        </w:r>
        <w:r w:rsidDel="0078515F">
          <w:delText>PUCC讲师指导。</w:delText>
        </w:r>
        <w:r w:rsidDel="0078515F">
          <w:rPr>
            <w:rFonts w:hint="eastAsia"/>
            <w:lang w:eastAsia="zh-Hans"/>
          </w:rPr>
          <w:delText>与此同时</w:delText>
        </w:r>
        <w:r w:rsidDel="0078515F">
          <w:delText>，团队获得种子基金、指导、设计和知识产权咨询，和</w:delText>
        </w:r>
        <w:r w:rsidDel="0078515F">
          <w:rPr>
            <w:rFonts w:hint="eastAsia"/>
            <w:lang w:eastAsia="zh-Hans"/>
          </w:rPr>
          <w:delText>实操</w:delText>
        </w:r>
        <w:r w:rsidDel="0078515F">
          <w:delText>训练，所以决赛选手准备好</w:delText>
        </w:r>
        <w:r w:rsidDel="0078515F">
          <w:rPr>
            <w:rFonts w:hint="eastAsia"/>
            <w:lang w:eastAsia="zh-Hans"/>
          </w:rPr>
          <w:delText>争夺</w:delText>
        </w:r>
        <w:r w:rsidDel="0078515F">
          <w:delText>来自风险资本家投</w:delText>
        </w:r>
        <w:r w:rsidDel="0078515F">
          <w:rPr>
            <w:rFonts w:hint="eastAsia"/>
            <w:lang w:eastAsia="zh-Hans"/>
          </w:rPr>
          <w:delText>资</w:delText>
        </w:r>
        <w:r w:rsidDel="0078515F">
          <w:delText>小组的现金奖励。</w:delText>
        </w:r>
      </w:del>
      <w:ins w:id="210" w:author="Microsoft Office User" w:date="2021-12-08T17:01:00Z">
        <w:r w:rsidR="00AE4207" w:rsidRPr="00EA59A2">
          <w:t>Brain Chile</w:t>
        </w:r>
        <w:r w:rsidR="00AE4207" w:rsidRPr="00AE4207">
          <w:rPr>
            <w:rFonts w:ascii="PingFang TC" w:eastAsia="PingFang TC" w:hAnsi="PingFang TC" w:cs="PingFang TC" w:hint="eastAsia"/>
          </w:rPr>
          <w:t>包括三个关键阶段。</w:t>
        </w:r>
        <w:r w:rsidR="00AE4207" w:rsidRPr="00AE4207">
          <w:t xml:space="preserve"> </w:t>
        </w:r>
        <w:r w:rsidR="00AE4207" w:rsidRPr="00AE4207">
          <w:rPr>
            <w:rFonts w:ascii="PingFang TC" w:eastAsia="PingFang TC" w:hAnsi="PingFang TC" w:cs="PingFang TC" w:hint="eastAsia"/>
          </w:rPr>
          <w:t>在第一阶段，所有申请人都接受商业和创业概念的在线培训。</w:t>
        </w:r>
        <w:r w:rsidR="00AE4207" w:rsidRPr="00AE4207">
          <w:t xml:space="preserve"> </w:t>
        </w:r>
        <w:r w:rsidR="00AE4207" w:rsidRPr="00AE4207">
          <w:rPr>
            <w:rFonts w:ascii="PingFang TC" w:eastAsia="PingFang TC" w:hAnsi="PingFang TC" w:cs="PingFang TC" w:hint="eastAsia"/>
          </w:rPr>
          <w:t>在第二阶段，</w:t>
        </w:r>
        <w:r w:rsidR="00AE4207" w:rsidRPr="00AE4207">
          <w:t xml:space="preserve">36 </w:t>
        </w:r>
        <w:r w:rsidR="00AE4207" w:rsidRPr="00AE4207">
          <w:rPr>
            <w:rFonts w:ascii="PingFang TC" w:eastAsia="PingFang TC" w:hAnsi="PingFang TC" w:cs="PingFang TC" w:hint="eastAsia"/>
          </w:rPr>
          <w:t>个团队被选中参加</w:t>
        </w:r>
        <w:r w:rsidR="00AE4207" w:rsidRPr="00AE4207">
          <w:t xml:space="preserve"> Braincamp</w:t>
        </w:r>
        <w:r w:rsidR="00AE4207" w:rsidRPr="00AE4207">
          <w:rPr>
            <w:rFonts w:ascii="PingFang TC" w:eastAsia="PingFang TC" w:hAnsi="PingFang TC" w:cs="PingFang TC" w:hint="eastAsia"/>
          </w:rPr>
          <w:t>，这是为期一周的关于商业模式、原型设计、知识产权、</w:t>
        </w:r>
      </w:ins>
      <w:ins w:id="211" w:author="Microsoft Office User" w:date="2021-12-08T17:03:00Z">
        <w:r w:rsidR="00AE4207">
          <w:rPr>
            <w:rFonts w:ascii="PingFang TC" w:eastAsia="PingFang TC" w:hAnsi="PingFang TC" w:cs="PingFang TC" w:hint="eastAsia"/>
          </w:rPr>
          <w:t>路演推销</w:t>
        </w:r>
      </w:ins>
      <w:ins w:id="212" w:author="Microsoft Office User" w:date="2021-12-08T17:01:00Z">
        <w:r w:rsidR="00AE4207" w:rsidRPr="00AE4207">
          <w:rPr>
            <w:rFonts w:ascii="PingFang TC" w:eastAsia="PingFang TC" w:hAnsi="PingFang TC" w:cs="PingFang TC" w:hint="eastAsia"/>
          </w:rPr>
          <w:t>和行业指导的密集研讨会。</w:t>
        </w:r>
        <w:r w:rsidR="00AE4207" w:rsidRPr="00AE4207">
          <w:t xml:space="preserve"> Braincamp </w:t>
        </w:r>
        <w:r w:rsidR="00AE4207" w:rsidRPr="00AE4207">
          <w:rPr>
            <w:rFonts w:ascii="PingFang TC" w:eastAsia="PingFang TC" w:hAnsi="PingFang TC" w:cs="PingFang TC" w:hint="eastAsia"/>
          </w:rPr>
          <w:t>结束时有</w:t>
        </w:r>
        <w:r w:rsidR="00AE4207" w:rsidRPr="00AE4207">
          <w:t xml:space="preserve"> 12 </w:t>
        </w:r>
        <w:r w:rsidR="00AE4207" w:rsidRPr="00AE4207">
          <w:rPr>
            <w:rFonts w:ascii="PingFang TC" w:eastAsia="PingFang TC" w:hAnsi="PingFang TC" w:cs="PingFang TC" w:hint="eastAsia"/>
          </w:rPr>
          <w:t>个团队进入第三阶段，即加速阶段，其中包括客户识别过程，由接受过</w:t>
        </w:r>
        <w:r w:rsidR="00AE4207" w:rsidRPr="00AE4207">
          <w:t xml:space="preserve"> NSF I-Corps </w:t>
        </w:r>
        <w:r w:rsidR="00AE4207" w:rsidRPr="00AE4207">
          <w:rPr>
            <w:rFonts w:ascii="PingFang TC" w:eastAsia="PingFang TC" w:hAnsi="PingFang TC" w:cs="PingFang TC" w:hint="eastAsia"/>
          </w:rPr>
          <w:t>精益创业方法培训的</w:t>
        </w:r>
        <w:r w:rsidR="00AE4207" w:rsidRPr="00AE4207">
          <w:t xml:space="preserve"> PUCC </w:t>
        </w:r>
        <w:r w:rsidR="00AE4207" w:rsidRPr="00AE4207">
          <w:rPr>
            <w:rFonts w:ascii="PingFang TC" w:eastAsia="PingFang TC" w:hAnsi="PingFang TC" w:cs="PingFang TC" w:hint="eastAsia"/>
          </w:rPr>
          <w:t>讲师指导。</w:t>
        </w:r>
        <w:r w:rsidR="00AE4207" w:rsidRPr="00AE4207">
          <w:t xml:space="preserve"> </w:t>
        </w:r>
        <w:r w:rsidR="00AE4207" w:rsidRPr="00AE4207">
          <w:rPr>
            <w:rFonts w:ascii="PingFang TC" w:eastAsia="PingFang TC" w:hAnsi="PingFang TC" w:cs="PingFang TC" w:hint="eastAsia"/>
          </w:rPr>
          <w:t>同时，团队会获得种子基金、指导、设计和知识产权咨询以及宣传培训，因此决赛入围者</w:t>
        </w:r>
      </w:ins>
      <w:ins w:id="213" w:author="Microsoft Office User" w:date="2021-12-08T17:04:00Z">
        <w:r w:rsidR="003B5D1B">
          <w:rPr>
            <w:rFonts w:ascii="PingFang TC" w:eastAsia="PingFang TC" w:hAnsi="PingFang TC" w:cs="PingFang TC" w:hint="eastAsia"/>
          </w:rPr>
          <w:t>得以</w:t>
        </w:r>
      </w:ins>
      <w:ins w:id="214" w:author="Microsoft Office User" w:date="2021-12-08T17:01:00Z">
        <w:r w:rsidR="00AE4207" w:rsidRPr="00AE4207">
          <w:rPr>
            <w:rFonts w:ascii="PingFang TC" w:eastAsia="PingFang TC" w:hAnsi="PingFang TC" w:cs="PingFang TC" w:hint="eastAsia"/>
          </w:rPr>
          <w:t>准备从风险资本家的投资者小组那里争夺现金奖励。</w:t>
        </w:r>
        <w:r w:rsidR="00AE4207" w:rsidRPr="00AE4207">
          <w:t xml:space="preserve"> </w:t>
        </w:r>
      </w:ins>
    </w:p>
    <w:p w14:paraId="02847FCB" w14:textId="77777777" w:rsidR="00AE4207" w:rsidRDefault="00AE4207">
      <w:pPr>
        <w:ind w:firstLine="420"/>
      </w:pPr>
    </w:p>
    <w:p w14:paraId="34BB545F" w14:textId="77777777" w:rsidR="007221B9" w:rsidRDefault="007221B9"/>
    <w:p w14:paraId="11A09ED9" w14:textId="77777777" w:rsidR="007221B9" w:rsidRDefault="00467391">
      <w:pPr>
        <w:rPr>
          <w:b/>
          <w:bCs/>
        </w:rPr>
      </w:pPr>
      <w:r>
        <w:rPr>
          <w:b/>
          <w:bCs/>
        </w:rPr>
        <w:t>6.4.1.4 PUCC 环境和世界级组织</w:t>
      </w:r>
    </w:p>
    <w:p w14:paraId="59FAB89B" w14:textId="77777777" w:rsidR="007221B9" w:rsidRDefault="007221B9">
      <w:pPr>
        <w:rPr>
          <w:b/>
          <w:bCs/>
        </w:rPr>
      </w:pPr>
    </w:p>
    <w:p w14:paraId="3E198A01" w14:textId="3F32D010" w:rsidR="00BD2755" w:rsidRPr="00BD2755" w:rsidRDefault="00467391" w:rsidP="00BD2755">
      <w:pPr>
        <w:rPr>
          <w:ins w:id="215" w:author="Microsoft Office User" w:date="2021-12-08T17:06:00Z"/>
        </w:rPr>
      </w:pPr>
      <w:del w:id="216" w:author="Microsoft Office User" w:date="2021-12-08T17:08:00Z">
        <w:r w:rsidDel="00BD2755">
          <w:delText>为了支持这一变革性计划，PUCC正在实施一项学术情报系统持续监控学校的运作和表现。它正在建立一个国际联络处加强全球大学合作伙伴</w:delText>
        </w:r>
        <w:r w:rsidDel="00BD2755">
          <w:rPr>
            <w:rFonts w:hint="eastAsia"/>
            <w:lang w:eastAsia="zh-Hans"/>
          </w:rPr>
          <w:delText>关系并</w:delText>
        </w:r>
        <w:r w:rsidDel="00BD2755">
          <w:delText>在</w:delText>
        </w:r>
        <w:r w:rsidDel="00BD2755">
          <w:rPr>
            <w:rFonts w:hint="eastAsia"/>
            <w:lang w:eastAsia="zh-Hans"/>
          </w:rPr>
          <w:delText>校园</w:delText>
        </w:r>
        <w:r w:rsidDel="00BD2755">
          <w:delText>接待国际</w:delText>
        </w:r>
        <w:r w:rsidDel="00BD2755">
          <w:rPr>
            <w:rFonts w:hint="eastAsia"/>
            <w:lang w:eastAsia="zh-Hans"/>
          </w:rPr>
          <w:delText>访</w:delText>
        </w:r>
        <w:r w:rsidDel="00BD2755">
          <w:delText>客。它正在建设新设施，例如， 它在PUC创新中心</w:delText>
        </w:r>
        <w:r w:rsidDel="00BD2755">
          <w:rPr>
            <w:rFonts w:hint="eastAsia"/>
            <w:lang w:eastAsia="zh-Hans"/>
          </w:rPr>
          <w:delText>建立加工实验室</w:delText>
        </w:r>
        <w:r w:rsidDel="00BD2755">
          <w:rPr>
            <w:lang w:eastAsia="zh-Hans"/>
          </w:rPr>
          <w:delText>，</w:delText>
        </w:r>
        <w:r w:rsidDel="00BD2755">
          <w:rPr>
            <w:rFonts w:hint="eastAsia"/>
            <w:lang w:eastAsia="zh-Hans"/>
          </w:rPr>
          <w:delText>并建立</w:delText>
        </w:r>
        <w:r w:rsidDel="00BD2755">
          <w:delText>微电子、传感器、控制和工程设计</w:delText>
        </w:r>
        <w:r w:rsidDel="00BD2755">
          <w:rPr>
            <w:rFonts w:hint="eastAsia"/>
            <w:lang w:eastAsia="zh-Hans"/>
          </w:rPr>
          <w:delText>的</w:delText>
        </w:r>
        <w:r w:rsidDel="00BD2755">
          <w:delText>合作实验室。</w:delText>
        </w:r>
      </w:del>
      <w:ins w:id="217" w:author="Microsoft Office User" w:date="2021-12-08T17:06:00Z">
        <w:r w:rsidR="00BD2755" w:rsidRPr="00BD2755">
          <w:rPr>
            <w:rFonts w:ascii="PingFang TC" w:eastAsia="PingFang TC" w:hAnsi="PingFang TC" w:cs="PingFang TC" w:hint="eastAsia"/>
          </w:rPr>
          <w:t>为支持这一变革性计划，</w:t>
        </w:r>
        <w:r w:rsidR="00BD2755" w:rsidRPr="00BD2755">
          <w:t xml:space="preserve">PUCC </w:t>
        </w:r>
        <w:r w:rsidR="00BD2755" w:rsidRPr="00BD2755">
          <w:rPr>
            <w:rFonts w:ascii="PingFang TC" w:eastAsia="PingFang TC" w:hAnsi="PingFang TC" w:cs="PingFang TC" w:hint="eastAsia"/>
          </w:rPr>
          <w:t>正在实施学术情报系统，以持续监控学校的运营和绩效。</w:t>
        </w:r>
        <w:r w:rsidR="00BD2755" w:rsidRPr="00BD2755">
          <w:t xml:space="preserve"> </w:t>
        </w:r>
      </w:ins>
      <w:ins w:id="218" w:author="Microsoft Office User" w:date="2021-12-08T17:07:00Z">
        <w:r w:rsidR="00BD2755">
          <w:rPr>
            <w:rFonts w:ascii="PingFang TC" w:eastAsia="PingFang TC" w:hAnsi="PingFang TC" w:cs="PingFang TC" w:hint="eastAsia"/>
          </w:rPr>
          <w:t>它正在建立一个国际联络处加强全球大学合作伙伴</w:t>
        </w:r>
        <w:r w:rsidR="00BD2755">
          <w:rPr>
            <w:rFonts w:ascii="PingFang TC" w:eastAsia="PingFang TC" w:hAnsi="PingFang TC" w:cs="PingFang TC" w:hint="eastAsia"/>
            <w:lang w:eastAsia="zh-Hans"/>
          </w:rPr>
          <w:t>关系并</w:t>
        </w:r>
        <w:r w:rsidR="00BD2755">
          <w:rPr>
            <w:rFonts w:ascii="PingFang TC" w:eastAsia="PingFang TC" w:hAnsi="PingFang TC" w:cs="PingFang TC" w:hint="eastAsia"/>
          </w:rPr>
          <w:t>在</w:t>
        </w:r>
        <w:r w:rsidR="00BD2755">
          <w:rPr>
            <w:rFonts w:ascii="PingFang TC" w:eastAsia="PingFang TC" w:hAnsi="PingFang TC" w:cs="PingFang TC" w:hint="eastAsia"/>
            <w:lang w:eastAsia="zh-Hans"/>
          </w:rPr>
          <w:t>校园</w:t>
        </w:r>
        <w:r w:rsidR="00BD2755">
          <w:rPr>
            <w:rFonts w:ascii="PingFang TC" w:eastAsia="PingFang TC" w:hAnsi="PingFang TC" w:cs="PingFang TC" w:hint="eastAsia"/>
          </w:rPr>
          <w:t>接待国际</w:t>
        </w:r>
        <w:r w:rsidR="00BD2755">
          <w:rPr>
            <w:rFonts w:ascii="PingFang TC" w:eastAsia="PingFang TC" w:hAnsi="PingFang TC" w:cs="PingFang TC" w:hint="eastAsia"/>
            <w:lang w:eastAsia="zh-Hans"/>
          </w:rPr>
          <w:t>访</w:t>
        </w:r>
        <w:r w:rsidR="00BD2755">
          <w:rPr>
            <w:rFonts w:ascii="PingFang TC" w:eastAsia="PingFang TC" w:hAnsi="PingFang TC" w:cs="PingFang TC" w:hint="eastAsia"/>
          </w:rPr>
          <w:t>客。它正在建设新设施，例如，</w:t>
        </w:r>
        <w:r w:rsidR="00BD2755">
          <w:t xml:space="preserve"> </w:t>
        </w:r>
        <w:r w:rsidR="00BD2755">
          <w:rPr>
            <w:rFonts w:ascii="PingFang TC" w:eastAsia="PingFang TC" w:hAnsi="PingFang TC" w:cs="PingFang TC" w:hint="eastAsia"/>
          </w:rPr>
          <w:t>它在</w:t>
        </w:r>
        <w:r w:rsidR="00BD2755">
          <w:t>PUC</w:t>
        </w:r>
        <w:r w:rsidR="00BD2755">
          <w:rPr>
            <w:rFonts w:ascii="PingFang TC" w:eastAsia="PingFang TC" w:hAnsi="PingFang TC" w:cs="PingFang TC" w:hint="eastAsia"/>
          </w:rPr>
          <w:t>创新中心</w:t>
        </w:r>
        <w:r w:rsidR="00BD2755">
          <w:rPr>
            <w:rFonts w:ascii="PingFang TC" w:eastAsia="PingFang TC" w:hAnsi="PingFang TC" w:cs="PingFang TC" w:hint="eastAsia"/>
            <w:lang w:eastAsia="zh-Hans"/>
          </w:rPr>
          <w:t>建立加工实验室，并建立</w:t>
        </w:r>
        <w:r w:rsidR="00BD2755">
          <w:rPr>
            <w:rFonts w:ascii="PingFang TC" w:eastAsia="PingFang TC" w:hAnsi="PingFang TC" w:cs="PingFang TC" w:hint="eastAsia"/>
          </w:rPr>
          <w:t>微电子、传感器、控制和工程设计</w:t>
        </w:r>
        <w:r w:rsidR="00BD2755">
          <w:rPr>
            <w:rFonts w:ascii="PingFang TC" w:eastAsia="PingFang TC" w:hAnsi="PingFang TC" w:cs="PingFang TC" w:hint="eastAsia"/>
            <w:lang w:eastAsia="zh-Hans"/>
          </w:rPr>
          <w:t>的</w:t>
        </w:r>
        <w:r w:rsidR="00BD2755">
          <w:rPr>
            <w:rFonts w:ascii="PingFang TC" w:eastAsia="PingFang TC" w:hAnsi="PingFang TC" w:cs="PingFang TC" w:hint="eastAsia"/>
          </w:rPr>
          <w:t>合作实验室。</w:t>
        </w:r>
      </w:ins>
    </w:p>
    <w:p w14:paraId="3F1FC218" w14:textId="77777777" w:rsidR="00BD2755" w:rsidRDefault="00BD2755">
      <w:pPr>
        <w:rPr>
          <w:ins w:id="219" w:author="Microsoft Office User" w:date="2021-12-08T17:06:00Z"/>
        </w:rPr>
      </w:pPr>
    </w:p>
    <w:p w14:paraId="028900FB" w14:textId="32DF6483" w:rsidR="007221B9" w:rsidRDefault="00467391">
      <w:r>
        <w:t xml:space="preserve">                                  </w:t>
      </w:r>
    </w:p>
    <w:p w14:paraId="32E74EB6" w14:textId="1C5ABDE3" w:rsidR="00051F7F" w:rsidRPr="00051F7F" w:rsidRDefault="00467391" w:rsidP="00051F7F">
      <w:pPr>
        <w:ind w:firstLine="420"/>
        <w:rPr>
          <w:ins w:id="220" w:author="Microsoft Office User" w:date="2021-12-08T17:09:00Z"/>
        </w:rPr>
      </w:pPr>
      <w:del w:id="221" w:author="Microsoft Office User" w:date="2021-12-08T17:10:00Z">
        <w:r w:rsidDel="00051F7F">
          <w:delText>PUC</w:delText>
        </w:r>
        <w:r w:rsidDel="00051F7F">
          <w:rPr>
            <w:rFonts w:hint="eastAsia"/>
            <w:lang w:eastAsia="zh-Hans"/>
          </w:rPr>
          <w:delText>工程学院</w:delText>
        </w:r>
        <w:r w:rsidDel="00051F7F">
          <w:delText>还牵头创建了</w:delText>
        </w:r>
        <w:r w:rsidDel="00051F7F">
          <w:rPr>
            <w:rFonts w:hint="eastAsia"/>
            <w:lang w:eastAsia="zh-Hans"/>
          </w:rPr>
          <w:delText>大学头</w:delText>
        </w:r>
        <w:r w:rsidDel="00051F7F">
          <w:delText>两个新的跨学科</w:delText>
        </w:r>
        <w:r w:rsidDel="00051F7F">
          <w:rPr>
            <w:rFonts w:hint="eastAsia"/>
            <w:lang w:eastAsia="zh-Hans"/>
          </w:rPr>
          <w:delText>研究所</w:delText>
        </w:r>
        <w:r w:rsidDel="00051F7F">
          <w:delText>，一个是生物医学工程，另一个是人工智</w:delText>
        </w:r>
        <w:r w:rsidDel="00051F7F">
          <w:rPr>
            <w:rFonts w:hint="eastAsia"/>
            <w:lang w:eastAsia="zh-Hans"/>
          </w:rPr>
          <w:delText>能</w:delText>
        </w:r>
        <w:r w:rsidDel="00051F7F">
          <w:delText>。与</w:delText>
        </w:r>
        <w:r w:rsidDel="00051F7F">
          <w:rPr>
            <w:rFonts w:hint="eastAsia"/>
            <w:lang w:eastAsia="zh-Hans"/>
          </w:rPr>
          <w:delText>外国</w:delText>
        </w:r>
        <w:r w:rsidDel="00051F7F">
          <w:delText>大学开展双学位或联合博士</w:delText>
        </w:r>
        <w:r w:rsidDel="00051F7F">
          <w:rPr>
            <w:rFonts w:hint="eastAsia"/>
            <w:lang w:eastAsia="zh-Hans"/>
          </w:rPr>
          <w:delText>生培养</w:delText>
        </w:r>
        <w:r w:rsidDel="00051F7F">
          <w:delText>项目，如英国爱丁堡大学和伦敦国王学院，以及</w:delText>
        </w:r>
        <w:r w:rsidDel="00051F7F">
          <w:rPr>
            <w:rFonts w:hint="eastAsia"/>
            <w:lang w:eastAsia="zh-Hans"/>
          </w:rPr>
          <w:delText>美国</w:delText>
        </w:r>
        <w:r w:rsidDel="00051F7F">
          <w:delText>圣母</w:delText>
        </w:r>
        <w:r w:rsidDel="00051F7F">
          <w:rPr>
            <w:rFonts w:hint="eastAsia"/>
            <w:lang w:eastAsia="zh-Hans"/>
          </w:rPr>
          <w:delText>大学</w:delText>
        </w:r>
        <w:r w:rsidDel="00051F7F">
          <w:delText>院。为了发展其团队，它</w:delText>
        </w:r>
        <w:r w:rsidDel="00051F7F">
          <w:rPr>
            <w:rFonts w:hint="eastAsia"/>
            <w:lang w:eastAsia="zh-Hans"/>
          </w:rPr>
          <w:delText>为早期的职业学者</w:delText>
        </w:r>
        <w:r w:rsidDel="00051F7F">
          <w:delText>建立了一个指导计划，并实施了新的晋升和两年一次的教师评估过程，其中包括</w:delText>
        </w:r>
        <w:r w:rsidDel="00051F7F">
          <w:rPr>
            <w:rFonts w:hint="eastAsia"/>
            <w:lang w:eastAsia="zh-Hans"/>
          </w:rPr>
          <w:delText>特别</w:delText>
        </w:r>
        <w:r w:rsidDel="00051F7F">
          <w:delText>说明在创新创业方面学术贡献的具体指标。</w:delText>
        </w:r>
      </w:del>
      <w:ins w:id="222" w:author="Microsoft Office User" w:date="2021-12-08T17:09:00Z">
        <w:r w:rsidR="00051F7F" w:rsidRPr="00051F7F">
          <w:t xml:space="preserve">PUC Engineering </w:t>
        </w:r>
        <w:r w:rsidR="00051F7F" w:rsidRPr="00051F7F">
          <w:rPr>
            <w:rFonts w:ascii="PingFang TC" w:eastAsia="PingFang TC" w:hAnsi="PingFang TC" w:cs="PingFang TC" w:hint="eastAsia"/>
          </w:rPr>
          <w:t>还牵头在大学内创建了两个新的跨学科研究所；</w:t>
        </w:r>
        <w:r w:rsidR="00051F7F" w:rsidRPr="00051F7F">
          <w:t xml:space="preserve"> </w:t>
        </w:r>
        <w:r w:rsidR="00051F7F" w:rsidRPr="00051F7F">
          <w:rPr>
            <w:rFonts w:ascii="PingFang TC" w:eastAsia="PingFang TC" w:hAnsi="PingFang TC" w:cs="PingFang TC" w:hint="eastAsia"/>
          </w:rPr>
          <w:t>一个是生物医学工程，另一个是人工智能。</w:t>
        </w:r>
        <w:r w:rsidR="00051F7F" w:rsidRPr="00051F7F">
          <w:t xml:space="preserve"> </w:t>
        </w:r>
        <w:r w:rsidR="00051F7F" w:rsidRPr="00051F7F">
          <w:rPr>
            <w:rFonts w:ascii="PingFang TC" w:eastAsia="PingFang TC" w:hAnsi="PingFang TC" w:cs="PingFang TC" w:hint="eastAsia"/>
          </w:rPr>
          <w:t>与英国爱丁堡大学、伦敦国王学院、巴黎圣母院等大学开展双博士或联合博士项目</w:t>
        </w:r>
        <w:r w:rsidR="00051F7F" w:rsidRPr="00051F7F">
          <w:t xml:space="preserve"> </w:t>
        </w:r>
        <w:r w:rsidR="00051F7F" w:rsidRPr="00051F7F">
          <w:rPr>
            <w:rFonts w:ascii="PingFang TC" w:eastAsia="PingFang TC" w:hAnsi="PingFang TC" w:cs="PingFang TC" w:hint="eastAsia"/>
          </w:rPr>
          <w:t>在美国。</w:t>
        </w:r>
        <w:r w:rsidR="00051F7F" w:rsidRPr="00051F7F">
          <w:t xml:space="preserve"> </w:t>
        </w:r>
        <w:r w:rsidR="00051F7F" w:rsidRPr="00051F7F">
          <w:rPr>
            <w:rFonts w:ascii="PingFang TC" w:eastAsia="PingFang TC" w:hAnsi="PingFang TC" w:cs="PingFang TC" w:hint="eastAsia"/>
          </w:rPr>
          <w:t>为了发展其团队，它为早期职业学者建立了导师计划，并实施了新的晋升和两年一次的教师评估流程，其中包括具体指标来说明创新和创业方面的学术贡献。</w:t>
        </w:r>
        <w:r w:rsidR="00051F7F" w:rsidRPr="00051F7F">
          <w:t xml:space="preserve"> </w:t>
        </w:r>
      </w:ins>
    </w:p>
    <w:p w14:paraId="364E52D3" w14:textId="77777777" w:rsidR="00051F7F" w:rsidRDefault="00051F7F">
      <w:pPr>
        <w:ind w:firstLine="420"/>
      </w:pPr>
    </w:p>
    <w:p w14:paraId="187F0252" w14:textId="77777777" w:rsidR="007221B9" w:rsidRDefault="00467391">
      <w:pPr>
        <w:ind w:firstLine="420"/>
        <w:rPr>
          <w:lang w:eastAsia="zh-Hans"/>
        </w:rPr>
      </w:pPr>
      <w:r>
        <w:rPr>
          <w:rFonts w:ascii="PingFang TC" w:eastAsia="PingFang TC" w:hAnsi="PingFang TC" w:cs="PingFang TC" w:hint="eastAsia"/>
        </w:rPr>
        <w:t>这</w:t>
      </w:r>
      <w:r>
        <w:rPr>
          <w:rFonts w:hint="eastAsia"/>
        </w:rPr>
        <w:t>个案例由</w:t>
      </w:r>
      <w:r>
        <w:rPr>
          <w:rFonts w:hint="eastAsia"/>
          <w:lang w:eastAsia="zh-Hans"/>
        </w:rPr>
        <w:t>以下学者提供</w:t>
      </w:r>
      <w:r>
        <w:rPr>
          <w:lang w:eastAsia="zh-Hans"/>
        </w:rPr>
        <w:t>：</w:t>
      </w:r>
      <w:r>
        <w:t>Juan Carlos de la Llera，</w:t>
      </w:r>
      <w:r>
        <w:rPr>
          <w:rFonts w:hint="eastAsia"/>
          <w:lang w:eastAsia="zh-Hans"/>
        </w:rPr>
        <w:t>PUC工程学院</w:t>
      </w:r>
      <w:r>
        <w:rPr>
          <w:rFonts w:hint="eastAsia"/>
        </w:rPr>
        <w:t>院长</w:t>
      </w:r>
      <w:r>
        <w:t>； Jorge Baier</w:t>
      </w:r>
      <w:r>
        <w:rPr>
          <w:rFonts w:hint="eastAsia"/>
        </w:rPr>
        <w:t>，工程教育副院长；</w:t>
      </w:r>
      <w:r>
        <w:rPr>
          <w:rFonts w:hint="eastAsia"/>
          <w:lang w:eastAsia="zh-Hans"/>
        </w:rPr>
        <w:t>isabel</w:t>
      </w:r>
      <w:r>
        <w:rPr>
          <w:lang w:eastAsia="zh-Hans"/>
        </w:rPr>
        <w:t xml:space="preserve"> </w:t>
      </w:r>
      <w:r>
        <w:t>Hilliger</w:t>
      </w:r>
      <w:r>
        <w:rPr>
          <w:rFonts w:hint="eastAsia"/>
        </w:rPr>
        <w:t>，评估和评</w:t>
      </w:r>
      <w:r>
        <w:rPr>
          <w:rFonts w:hint="eastAsia"/>
          <w:lang w:eastAsia="zh-Hans"/>
        </w:rPr>
        <w:t>价</w:t>
      </w:r>
      <w:r>
        <w:rPr>
          <w:rFonts w:hint="eastAsia"/>
        </w:rPr>
        <w:t>副主任；</w:t>
      </w:r>
      <w:r>
        <w:rPr>
          <w:rFonts w:hint="eastAsia"/>
          <w:lang w:eastAsia="zh-Hans"/>
        </w:rPr>
        <w:t>Constance</w:t>
      </w:r>
      <w:r>
        <w:rPr>
          <w:lang w:eastAsia="zh-Hans"/>
        </w:rPr>
        <w:t xml:space="preserve"> </w:t>
      </w:r>
      <w:r>
        <w:rPr>
          <w:rFonts w:hint="eastAsia"/>
          <w:lang w:eastAsia="zh-Hans"/>
        </w:rPr>
        <w:t>Fleet</w:t>
      </w:r>
      <w:r>
        <w:rPr>
          <w:rFonts w:hint="eastAsia"/>
        </w:rPr>
        <w:t>，工程学院助理创新总监；智利</w:t>
      </w:r>
      <w:proofErr w:type="spellStart"/>
      <w:r>
        <w:rPr>
          <w:rFonts w:hint="eastAsia"/>
        </w:rPr>
        <w:t>天主教大学</w:t>
      </w:r>
      <w:r>
        <w:t>（</w:t>
      </w:r>
      <w:r>
        <w:rPr>
          <w:rFonts w:hint="eastAsia"/>
          <w:lang w:eastAsia="zh-Hans"/>
        </w:rPr>
        <w:t>PUCC</w:t>
      </w:r>
      <w:proofErr w:type="spellEnd"/>
      <w:r>
        <w:rPr>
          <w:lang w:eastAsia="zh-Hans"/>
        </w:rPr>
        <w:t>）。</w:t>
      </w:r>
    </w:p>
    <w:p w14:paraId="5B88B7B7" w14:textId="77777777" w:rsidR="007221B9" w:rsidRDefault="007221B9"/>
    <w:p w14:paraId="26FCBC9A" w14:textId="77777777" w:rsidR="007221B9" w:rsidRDefault="007221B9"/>
    <w:p w14:paraId="48DC209C" w14:textId="77777777" w:rsidR="007221B9" w:rsidRDefault="007221B9"/>
    <w:p w14:paraId="3FDBD125" w14:textId="77777777" w:rsidR="007221B9" w:rsidRDefault="007221B9"/>
    <w:p w14:paraId="6EF3556D" w14:textId="77777777" w:rsidR="007221B9" w:rsidRDefault="007221B9"/>
    <w:p w14:paraId="08212066" w14:textId="77777777" w:rsidR="007221B9" w:rsidRDefault="007221B9"/>
    <w:p w14:paraId="79E4AECF" w14:textId="77777777" w:rsidR="007221B9" w:rsidRDefault="007221B9"/>
    <w:p w14:paraId="55133F86" w14:textId="77777777" w:rsidR="007221B9" w:rsidRDefault="00467391">
      <w:r>
        <w:rPr>
          <w:noProof/>
        </w:rPr>
        <mc:AlternateContent>
          <mc:Choice Requires="wpg">
            <w:drawing>
              <wp:anchor distT="0" distB="0" distL="0" distR="0" simplePos="0" relativeHeight="251660288" behindDoc="0" locked="0" layoutInCell="1" allowOverlap="1" wp14:anchorId="5E5B909E" wp14:editId="79C7D583">
                <wp:simplePos x="0" y="0"/>
                <wp:positionH relativeFrom="page">
                  <wp:posOffset>368300</wp:posOffset>
                </wp:positionH>
                <wp:positionV relativeFrom="paragraph">
                  <wp:posOffset>336550</wp:posOffset>
                </wp:positionV>
                <wp:extent cx="701675" cy="19050"/>
                <wp:effectExtent l="0" t="0" r="0" b="0"/>
                <wp:wrapTopAndBottom/>
                <wp:docPr id="948" name="组合 561"/>
                <wp:cNvGraphicFramePr/>
                <a:graphic xmlns:a="http://schemas.openxmlformats.org/drawingml/2006/main">
                  <a:graphicData uri="http://schemas.microsoft.com/office/word/2010/wordprocessingGroup">
                    <wpg:wgp>
                      <wpg:cNvGrpSpPr/>
                      <wpg:grpSpPr>
                        <a:xfrm>
                          <a:off x="0" y="0"/>
                          <a:ext cx="701675" cy="19050"/>
                          <a:chOff x="580" y="530"/>
                          <a:chExt cx="1105" cy="30"/>
                        </a:xfrm>
                      </wpg:grpSpPr>
                      <wps:wsp>
                        <wps:cNvPr id="944" name="直线 565"/>
                        <wps:cNvCnPr/>
                        <wps:spPr>
                          <a:xfrm>
                            <a:off x="580" y="537"/>
                            <a:ext cx="1104" cy="0"/>
                          </a:xfrm>
                          <a:prstGeom prst="line">
                            <a:avLst/>
                          </a:prstGeom>
                          <a:ln w="9477" cap="flat" cmpd="sng">
                            <a:solidFill>
                              <a:srgbClr val="999999"/>
                            </a:solidFill>
                            <a:prstDash val="solid"/>
                            <a:headEnd type="none" w="med" len="med"/>
                            <a:tailEnd type="none" w="med" len="med"/>
                          </a:ln>
                        </wps:spPr>
                        <wps:bodyPr/>
                      </wps:wsp>
                      <wps:wsp>
                        <wps:cNvPr id="945" name="直线 564"/>
                        <wps:cNvCnPr/>
                        <wps:spPr>
                          <a:xfrm>
                            <a:off x="580" y="552"/>
                            <a:ext cx="1104" cy="0"/>
                          </a:xfrm>
                          <a:prstGeom prst="line">
                            <a:avLst/>
                          </a:prstGeom>
                          <a:ln w="9477" cap="flat" cmpd="sng">
                            <a:solidFill>
                              <a:srgbClr val="EDEDED"/>
                            </a:solidFill>
                            <a:prstDash val="solid"/>
                            <a:headEnd type="none" w="med" len="med"/>
                            <a:tailEnd type="none" w="med" len="med"/>
                          </a:ln>
                        </wps:spPr>
                        <wps:bodyPr/>
                      </wps:wsp>
                      <wps:wsp>
                        <wps:cNvPr id="946" name="任意多边形 563"/>
                        <wps:cNvSpPr/>
                        <wps:spPr>
                          <a:xfrm>
                            <a:off x="1669" y="529"/>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47" name="任意多边形 562"/>
                        <wps:cNvSpPr/>
                        <wps:spPr>
                          <a:xfrm>
                            <a:off x="580" y="529"/>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7DA9F4CB" id="组合 561" o:spid="_x0000_s1026" style="position:absolute;margin-left:29pt;margin-top:26.5pt;width:55.25pt;height:1.5pt;z-index:251660288;mso-wrap-distance-left:0;mso-wrap-distance-right:0;mso-position-horizontal-relative:page" coordorigin="580,530"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">
                <v:line id="直线 565" o:spid="_x0000_s1027" style="position:absolute;visibility:visible;mso-wrap-style:square" from="580,537" to="1684,5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" strokecolor="#999" strokeweight=".26325mm"/>
                <v:line id="直线 564" o:spid="_x0000_s1028" style="position:absolute;visibility:visible;mso-wrap-style:square" from="580,552" to="1684,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" strokecolor="#ededed" strokeweight=".26325mm"/>
                <v:shape id="任意多边形 563" o:spid="_x0000_s1029" style="position:absolute;left:1669;top:52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" path="m15,30l,30,,15,15,r,30xe" fillcolor="#ededed" stroked="f">
                  <v:path arrowok="t" textboxrect="0,0,15,30"/>
                </v:shape>
                <v:shape id="任意多边形 562" o:spid="_x0000_s1030" style="position:absolute;left:580;top:529;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" path="m,30l,,15,r,15l,30xe" fillcolor="#999" stroked="f">
                  <v:path arrowok="t" textboxrect="0,0,15,30"/>
                </v:shape>
                <w10:wrap type="topAndBottom" anchorx="page"/>
              </v:group>
            </w:pict>
          </mc:Fallback>
        </mc:AlternateContent>
      </w:r>
    </w:p>
    <w:p w14:paraId="5E78C920" w14:textId="77777777" w:rsidR="007221B9" w:rsidRDefault="00467391">
      <w:r>
        <w:t>第 224 页</w:t>
      </w:r>
    </w:p>
    <w:p w14:paraId="5AC8BB79" w14:textId="77777777" w:rsidR="007221B9" w:rsidRDefault="007221B9">
      <w:pPr>
        <w:sectPr w:rsidR="007221B9">
          <w:type w:val="continuous"/>
          <w:pgSz w:w="11920" w:h="16860"/>
          <w:pgMar w:top="640" w:right="460" w:bottom="280" w:left="460" w:header="720" w:footer="720" w:gutter="0"/>
          <w:cols w:space="720"/>
        </w:sectPr>
      </w:pPr>
    </w:p>
    <w:p w14:paraId="61CCEB8B" w14:textId="77777777" w:rsidR="007221B9" w:rsidRDefault="00467391">
      <w:r>
        <w:lastRenderedPageBreak/>
        <w:t>198</w:t>
      </w:r>
    </w:p>
    <w:p w14:paraId="0D75247E" w14:textId="77777777" w:rsidR="007221B9" w:rsidRDefault="007221B9"/>
    <w:p w14:paraId="6205A5F3" w14:textId="77777777" w:rsidR="007221B9" w:rsidRDefault="00467391">
      <w:r>
        <w:t>分析天主教大学智利案</w:t>
      </w:r>
    </w:p>
    <w:p w14:paraId="0DBC539E" w14:textId="77777777" w:rsidR="007221B9" w:rsidRDefault="007221B9"/>
    <w:p w14:paraId="0CE07CF0" w14:textId="77777777" w:rsidR="007221B9" w:rsidRDefault="00467391">
      <w:pPr>
        <w:rPr>
          <w:b/>
          <w:bCs/>
        </w:rPr>
      </w:pPr>
      <w:r>
        <w:rPr>
          <w:b/>
          <w:bCs/>
        </w:rPr>
        <w:t>6</w:t>
      </w:r>
      <w:r>
        <w:rPr>
          <w:rFonts w:hint="eastAsia"/>
          <w:b/>
          <w:bCs/>
          <w:lang w:eastAsia="zh-Hans"/>
        </w:rPr>
        <w:t>.</w:t>
      </w:r>
      <w:r>
        <w:rPr>
          <w:b/>
          <w:bCs/>
          <w:lang w:eastAsia="zh-Hans"/>
        </w:rPr>
        <w:t>4</w:t>
      </w:r>
      <w:r>
        <w:rPr>
          <w:rFonts w:hint="eastAsia"/>
          <w:b/>
          <w:bCs/>
          <w:lang w:eastAsia="zh-Hans"/>
        </w:rPr>
        <w:t>.</w:t>
      </w:r>
      <w:r>
        <w:rPr>
          <w:b/>
          <w:bCs/>
          <w:lang w:eastAsia="zh-Hans"/>
        </w:rPr>
        <w:t xml:space="preserve">2 </w:t>
      </w:r>
      <w:r>
        <w:rPr>
          <w:b/>
          <w:bCs/>
        </w:rPr>
        <w:t>学术实践是否出现在</w:t>
      </w:r>
      <w:r>
        <w:rPr>
          <w:rFonts w:hint="eastAsia"/>
          <w:b/>
          <w:bCs/>
          <w:lang w:eastAsia="zh-Hans"/>
        </w:rPr>
        <w:t>官方表</w:t>
      </w:r>
      <w:r>
        <w:rPr>
          <w:b/>
          <w:bCs/>
        </w:rPr>
        <w:t>述中，从</w:t>
      </w:r>
      <w:del w:id="223" w:author="Microsoft Office User" w:date="2021-12-08T17:12:00Z">
        <w:r w:rsidDel="003250A4">
          <w:rPr>
            <w:b/>
            <w:bCs/>
          </w:rPr>
          <w:delText xml:space="preserve">  </w:delText>
        </w:r>
      </w:del>
      <w:r>
        <w:rPr>
          <w:b/>
          <w:bCs/>
        </w:rPr>
        <w:t>而代表</w:t>
      </w:r>
      <w:r>
        <w:rPr>
          <w:rFonts w:hint="eastAsia"/>
          <w:b/>
          <w:bCs/>
          <w:lang w:eastAsia="zh-Hans"/>
        </w:rPr>
        <w:t>大</w:t>
      </w:r>
      <w:r>
        <w:rPr>
          <w:b/>
          <w:bCs/>
        </w:rPr>
        <w:t>学的真实行为模式？</w:t>
      </w:r>
    </w:p>
    <w:p w14:paraId="1B25C0EE" w14:textId="1903132F" w:rsidR="007221B9" w:rsidRDefault="00467391">
      <w:r>
        <w:br w:type="column"/>
      </w:r>
      <w:r>
        <w:t xml:space="preserve">6 </w:t>
      </w:r>
      <w:ins w:id="224" w:author="Microsoft Office User" w:date="2021-12-08T16:06:00Z">
        <w:r w:rsidR="005A7C7F">
          <w:rPr>
            <w:rFonts w:hint="eastAsia"/>
          </w:rPr>
          <w:t>整体性的</w:t>
        </w:r>
      </w:ins>
      <w:del w:id="225" w:author="Microsoft Office User" w:date="2021-12-08T16:06:00Z">
        <w:r w:rsidDel="005A7C7F">
          <w:delText>综合</w:delText>
        </w:r>
      </w:del>
      <w:r>
        <w:t>知识交换</w:t>
      </w:r>
    </w:p>
    <w:p w14:paraId="126737B7" w14:textId="77777777" w:rsidR="007221B9" w:rsidRDefault="007221B9">
      <w:pPr>
        <w:sectPr w:rsidR="007221B9">
          <w:pgSz w:w="11920" w:h="16860"/>
          <w:pgMar w:top="560" w:right="460" w:bottom="280" w:left="460" w:header="720" w:footer="720" w:gutter="0"/>
          <w:cols w:num="2" w:space="720" w:equalWidth="0">
            <w:col w:w="4773" w:space="40"/>
            <w:col w:w="6187"/>
          </w:cols>
        </w:sectPr>
      </w:pPr>
    </w:p>
    <w:p w14:paraId="1CD12560" w14:textId="77777777" w:rsidR="007221B9" w:rsidRDefault="007221B9"/>
    <w:p w14:paraId="1E9388B4" w14:textId="77777777" w:rsidR="007221B9" w:rsidRDefault="00467391">
      <w:r>
        <w:t>在PUCC案例中，所有11项学术实践都已</w:t>
      </w:r>
      <w:r>
        <w:rPr>
          <w:rFonts w:hint="eastAsia"/>
          <w:lang w:eastAsia="zh-Hans"/>
        </w:rPr>
        <w:t>落实</w:t>
      </w:r>
      <w:r>
        <w:t>，由案例文本中的图标</w:t>
      </w:r>
      <w:r>
        <w:rPr>
          <w:rFonts w:hint="eastAsia"/>
          <w:lang w:eastAsia="zh-Hans"/>
        </w:rPr>
        <w:t>所示</w:t>
      </w:r>
      <w:r>
        <w:t>。在这种情况下，我们</w:t>
      </w:r>
      <w:r>
        <w:rPr>
          <w:rFonts w:hint="eastAsia"/>
          <w:lang w:eastAsia="zh-Hans"/>
        </w:rPr>
        <w:t>要找</w:t>
      </w:r>
      <w:r>
        <w:t>寻</w:t>
      </w:r>
      <w:r>
        <w:rPr>
          <w:rFonts w:hint="eastAsia"/>
          <w:lang w:eastAsia="zh-Hans"/>
        </w:rPr>
        <w:t>催化创新之中和</w:t>
      </w:r>
      <w:r>
        <w:t>在创新与研究之间</w:t>
      </w:r>
      <w:r>
        <w:rPr>
          <w:rFonts w:hint="eastAsia"/>
          <w:lang w:eastAsia="zh-Hans"/>
        </w:rPr>
        <w:t>的集成的证据</w:t>
      </w:r>
      <w:r>
        <w:t>。实践证明PUCC所采用的催化创新的方法总结在</w:t>
      </w:r>
      <w:del w:id="226" w:author="Microsoft Office User" w:date="2021-12-08T17:13:00Z">
        <w:r w:rsidDel="00284BD0">
          <w:delText>桌</w:delText>
        </w:r>
      </w:del>
      <w:r>
        <w:rPr>
          <w:rFonts w:hint="eastAsia"/>
          <w:lang w:eastAsia="zh-Hans"/>
        </w:rPr>
        <w:t>表</w:t>
      </w:r>
      <w:r>
        <w:t>6.3</w:t>
      </w:r>
      <w:r>
        <w:rPr>
          <w:rFonts w:hint="eastAsia"/>
          <w:lang w:eastAsia="zh-Hans"/>
        </w:rPr>
        <w:t>中</w:t>
      </w:r>
      <w:r>
        <w:rPr>
          <w:lang w:eastAsia="zh-Hans"/>
        </w:rPr>
        <w:t>。</w:t>
      </w:r>
    </w:p>
    <w:p w14:paraId="1CF0170B" w14:textId="77777777" w:rsidR="007221B9" w:rsidRDefault="007221B9"/>
    <w:p w14:paraId="41B0B692" w14:textId="77777777" w:rsidR="007221B9" w:rsidRDefault="00467391">
      <w:pPr>
        <w:rPr>
          <w:b/>
          <w:bCs/>
        </w:rPr>
      </w:pPr>
      <w:r>
        <w:rPr>
          <w:b/>
          <w:bCs/>
        </w:rPr>
        <w:t>6</w:t>
      </w:r>
      <w:r>
        <w:rPr>
          <w:rFonts w:hint="eastAsia"/>
          <w:b/>
          <w:bCs/>
          <w:lang w:eastAsia="zh-Hans"/>
        </w:rPr>
        <w:t>.</w:t>
      </w:r>
      <w:r>
        <w:rPr>
          <w:b/>
          <w:bCs/>
          <w:lang w:eastAsia="zh-Hans"/>
        </w:rPr>
        <w:t>4</w:t>
      </w:r>
      <w:r>
        <w:rPr>
          <w:rFonts w:hint="eastAsia"/>
          <w:b/>
          <w:bCs/>
          <w:lang w:eastAsia="zh-Hans"/>
        </w:rPr>
        <w:t>.</w:t>
      </w:r>
      <w:r>
        <w:rPr>
          <w:b/>
          <w:bCs/>
          <w:lang w:eastAsia="zh-Hans"/>
        </w:rPr>
        <w:t>2</w:t>
      </w:r>
      <w:r>
        <w:rPr>
          <w:rFonts w:hint="eastAsia"/>
          <w:b/>
          <w:bCs/>
          <w:lang w:eastAsia="zh-Hans"/>
        </w:rPr>
        <w:t>.</w:t>
      </w:r>
      <w:r>
        <w:rPr>
          <w:b/>
          <w:bCs/>
          <w:lang w:eastAsia="zh-Hans"/>
        </w:rPr>
        <w:t xml:space="preserve">2 </w:t>
      </w:r>
      <w:r>
        <w:rPr>
          <w:rFonts w:hint="eastAsia"/>
          <w:b/>
          <w:bCs/>
          <w:lang w:eastAsia="zh-Hans"/>
        </w:rPr>
        <w:t>催化创新</w:t>
      </w:r>
      <w:r>
        <w:rPr>
          <w:b/>
          <w:bCs/>
        </w:rPr>
        <w:t>领域内的实践是否</w:t>
      </w:r>
      <w:r>
        <w:rPr>
          <w:rFonts w:hint="eastAsia"/>
          <w:b/>
          <w:bCs/>
          <w:lang w:eastAsia="zh-Hans"/>
        </w:rPr>
        <w:t>被</w:t>
      </w:r>
      <w:r>
        <w:rPr>
          <w:b/>
          <w:bCs/>
        </w:rPr>
        <w:t>整合</w:t>
      </w:r>
      <w:r>
        <w:rPr>
          <w:rFonts w:hint="eastAsia"/>
          <w:b/>
          <w:bCs/>
          <w:lang w:eastAsia="zh-Hans"/>
        </w:rPr>
        <w:t>以</w:t>
      </w:r>
      <w:r>
        <w:rPr>
          <w:b/>
          <w:bCs/>
        </w:rPr>
        <w:t>产生</w:t>
      </w:r>
      <w:r>
        <w:rPr>
          <w:rFonts w:hint="eastAsia"/>
          <w:b/>
          <w:bCs/>
          <w:lang w:eastAsia="zh-Hans"/>
        </w:rPr>
        <w:t>该领域</w:t>
      </w:r>
      <w:r>
        <w:rPr>
          <w:b/>
          <w:bCs/>
        </w:rPr>
        <w:t>成果？</w:t>
      </w:r>
    </w:p>
    <w:p w14:paraId="3358D402" w14:textId="77777777" w:rsidR="007221B9" w:rsidDel="006033B9" w:rsidRDefault="007221B9">
      <w:pPr>
        <w:rPr>
          <w:del w:id="227" w:author="Microsoft Office User" w:date="2021-12-08T17:53:00Z"/>
        </w:rPr>
      </w:pPr>
    </w:p>
    <w:p w14:paraId="26753FDA" w14:textId="2DF78ACF" w:rsidR="00B63E45" w:rsidDel="006033B9" w:rsidRDefault="00467391" w:rsidP="006033B9">
      <w:pPr>
        <w:rPr>
          <w:del w:id="228" w:author="Microsoft Office User" w:date="2021-12-08T17:53:00Z"/>
        </w:rPr>
        <w:pPrChange w:id="229" w:author="Microsoft Office User" w:date="2021-12-08T17:53:00Z">
          <w:pPr/>
        </w:pPrChange>
      </w:pPr>
      <w:del w:id="230" w:author="Microsoft Office User" w:date="2021-12-08T17:53:00Z">
        <w:r w:rsidDel="006033B9">
          <w:delText>催化创新的</w:delText>
        </w:r>
        <w:r w:rsidDel="006033B9">
          <w:rPr>
            <w:rFonts w:hint="eastAsia"/>
            <w:lang w:eastAsia="zh-Hans"/>
          </w:rPr>
          <w:delText>成</w:delText>
        </w:r>
        <w:r w:rsidDel="006033B9">
          <w:delText>果是创造—</w:delText>
        </w:r>
      </w:del>
      <w:del w:id="231" w:author="Microsoft Office User" w:date="2021-12-08T17:41:00Z">
        <w:r w:rsidDel="00B63E45">
          <w:delText>—</w:delText>
        </w:r>
      </w:del>
      <w:del w:id="232" w:author="Microsoft Office User" w:date="2021-12-08T17:53:00Z">
        <w:r w:rsidDel="006033B9">
          <w:rPr>
            <w:rFonts w:hint="eastAsia"/>
          </w:rPr>
          <w:delText>合</w:delText>
        </w:r>
        <w:r w:rsidDel="006033B9">
          <w:delText>成物体、在大学开发之前从未存在过的流程和系统。虽然这可能涵盖从艺术到商业的广泛领域，但我们专注于来自科学、技术和企业家精神的创造。</w:delText>
        </w:r>
      </w:del>
    </w:p>
    <w:p w14:paraId="73B30FA3" w14:textId="674402A1" w:rsidR="007221B9" w:rsidDel="006033B9" w:rsidRDefault="00467391" w:rsidP="006033B9">
      <w:pPr>
        <w:rPr>
          <w:del w:id="233" w:author="Microsoft Office User" w:date="2021-12-08T17:53:00Z"/>
        </w:rPr>
        <w:pPrChange w:id="234" w:author="Microsoft Office User" w:date="2021-12-08T17:53:00Z">
          <w:pPr>
            <w:ind w:firstLine="420"/>
          </w:pPr>
        </w:pPrChange>
      </w:pPr>
      <w:del w:id="235" w:author="Microsoft Office User" w:date="2021-12-08T17:53:00Z">
        <w:r w:rsidDel="006033B9">
          <w:rPr>
            <w:rFonts w:hint="eastAsia"/>
            <w:lang w:eastAsia="zh-Hans"/>
          </w:rPr>
          <w:delText>“使</w:delText>
        </w:r>
        <w:r w:rsidDel="006033B9">
          <w:delText>发现和创造</w:delText>
        </w:r>
        <w:r w:rsidDel="006033B9">
          <w:rPr>
            <w:rFonts w:hint="eastAsia"/>
            <w:lang w:eastAsia="zh-Hans"/>
          </w:rPr>
          <w:delText>成熟化”</w:delText>
        </w:r>
        <w:r w:rsidDel="006033B9">
          <w:delText>是催化</w:delText>
        </w:r>
        <w:r w:rsidDel="006033B9">
          <w:rPr>
            <w:rFonts w:hint="eastAsia"/>
            <w:lang w:eastAsia="zh-Hans"/>
          </w:rPr>
          <w:delText>创新</w:delText>
        </w:r>
        <w:r w:rsidDel="006033B9">
          <w:delText>的基础实践。它在市场背景下识别新技术，并使</w:delText>
        </w:r>
        <w:r w:rsidDel="006033B9">
          <w:rPr>
            <w:rFonts w:hint="eastAsia"/>
            <w:lang w:eastAsia="zh-Hans"/>
          </w:rPr>
          <w:delText>它</w:delText>
        </w:r>
        <w:r w:rsidDel="006033B9">
          <w:delText>们的技术和业务准备情况成熟</w:delText>
        </w:r>
        <w:r w:rsidDel="006033B9">
          <w:rPr>
            <w:rFonts w:hint="eastAsia"/>
            <w:lang w:eastAsia="zh-Hans"/>
          </w:rPr>
          <w:delText>化</w:delText>
        </w:r>
        <w:r w:rsidDel="006033B9">
          <w:delText>。</w:delText>
        </w:r>
        <w:r w:rsidDel="006033B9">
          <w:rPr>
            <w:rFonts w:hint="eastAsia"/>
            <w:lang w:eastAsia="zh-Hans"/>
          </w:rPr>
          <w:delText>“使</w:delText>
        </w:r>
        <w:r w:rsidDel="006033B9">
          <w:delText>发现</w:delText>
        </w:r>
        <w:r w:rsidDel="006033B9">
          <w:rPr>
            <w:rFonts w:hint="eastAsia"/>
            <w:lang w:eastAsia="zh-Hans"/>
          </w:rPr>
          <w:delText>成熟化”</w:delText>
        </w:r>
        <w:r w:rsidDel="006033B9">
          <w:delText>与</w:delText>
        </w:r>
        <w:r w:rsidDel="006033B9">
          <w:rPr>
            <w:rFonts w:hint="eastAsia"/>
            <w:lang w:eastAsia="zh-Hans"/>
          </w:rPr>
          <w:delText>“</w:delText>
        </w:r>
        <w:r w:rsidDel="006033B9">
          <w:delText>促进</w:delText>
        </w:r>
        <w:r w:rsidDel="006033B9">
          <w:rPr>
            <w:rFonts w:hint="eastAsia"/>
            <w:lang w:eastAsia="zh-Hans"/>
          </w:rPr>
          <w:delText>业</w:delText>
        </w:r>
        <w:r w:rsidDel="006033B9">
          <w:delText>务对话和协议</w:delText>
        </w:r>
        <w:r w:rsidDel="006033B9">
          <w:rPr>
            <w:rFonts w:hint="eastAsia"/>
            <w:lang w:eastAsia="zh-Hans"/>
          </w:rPr>
          <w:delText>”紧密相关</w:delText>
        </w:r>
        <w:r w:rsidDel="006033B9">
          <w:rPr>
            <w:lang w:eastAsia="zh-Hans"/>
          </w:rPr>
          <w:delText>，</w:delText>
        </w:r>
        <w:r w:rsidDel="006033B9">
          <w:delText>这经常浮现在市场和</w:delText>
        </w:r>
        <w:r w:rsidDel="006033B9">
          <w:rPr>
            <w:rFonts w:hint="eastAsia"/>
            <w:lang w:eastAsia="zh-Hans"/>
          </w:rPr>
          <w:delText>业务需求上</w:delText>
        </w:r>
        <w:r w:rsidDel="006033B9">
          <w:rPr>
            <w:lang w:eastAsia="zh-Hans"/>
          </w:rPr>
          <w:delText>（</w:delText>
        </w:r>
        <w:r w:rsidDel="006033B9">
          <w:rPr>
            <w:rFonts w:hint="eastAsia"/>
            <w:lang w:eastAsia="zh-Hans"/>
          </w:rPr>
          <w:delText>市场拉动</w:delText>
        </w:r>
        <w:r w:rsidDel="006033B9">
          <w:rPr>
            <w:lang w:eastAsia="zh-Hans"/>
          </w:rPr>
          <w:delText>）。</w:delText>
        </w:r>
        <w:r w:rsidDel="006033B9">
          <w:rPr>
            <w:rFonts w:hint="eastAsia"/>
            <w:lang w:eastAsia="zh-Hans"/>
          </w:rPr>
          <w:delText>在PUCC它常常导致</w:delText>
        </w:r>
        <w:r w:rsidDel="006033B9">
          <w:delText>“结合了教授和学生</w:delText>
        </w:r>
        <w:r w:rsidDel="006033B9">
          <w:rPr>
            <w:rFonts w:hint="eastAsia"/>
            <w:lang w:eastAsia="zh-Hans"/>
          </w:rPr>
          <w:delText>围绕</w:delText>
        </w:r>
        <w:r w:rsidDel="006033B9">
          <w:delText>具有挑战性的话题的最佳学术能力”</w:delText>
        </w:r>
        <w:r w:rsidDel="006033B9">
          <w:rPr>
            <w:rFonts w:hint="eastAsia"/>
            <w:lang w:eastAsia="zh-Hans"/>
          </w:rPr>
          <w:delText>的出现</w:delText>
        </w:r>
        <w:r w:rsidDel="006033B9">
          <w:rPr>
            <w:lang w:eastAsia="zh-Hans"/>
          </w:rPr>
          <w:delText>。</w:delText>
        </w:r>
        <w:r w:rsidDel="006033B9">
          <w:delText xml:space="preserve"> 新发明的许可</w:delText>
        </w:r>
        <w:r w:rsidDel="006033B9">
          <w:rPr>
            <w:rFonts w:hint="eastAsia"/>
            <w:lang w:eastAsia="zh-Hans"/>
          </w:rPr>
          <w:delText>证获得</w:delText>
        </w:r>
        <w:r w:rsidDel="006033B9">
          <w:delText>也将这些实践联系起来。</w:delText>
        </w:r>
      </w:del>
    </w:p>
    <w:p w14:paraId="376BE2D1" w14:textId="77777777" w:rsidR="007221B9" w:rsidRDefault="007221B9" w:rsidP="006033B9">
      <w:pPr>
        <w:pPrChange w:id="236" w:author="Microsoft Office User" w:date="2021-12-08T17:53:00Z">
          <w:pPr>
            <w:ind w:firstLine="420"/>
          </w:pPr>
        </w:pPrChange>
      </w:pPr>
    </w:p>
    <w:p w14:paraId="188023FB" w14:textId="77777777" w:rsidR="00323CA5" w:rsidRDefault="00B63E45" w:rsidP="00B63E45">
      <w:pPr>
        <w:rPr>
          <w:ins w:id="237" w:author="Microsoft Office User" w:date="2021-12-08T17:46:00Z"/>
        </w:rPr>
      </w:pPr>
      <w:ins w:id="238" w:author="Microsoft Office User" w:date="2021-12-08T17:42:00Z">
        <w:r w:rsidRPr="00B63E45">
          <w:rPr>
            <w:rFonts w:ascii="PingFang TC" w:eastAsia="PingFang TC" w:hAnsi="PingFang TC" w:cs="PingFang TC" w:hint="eastAsia"/>
          </w:rPr>
          <w:t>催化创新的结果是创造</w:t>
        </w:r>
        <w:r w:rsidRPr="00B63E45">
          <w:t>——</w:t>
        </w:r>
        <w:r>
          <w:rPr>
            <w:rFonts w:ascii="PingFang TC" w:eastAsia="PingFang TC" w:hAnsi="PingFang TC" w:cs="PingFang TC" w:hint="eastAsia"/>
            <w:lang w:val="en-US"/>
          </w:rPr>
          <w:t>如</w:t>
        </w:r>
      </w:ins>
      <w:ins w:id="239" w:author="Microsoft Office User" w:date="2021-12-08T17:43:00Z">
        <w:r>
          <w:rPr>
            <w:rFonts w:ascii="PingFang TC" w:eastAsia="PingFang TC" w:hAnsi="PingFang TC" w:cs="PingFang TC" w:hint="eastAsia"/>
            <w:lang w:val="en-US"/>
          </w:rPr>
          <w:t>合成对象</w:t>
        </w:r>
      </w:ins>
      <w:ins w:id="240" w:author="Microsoft Office User" w:date="2021-12-08T17:42:00Z">
        <w:r w:rsidRPr="00B63E45">
          <w:rPr>
            <w:rFonts w:ascii="PingFang TC" w:eastAsia="PingFang TC" w:hAnsi="PingFang TC" w:cs="PingFang TC" w:hint="eastAsia"/>
          </w:rPr>
          <w:t>、过程和系统</w:t>
        </w:r>
        <w:r>
          <w:rPr>
            <w:rFonts w:ascii="PingFang TC" w:eastAsia="PingFang TC" w:hAnsi="PingFang TC" w:cs="PingFang TC" w:hint="eastAsia"/>
          </w:rPr>
          <w:t>等</w:t>
        </w:r>
        <w:r w:rsidRPr="00B63E45">
          <w:rPr>
            <w:rFonts w:ascii="PingFang TC" w:eastAsia="PingFang TC" w:hAnsi="PingFang TC" w:cs="PingFang TC" w:hint="eastAsia"/>
          </w:rPr>
          <w:t>在大学</w:t>
        </w:r>
      </w:ins>
      <w:ins w:id="241" w:author="Microsoft Office User" w:date="2021-12-08T17:43:00Z">
        <w:r w:rsidR="007F6528">
          <w:rPr>
            <w:rFonts w:ascii="PingFang TC" w:eastAsia="PingFang TC" w:hAnsi="PingFang TC" w:cs="PingFang TC" w:hint="eastAsia"/>
          </w:rPr>
          <w:t>研究人员</w:t>
        </w:r>
        <w:r>
          <w:rPr>
            <w:rFonts w:ascii="PingFang TC" w:eastAsia="PingFang TC" w:hAnsi="PingFang TC" w:cs="PingFang TC" w:hint="eastAsia"/>
          </w:rPr>
          <w:t>开发出来</w:t>
        </w:r>
      </w:ins>
      <w:ins w:id="242" w:author="Microsoft Office User" w:date="2021-12-08T17:42:00Z">
        <w:r w:rsidRPr="00B63E45">
          <w:rPr>
            <w:rFonts w:ascii="PingFang TC" w:eastAsia="PingFang TC" w:hAnsi="PingFang TC" w:cs="PingFang TC" w:hint="eastAsia"/>
          </w:rPr>
          <w:t>之前从未存在过的。虽然这可能涵盖从艺术到商业的广泛领域，但我们专注于科学、技术和企业家精神</w:t>
        </w:r>
      </w:ins>
      <w:ins w:id="243" w:author="Microsoft Office User" w:date="2021-12-08T17:44:00Z">
        <w:r w:rsidR="00901A4B">
          <w:rPr>
            <w:rFonts w:ascii="PingFang TC" w:eastAsia="PingFang TC" w:hAnsi="PingFang TC" w:cs="PingFang TC" w:hint="eastAsia"/>
          </w:rPr>
          <w:t>等相关</w:t>
        </w:r>
      </w:ins>
      <w:ins w:id="244" w:author="Microsoft Office User" w:date="2021-12-08T17:42:00Z">
        <w:r w:rsidRPr="00B63E45">
          <w:rPr>
            <w:rFonts w:ascii="PingFang TC" w:eastAsia="PingFang TC" w:hAnsi="PingFang TC" w:cs="PingFang TC" w:hint="eastAsia"/>
          </w:rPr>
          <w:t>的创造。</w:t>
        </w:r>
        <w:r w:rsidRPr="00B63E45">
          <w:t xml:space="preserve"> </w:t>
        </w:r>
      </w:ins>
    </w:p>
    <w:p w14:paraId="507AF720" w14:textId="77777777" w:rsidR="00323CA5" w:rsidRDefault="00323CA5" w:rsidP="00B63E45">
      <w:pPr>
        <w:rPr>
          <w:ins w:id="245" w:author="Microsoft Office User" w:date="2021-12-08T17:46:00Z"/>
        </w:rPr>
      </w:pPr>
    </w:p>
    <w:p w14:paraId="58AF21E5" w14:textId="3961EAAD" w:rsidR="00DB24F9" w:rsidRDefault="007E49D9" w:rsidP="00B63E45">
      <w:pPr>
        <w:rPr>
          <w:ins w:id="246" w:author="Microsoft Office User" w:date="2021-12-08T17:45:00Z"/>
        </w:rPr>
      </w:pPr>
      <w:ins w:id="247" w:author="Microsoft Office User" w:date="2021-12-08T17:46:00Z">
        <w:r>
          <w:rPr>
            <w:rFonts w:ascii="PingFang TC" w:eastAsia="PingFang TC" w:hAnsi="PingFang TC" w:cs="PingFang TC" w:hint="eastAsia"/>
          </w:rPr>
          <w:t>M</w:t>
        </w:r>
        <w:proofErr w:type="spellStart"/>
        <w:r>
          <w:rPr>
            <w:rFonts w:ascii="PingFang TC" w:eastAsia="PingFang TC" w:hAnsi="PingFang TC" w:cs="PingFang TC"/>
            <w:lang w:val="en-US"/>
          </w:rPr>
          <w:t>aturing</w:t>
        </w:r>
        <w:proofErr w:type="spellEnd"/>
        <w:r>
          <w:rPr>
            <w:rFonts w:ascii="PingFang TC" w:eastAsia="PingFang TC" w:hAnsi="PingFang TC" w:cs="PingFang TC"/>
            <w:lang w:val="en-US"/>
          </w:rPr>
          <w:t xml:space="preserve"> Discoveries</w:t>
        </w:r>
        <w:r w:rsidR="00CA25A0">
          <w:rPr>
            <w:rFonts w:ascii="PingFang TC" w:eastAsia="PingFang TC" w:hAnsi="PingFang TC" w:cs="PingFang TC"/>
            <w:lang w:val="en-US"/>
          </w:rPr>
          <w:t xml:space="preserve"> and Creations</w:t>
        </w:r>
      </w:ins>
      <w:ins w:id="248" w:author="Microsoft Office User" w:date="2021-12-08T17:42:00Z">
        <w:r w:rsidR="00B63E45" w:rsidRPr="00B63E45">
          <w:rPr>
            <w:rFonts w:ascii="PingFang TC" w:eastAsia="PingFang TC" w:hAnsi="PingFang TC" w:cs="PingFang TC" w:hint="eastAsia"/>
          </w:rPr>
          <w:t>是催化创新的基础实践</w:t>
        </w:r>
      </w:ins>
      <w:ins w:id="249" w:author="Microsoft Office User" w:date="2021-12-08T17:47:00Z">
        <w:r w:rsidR="00150243">
          <w:rPr>
            <w:rFonts w:ascii="PingFang TC" w:eastAsia="PingFang TC" w:hAnsi="PingFang TC" w:cs="PingFang TC" w:hint="eastAsia"/>
            <w:lang w:val="en-US"/>
          </w:rPr>
          <w:t>项目</w:t>
        </w:r>
      </w:ins>
      <w:ins w:id="250" w:author="Microsoft Office User" w:date="2021-12-08T17:42:00Z">
        <w:r w:rsidR="00B63E45" w:rsidRPr="00B63E45">
          <w:rPr>
            <w:rFonts w:ascii="PingFang TC" w:eastAsia="PingFang TC" w:hAnsi="PingFang TC" w:cs="PingFang TC" w:hint="eastAsia"/>
          </w:rPr>
          <w:t>。它在市场背景下识别新技术，并使其技术和业务准备成熟。</w:t>
        </w:r>
      </w:ins>
      <w:ins w:id="251" w:author="Microsoft Office User" w:date="2021-12-08T17:47:00Z">
        <w:r w:rsidR="008D2E9C">
          <w:rPr>
            <w:rFonts w:ascii="PingFang TC" w:eastAsia="PingFang TC" w:hAnsi="PingFang TC" w:cs="PingFang TC" w:hint="eastAsia"/>
          </w:rPr>
          <w:t>M</w:t>
        </w:r>
        <w:proofErr w:type="spellStart"/>
        <w:r w:rsidR="008D2E9C">
          <w:rPr>
            <w:rFonts w:ascii="PingFang TC" w:eastAsia="PingFang TC" w:hAnsi="PingFang TC" w:cs="PingFang TC"/>
            <w:lang w:val="en-US"/>
          </w:rPr>
          <w:t>aturing</w:t>
        </w:r>
        <w:proofErr w:type="spellEnd"/>
        <w:r w:rsidR="008D2E9C">
          <w:rPr>
            <w:rFonts w:ascii="PingFang TC" w:eastAsia="PingFang TC" w:hAnsi="PingFang TC" w:cs="PingFang TC"/>
            <w:lang w:val="en-US"/>
          </w:rPr>
          <w:t xml:space="preserve"> Discoveries</w:t>
        </w:r>
      </w:ins>
      <w:ins w:id="252" w:author="Microsoft Office User" w:date="2021-12-08T17:42:00Z">
        <w:r w:rsidR="00B63E45" w:rsidRPr="00B63E45">
          <w:rPr>
            <w:rFonts w:ascii="PingFang TC" w:eastAsia="PingFang TC" w:hAnsi="PingFang TC" w:cs="PingFang TC" w:hint="eastAsia"/>
          </w:rPr>
          <w:t>与</w:t>
        </w:r>
      </w:ins>
      <w:ins w:id="253" w:author="Microsoft Office User" w:date="2021-12-08T17:47:00Z">
        <w:r w:rsidR="008D2E9C">
          <w:rPr>
            <w:rFonts w:ascii="PingFang TC" w:eastAsia="PingFang TC" w:hAnsi="PingFang TC" w:cs="PingFang TC" w:hint="eastAsia"/>
          </w:rPr>
          <w:t>F</w:t>
        </w:r>
        <w:proofErr w:type="spellStart"/>
        <w:r w:rsidR="008D2E9C">
          <w:rPr>
            <w:rFonts w:ascii="PingFang TC" w:eastAsia="PingFang TC" w:hAnsi="PingFang TC" w:cs="PingFang TC"/>
            <w:lang w:val="en-US"/>
          </w:rPr>
          <w:t>aciliating</w:t>
        </w:r>
        <w:proofErr w:type="spellEnd"/>
        <w:r w:rsidR="008D2E9C">
          <w:rPr>
            <w:rFonts w:ascii="PingFang TC" w:eastAsia="PingFang TC" w:hAnsi="PingFang TC" w:cs="PingFang TC"/>
            <w:lang w:val="en-US"/>
          </w:rPr>
          <w:t xml:space="preserve"> </w:t>
        </w:r>
        <w:proofErr w:type="spellStart"/>
        <w:r w:rsidR="008D2E9C">
          <w:rPr>
            <w:rFonts w:ascii="PingFang TC" w:eastAsia="PingFang TC" w:hAnsi="PingFang TC" w:cs="PingFang TC"/>
            <w:lang w:val="en-US"/>
          </w:rPr>
          <w:t>Diaglog</w:t>
        </w:r>
        <w:proofErr w:type="spellEnd"/>
        <w:r w:rsidR="008D2E9C">
          <w:rPr>
            <w:rFonts w:ascii="PingFang TC" w:eastAsia="PingFang TC" w:hAnsi="PingFang TC" w:cs="PingFang TC"/>
            <w:lang w:val="en-US"/>
          </w:rPr>
          <w:t xml:space="preserve"> and agreements</w:t>
        </w:r>
      </w:ins>
      <w:ins w:id="254" w:author="Microsoft Office User" w:date="2021-12-08T17:42:00Z">
        <w:r w:rsidR="00B63E45" w:rsidRPr="00B63E45">
          <w:rPr>
            <w:rFonts w:ascii="PingFang TC" w:eastAsia="PingFang TC" w:hAnsi="PingFang TC" w:cs="PingFang TC" w:hint="eastAsia"/>
          </w:rPr>
          <w:t>通常会暴露市场和业务需求（市场拉动）。在</w:t>
        </w:r>
        <w:r w:rsidR="00B63E45" w:rsidRPr="00B63E45">
          <w:t xml:space="preserve"> PUCC</w:t>
        </w:r>
        <w:r w:rsidR="00B63E45" w:rsidRPr="00B63E45">
          <w:rPr>
            <w:rFonts w:ascii="PingFang TC" w:eastAsia="PingFang TC" w:hAnsi="PingFang TC" w:cs="PingFang TC" w:hint="eastAsia"/>
          </w:rPr>
          <w:t>，这有时会导致参与，</w:t>
        </w:r>
        <w:r w:rsidR="00B63E45" w:rsidRPr="00B63E45">
          <w:t>“</w:t>
        </w:r>
        <w:r w:rsidR="00B63E45" w:rsidRPr="00B63E45">
          <w:rPr>
            <w:rFonts w:ascii="PingFang TC" w:eastAsia="PingFang TC" w:hAnsi="PingFang TC" w:cs="PingFang TC" w:hint="eastAsia"/>
          </w:rPr>
          <w:t>将教授和学生的最佳学术能力围绕一个具有挑战性的主题结合起来。</w:t>
        </w:r>
        <w:r w:rsidR="00B63E45" w:rsidRPr="00B63E45">
          <w:t>”</w:t>
        </w:r>
      </w:ins>
      <w:ins w:id="255" w:author="Microsoft Office User" w:date="2021-12-08T17:48:00Z">
        <w:r w:rsidR="00940D9F">
          <w:rPr>
            <w:lang w:val="en-US"/>
          </w:rPr>
          <w:t xml:space="preserve"> </w:t>
        </w:r>
      </w:ins>
      <w:ins w:id="256" w:author="Microsoft Office User" w:date="2021-12-08T17:42:00Z">
        <w:r w:rsidR="00B63E45" w:rsidRPr="00B63E45">
          <w:rPr>
            <w:rFonts w:ascii="PingFang TC" w:eastAsia="PingFang TC" w:hAnsi="PingFang TC" w:cs="PingFang TC" w:hint="eastAsia"/>
          </w:rPr>
          <w:t>新发明的许可也将这些实践联系起来。</w:t>
        </w:r>
        <w:r w:rsidR="00B63E45" w:rsidRPr="00B63E45">
          <w:t xml:space="preserve"> </w:t>
        </w:r>
      </w:ins>
    </w:p>
    <w:p w14:paraId="4EE07311" w14:textId="24DCA944" w:rsidR="00B63E45" w:rsidRPr="003A40B2" w:rsidRDefault="00007035" w:rsidP="00007035">
      <w:pPr>
        <w:rPr>
          <w:ins w:id="257" w:author="Microsoft Office User" w:date="2021-12-08T17:42:00Z"/>
          <w:rFonts w:ascii="PingFang TC" w:eastAsia="PingFang TC" w:hAnsi="PingFang TC" w:cs="PingFang TC"/>
          <w:lang w:val="en-US"/>
          <w:rPrChange w:id="258" w:author="Microsoft Office User" w:date="2021-12-08T17:49:00Z">
            <w:rPr>
              <w:ins w:id="259" w:author="Microsoft Office User" w:date="2021-12-08T17:42:00Z"/>
            </w:rPr>
          </w:rPrChange>
        </w:rPr>
      </w:pPr>
      <w:ins w:id="260" w:author="Microsoft Office User" w:date="2021-12-08T17:48:00Z">
        <w:r w:rsidRPr="00B63E45">
          <w:t>Maturing Creations</w:t>
        </w:r>
      </w:ins>
      <w:ins w:id="261" w:author="Microsoft Office User" w:date="2021-12-08T17:42:00Z">
        <w:r w:rsidR="00B63E45" w:rsidRPr="00B63E45">
          <w:rPr>
            <w:rFonts w:ascii="PingFang TC" w:eastAsia="PingFang TC" w:hAnsi="PingFang TC" w:cs="PingFang TC" w:hint="eastAsia"/>
          </w:rPr>
          <w:t>和</w:t>
        </w:r>
      </w:ins>
      <w:ins w:id="262" w:author="Microsoft Office User" w:date="2021-12-08T17:49:00Z">
        <w:r w:rsidRPr="003A40B2">
          <w:rPr>
            <w:rFonts w:ascii="PingFang TC" w:eastAsia="PingFang TC" w:hAnsi="PingFang TC" w:cs="PingFang TC"/>
            <w:rPrChange w:id="263" w:author="Microsoft Office User" w:date="2021-12-08T17:49:00Z">
              <w:rPr>
                <w:rFonts w:ascii="PingFang TC" w:eastAsia="PingFang TC" w:hAnsi="PingFang TC" w:cs="PingFang TC"/>
                <w:lang w:val="en-US"/>
              </w:rPr>
            </w:rPrChange>
          </w:rPr>
          <w:t>Entrepreneurial</w:t>
        </w:r>
        <w:r w:rsidR="00740370" w:rsidRPr="003A40B2">
          <w:rPr>
            <w:rFonts w:ascii="PingFang TC" w:eastAsia="PingFang TC" w:hAnsi="PingFang TC" w:cs="PingFang TC"/>
            <w:rPrChange w:id="264" w:author="Microsoft Office User" w:date="2021-12-08T17:49:00Z">
              <w:rPr>
                <w:rFonts w:ascii="PingFang TC" w:eastAsia="PingFang TC" w:hAnsi="PingFang TC" w:cs="PingFang TC"/>
                <w:lang w:val="en-US"/>
              </w:rPr>
            </w:rPrChange>
          </w:rPr>
          <w:t xml:space="preserve"> </w:t>
        </w:r>
        <w:r w:rsidRPr="003A40B2">
          <w:rPr>
            <w:rFonts w:ascii="PingFang TC" w:eastAsia="PingFang TC" w:hAnsi="PingFang TC" w:cs="PingFang TC"/>
            <w:rPrChange w:id="265" w:author="Microsoft Office User" w:date="2021-12-08T17:49:00Z">
              <w:rPr>
                <w:rFonts w:ascii="PingFang TC" w:eastAsia="PingFang TC" w:hAnsi="PingFang TC" w:cs="PingFang TC"/>
                <w:lang w:val="en-US"/>
              </w:rPr>
            </w:rPrChange>
          </w:rPr>
          <w:t>Venturing</w:t>
        </w:r>
      </w:ins>
      <w:ins w:id="266" w:author="Microsoft Office User" w:date="2021-12-08T17:42:00Z">
        <w:r w:rsidR="00B63E45" w:rsidRPr="00B63E45">
          <w:rPr>
            <w:rFonts w:ascii="PingFang TC" w:eastAsia="PingFang TC" w:hAnsi="PingFang TC" w:cs="PingFang TC" w:hint="eastAsia"/>
          </w:rPr>
          <w:t>之间存在平行关系。</w:t>
        </w:r>
        <w:r w:rsidR="00B63E45" w:rsidRPr="00B63E45">
          <w:t xml:space="preserve"> Maturing Creations </w:t>
        </w:r>
      </w:ins>
      <w:ins w:id="267" w:author="Microsoft Office User" w:date="2021-12-08T17:49:00Z">
        <w:r w:rsidR="003A40B2">
          <w:rPr>
            <w:rFonts w:ascii="PingFang TC" w:eastAsia="PingFang TC" w:hAnsi="PingFang TC" w:cs="PingFang TC" w:hint="eastAsia"/>
          </w:rPr>
          <w:t>产出</w:t>
        </w:r>
      </w:ins>
      <w:ins w:id="268" w:author="Microsoft Office User" w:date="2021-12-08T17:42:00Z">
        <w:r w:rsidR="00B63E45" w:rsidRPr="00B63E45">
          <w:rPr>
            <w:rFonts w:ascii="PingFang TC" w:eastAsia="PingFang TC" w:hAnsi="PingFang TC" w:cs="PingFang TC" w:hint="eastAsia"/>
          </w:rPr>
          <w:t>可以</w:t>
        </w:r>
      </w:ins>
      <w:ins w:id="269" w:author="Microsoft Office User" w:date="2021-12-08T17:50:00Z">
        <w:r w:rsidR="003A40B2" w:rsidRPr="00C53F1D">
          <w:rPr>
            <w:rFonts w:ascii="PingFang TC" w:eastAsia="PingFang TC" w:hAnsi="PingFang TC" w:cs="PingFang TC" w:hint="eastAsia"/>
            <w:rPrChange w:id="270" w:author="Microsoft Office User" w:date="2021-12-08T17:52:00Z">
              <w:rPr>
                <w:rFonts w:ascii="PingFang TC" w:eastAsia="PingFang TC" w:hAnsi="PingFang TC" w:cs="PingFang TC" w:hint="eastAsia"/>
                <w:lang w:val="en-US"/>
              </w:rPr>
            </w:rPrChange>
          </w:rPr>
          <w:t>发布</w:t>
        </w:r>
      </w:ins>
      <w:ins w:id="271" w:author="Microsoft Office User" w:date="2021-12-08T17:42:00Z">
        <w:r w:rsidR="00B63E45" w:rsidRPr="00B63E45">
          <w:rPr>
            <w:rFonts w:ascii="PingFang TC" w:eastAsia="PingFang TC" w:hAnsi="PingFang TC" w:cs="PingFang TC" w:hint="eastAsia"/>
          </w:rPr>
          <w:t>（技术推动）到</w:t>
        </w:r>
        <w:r w:rsidR="00B63E45" w:rsidRPr="00B63E45">
          <w:t xml:space="preserve"> Venturing </w:t>
        </w:r>
        <w:r w:rsidR="00B63E45" w:rsidRPr="00B63E45">
          <w:rPr>
            <w:rFonts w:ascii="PingFang TC" w:eastAsia="PingFang TC" w:hAnsi="PingFang TC" w:cs="PingFang TC" w:hint="eastAsia"/>
          </w:rPr>
          <w:t>的技术，因此在</w:t>
        </w:r>
        <w:r w:rsidR="00B63E45" w:rsidRPr="00B63E45">
          <w:t xml:space="preserve"> PUCC Brain </w:t>
        </w:r>
        <w:r w:rsidR="00B63E45" w:rsidRPr="00B63E45">
          <w:rPr>
            <w:rFonts w:ascii="PingFang TC" w:eastAsia="PingFang TC" w:hAnsi="PingFang TC" w:cs="PingFang TC" w:hint="eastAsia"/>
          </w:rPr>
          <w:t>智利旨在</w:t>
        </w:r>
        <w:r w:rsidR="00B63E45" w:rsidRPr="00B63E45">
          <w:t>“</w:t>
        </w:r>
        <w:r w:rsidR="00B63E45" w:rsidRPr="00B63E45">
          <w:rPr>
            <w:rFonts w:ascii="PingFang TC" w:eastAsia="PingFang TC" w:hAnsi="PingFang TC" w:cs="PingFang TC" w:hint="eastAsia"/>
          </w:rPr>
          <w:t>支持</w:t>
        </w:r>
        <w:r w:rsidR="00B63E45" w:rsidRPr="00B63E45">
          <w:t xml:space="preserve"> PUC </w:t>
        </w:r>
        <w:r w:rsidR="00B63E45" w:rsidRPr="00B63E45">
          <w:rPr>
            <w:rFonts w:ascii="PingFang TC" w:eastAsia="PingFang TC" w:hAnsi="PingFang TC" w:cs="PingFang TC" w:hint="eastAsia"/>
          </w:rPr>
          <w:t>工程研究中出现的创新</w:t>
        </w:r>
        <w:r w:rsidR="00B63E45" w:rsidRPr="00B63E45">
          <w:t>”</w:t>
        </w:r>
        <w:r w:rsidR="00B63E45" w:rsidRPr="00B63E45">
          <w:rPr>
            <w:rFonts w:ascii="PingFang TC" w:eastAsia="PingFang TC" w:hAnsi="PingFang TC" w:cs="PingFang TC" w:hint="eastAsia"/>
          </w:rPr>
          <w:t>。</w:t>
        </w:r>
      </w:ins>
      <w:ins w:id="272" w:author="Microsoft Office User" w:date="2021-12-08T17:51:00Z">
        <w:r w:rsidR="004225FB" w:rsidRPr="00B63E45">
          <w:t>Venturing</w:t>
        </w:r>
        <w:r w:rsidR="004225FB">
          <w:rPr>
            <w:rFonts w:ascii="PingFang TC" w:eastAsia="PingFang TC" w:hAnsi="PingFang TC" w:cs="PingFang TC" w:hint="eastAsia"/>
          </w:rPr>
          <w:t>（</w:t>
        </w:r>
      </w:ins>
      <w:ins w:id="273" w:author="Microsoft Office User" w:date="2021-12-08T17:42:00Z">
        <w:r w:rsidR="00B63E45" w:rsidRPr="00B63E45">
          <w:rPr>
            <w:rFonts w:ascii="PingFang TC" w:eastAsia="PingFang TC" w:hAnsi="PingFang TC" w:cs="PingFang TC" w:hint="eastAsia"/>
          </w:rPr>
          <w:t>风险投资</w:t>
        </w:r>
      </w:ins>
      <w:ins w:id="274" w:author="Microsoft Office User" w:date="2021-12-08T17:51:00Z">
        <w:r w:rsidR="004225FB">
          <w:rPr>
            <w:rFonts w:ascii="PingFang TC" w:eastAsia="PingFang TC" w:hAnsi="PingFang TC" w:cs="PingFang TC" w:hint="eastAsia"/>
          </w:rPr>
          <w:t>）</w:t>
        </w:r>
      </w:ins>
      <w:ins w:id="275" w:author="Microsoft Office User" w:date="2021-12-08T17:42:00Z">
        <w:r w:rsidR="00B63E45" w:rsidRPr="00B63E45">
          <w:rPr>
            <w:rFonts w:ascii="PingFang TC" w:eastAsia="PingFang TC" w:hAnsi="PingFang TC" w:cs="PingFang TC" w:hint="eastAsia"/>
          </w:rPr>
          <w:t>可以对</w:t>
        </w:r>
      </w:ins>
      <w:ins w:id="276" w:author="Microsoft Office User" w:date="2021-12-08T17:52:00Z">
        <w:r w:rsidR="00C53F1D" w:rsidRPr="00B63E45">
          <w:t>Maturing Creations</w:t>
        </w:r>
      </w:ins>
      <w:ins w:id="277" w:author="Microsoft Office User" w:date="2021-12-08T17:42:00Z">
        <w:r w:rsidR="00B63E45" w:rsidRPr="00B63E45">
          <w:rPr>
            <w:rFonts w:ascii="PingFang TC" w:eastAsia="PingFang TC" w:hAnsi="PingFang TC" w:cs="PingFang TC" w:hint="eastAsia"/>
          </w:rPr>
          <w:t>施加市场拉力。</w:t>
        </w:r>
      </w:ins>
      <w:ins w:id="278" w:author="Microsoft Office User" w:date="2021-12-08T17:52:00Z">
        <w:r w:rsidR="00DA6ED8">
          <w:rPr>
            <w:rFonts w:eastAsiaTheme="minorEastAsia"/>
            <w:sz w:val="20"/>
            <w:szCs w:val="20"/>
            <w:lang w:val="en-US"/>
          </w:rPr>
          <w:t>Facilitating Dialog and Agreements</w:t>
        </w:r>
      </w:ins>
      <w:ins w:id="279" w:author="Microsoft Office User" w:date="2021-12-08T17:42:00Z">
        <w:r w:rsidR="00B63E45" w:rsidRPr="00B63E45">
          <w:rPr>
            <w:rFonts w:ascii="PingFang TC" w:eastAsia="PingFang TC" w:hAnsi="PingFang TC" w:cs="PingFang TC" w:hint="eastAsia"/>
          </w:rPr>
          <w:t>监督</w:t>
        </w:r>
      </w:ins>
      <w:ins w:id="280" w:author="Microsoft Office User" w:date="2021-12-08T17:53:00Z">
        <w:r w:rsidR="009E0055">
          <w:rPr>
            <w:rFonts w:ascii="PingFang TC" w:eastAsia="PingFang TC" w:hAnsi="PingFang TC" w:cs="PingFang TC" w:hint="eastAsia"/>
          </w:rPr>
          <w:t>对</w:t>
        </w:r>
      </w:ins>
      <w:ins w:id="281" w:author="Microsoft Office User" w:date="2021-12-08T17:52:00Z">
        <w:r w:rsidR="002B1A3C" w:rsidRPr="00B63E45">
          <w:t>Venturing</w:t>
        </w:r>
      </w:ins>
      <w:ins w:id="282" w:author="Microsoft Office User" w:date="2021-12-08T17:42:00Z">
        <w:r w:rsidR="00B63E45" w:rsidRPr="00B63E45">
          <w:rPr>
            <w:rFonts w:ascii="PingFang TC" w:eastAsia="PingFang TC" w:hAnsi="PingFang TC" w:cs="PingFang TC" w:hint="eastAsia"/>
          </w:rPr>
          <w:t>的</w:t>
        </w:r>
      </w:ins>
      <w:ins w:id="283" w:author="Microsoft Office User" w:date="2021-12-08T17:53:00Z">
        <w:r w:rsidR="003E51D6">
          <w:rPr>
            <w:rFonts w:ascii="PingFang TC" w:eastAsia="PingFang TC" w:hAnsi="PingFang TC" w:cs="PingFang TC" w:hint="eastAsia"/>
          </w:rPr>
          <w:t>授权</w:t>
        </w:r>
      </w:ins>
      <w:ins w:id="284" w:author="Microsoft Office User" w:date="2021-12-08T17:42:00Z">
        <w:r w:rsidR="00B63E45" w:rsidRPr="00B63E45">
          <w:rPr>
            <w:rFonts w:ascii="PingFang TC" w:eastAsia="PingFang TC" w:hAnsi="PingFang TC" w:cs="PingFang TC" w:hint="eastAsia"/>
          </w:rPr>
          <w:t>许可。</w:t>
        </w:r>
        <w:r w:rsidR="00B63E45" w:rsidRPr="00B63E45">
          <w:t xml:space="preserve"> </w:t>
        </w:r>
      </w:ins>
    </w:p>
    <w:p w14:paraId="40E9367B" w14:textId="77777777" w:rsidR="007221B9" w:rsidRDefault="007221B9"/>
    <w:p w14:paraId="4DDBDC42" w14:textId="77777777" w:rsidR="007221B9" w:rsidRDefault="00467391">
      <w:r>
        <w:rPr>
          <w:rFonts w:ascii="PingFang TC" w:eastAsia="PingFang TC" w:hAnsi="PingFang TC" w:cs="PingFang TC" w:hint="eastAsia"/>
        </w:rPr>
        <w:t>表</w:t>
      </w:r>
      <w:r>
        <w:t xml:space="preserve"> 6.3 PUCC 案例中发现的促进创新实践的证据</w:t>
      </w:r>
    </w:p>
    <w:p w14:paraId="069DA613" w14:textId="7A29FFE4" w:rsidR="007221B9" w:rsidRDefault="00333FF1">
      <w:ins w:id="285" w:author="Microsoft Office User" w:date="2021-12-08T17:54:00Z">
        <w:r>
          <w:rPr>
            <w:rFonts w:ascii="PingFang TC" w:eastAsia="PingFang TC" w:hAnsi="PingFang TC" w:cs="PingFang TC" w:hint="eastAsia"/>
          </w:rPr>
          <w:t>M</w:t>
        </w:r>
        <w:proofErr w:type="spellStart"/>
        <w:r>
          <w:rPr>
            <w:rFonts w:ascii="PingFang TC" w:eastAsia="PingFang TC" w:hAnsi="PingFang TC" w:cs="PingFang TC"/>
            <w:lang w:val="en-US"/>
          </w:rPr>
          <w:t>aturing</w:t>
        </w:r>
        <w:proofErr w:type="spellEnd"/>
        <w:r>
          <w:rPr>
            <w:rFonts w:ascii="PingFang TC" w:eastAsia="PingFang TC" w:hAnsi="PingFang TC" w:cs="PingFang TC"/>
            <w:lang w:val="en-US"/>
          </w:rPr>
          <w:t xml:space="preserve"> Discoveries and Creations</w:t>
        </w:r>
      </w:ins>
      <w:del w:id="286" w:author="Microsoft Office User" w:date="2021-12-08T17:54:00Z">
        <w:r w:rsidR="00467391" w:rsidDel="00333FF1">
          <w:rPr>
            <w:rFonts w:hint="eastAsia"/>
          </w:rPr>
          <w:delText>成熟的发现和创造</w:delText>
        </w:r>
      </w:del>
      <w:r w:rsidR="00467391">
        <w:t>——</w:t>
      </w:r>
      <w:del w:id="287" w:author="Microsoft Office User" w:date="2021-12-08T17:22:00Z">
        <w:r w:rsidR="00467391" w:rsidDel="00741FD2">
          <w:delText>反映在智利大脑中</w:delText>
        </w:r>
      </w:del>
      <w:ins w:id="288" w:author="Microsoft Office User" w:date="2021-12-08T17:22:00Z">
        <w:r w:rsidR="00741FD2">
          <w:t>反映在</w:t>
        </w:r>
        <w:r w:rsidR="00741FD2">
          <w:t xml:space="preserve"> </w:t>
        </w:r>
        <w:r w:rsidR="00741FD2">
          <w:rPr>
            <w:lang w:val="en-US"/>
          </w:rPr>
          <w:t xml:space="preserve">Brain Chile </w:t>
        </w:r>
        <w:r w:rsidR="00741FD2">
          <w:t>中</w:t>
        </w:r>
      </w:ins>
      <w:r w:rsidR="00467391">
        <w:t>，“</w:t>
      </w:r>
    </w:p>
    <w:p w14:paraId="68F8CF10" w14:textId="77777777" w:rsidR="007221B9" w:rsidRDefault="00467391">
      <w:r>
        <w:t>作为一项竞赛来填补新兴市场的资金和支持缺口基于研究的初创企业在开发概念验证或</w:t>
      </w:r>
    </w:p>
    <w:p w14:paraId="2C2C8071" w14:textId="77777777" w:rsidR="007221B9" w:rsidRDefault="00467391">
      <w:r>
        <w:t>原型，并确保种子资金投资。”</w:t>
      </w:r>
    </w:p>
    <w:p w14:paraId="42482A8B" w14:textId="77777777" w:rsidR="007221B9" w:rsidRDefault="007221B9"/>
    <w:p w14:paraId="6594F8E0" w14:textId="77777777" w:rsidR="007221B9" w:rsidRDefault="007221B9"/>
    <w:p w14:paraId="1F1C962C" w14:textId="6A5B3C6A" w:rsidR="007221B9" w:rsidRDefault="00467391">
      <w:r>
        <w:rPr>
          <w:rFonts w:hint="eastAsia"/>
        </w:rPr>
        <w:t>促进对话和协议</w:t>
      </w:r>
      <w:ins w:id="289" w:author="Microsoft Office User" w:date="2021-12-08T17:55:00Z">
        <w:r w:rsidR="00854E20">
          <w:rPr>
            <w:rFonts w:ascii="PingFang TC" w:eastAsia="PingFang TC" w:hAnsi="PingFang TC" w:cs="PingFang TC" w:hint="eastAsia"/>
          </w:rPr>
          <w:t>（</w:t>
        </w:r>
        <w:r w:rsidR="00854E20">
          <w:rPr>
            <w:rFonts w:eastAsiaTheme="minorEastAsia"/>
            <w:sz w:val="20"/>
            <w:szCs w:val="20"/>
            <w:lang w:val="en-US"/>
          </w:rPr>
          <w:t>Facilitating Dialog and Agreements</w:t>
        </w:r>
        <w:r w:rsidR="00854E20">
          <w:rPr>
            <w:rFonts w:ascii="PingFang TC" w:eastAsia="PingFang TC" w:hAnsi="PingFang TC" w:cs="PingFang TC" w:hint="eastAsia"/>
          </w:rPr>
          <w:t>）</w:t>
        </w:r>
      </w:ins>
      <w:r>
        <w:t>——体现在“正式发展</w:t>
      </w:r>
    </w:p>
    <w:p w14:paraId="26B9E5EF" w14:textId="77777777" w:rsidR="007221B9" w:rsidRDefault="00467391">
      <w:r>
        <w:t>通过新的模式与行业和政府进行合同研究行业联络处”，并建立“国际</w:t>
      </w:r>
    </w:p>
    <w:p w14:paraId="44B6D465" w14:textId="77777777" w:rsidR="007221B9" w:rsidRDefault="00467391">
      <w:r>
        <w:t>联络处。”</w:t>
      </w:r>
    </w:p>
    <w:p w14:paraId="34FF06FA" w14:textId="77777777" w:rsidR="007221B9" w:rsidRDefault="007221B9"/>
    <w:p w14:paraId="36BB67F5" w14:textId="77777777" w:rsidR="007221B9" w:rsidRDefault="007221B9"/>
    <w:p w14:paraId="4E8FF240" w14:textId="62292B87" w:rsidR="007221B9" w:rsidRDefault="00467391">
      <w:r>
        <w:rPr>
          <w:rFonts w:hint="eastAsia"/>
        </w:rPr>
        <w:t>以大学为基础的创业风险</w:t>
      </w:r>
      <w:ins w:id="290" w:author="Microsoft Office User" w:date="2021-12-08T17:56:00Z">
        <w:r w:rsidR="0018467B">
          <w:rPr>
            <w:rFonts w:ascii="PingFang TC" w:eastAsia="PingFang TC" w:hAnsi="PingFang TC" w:cs="PingFang TC" w:hint="eastAsia"/>
          </w:rPr>
          <w:t>（Ven</w:t>
        </w:r>
        <w:proofErr w:type="spellStart"/>
        <w:r w:rsidR="0018467B">
          <w:rPr>
            <w:rFonts w:ascii="PingFang TC" w:eastAsia="PingFang TC" w:hAnsi="PingFang TC" w:cs="PingFang TC"/>
            <w:lang w:val="en-US"/>
          </w:rPr>
          <w:t>turing</w:t>
        </w:r>
        <w:proofErr w:type="spellEnd"/>
        <w:r w:rsidR="0018467B">
          <w:rPr>
            <w:rFonts w:ascii="PingFang TC" w:eastAsia="PingFang TC" w:hAnsi="PingFang TC" w:cs="PingFang TC" w:hint="eastAsia"/>
          </w:rPr>
          <w:t>）</w:t>
        </w:r>
      </w:ins>
      <w:r>
        <w:t>——在研究中很明显</w:t>
      </w:r>
    </w:p>
    <w:p w14:paraId="034D6FB3" w14:textId="50FA7A2F" w:rsidR="007221B9" w:rsidRDefault="00467391">
      <w:r>
        <w:t>“通过直接经济价值支持发展的计划” 由许多</w:t>
      </w:r>
      <w:del w:id="291" w:author="Microsoft Office User" w:date="2021-12-08T17:57:00Z">
        <w:r w:rsidDel="001C7248">
          <w:rPr>
            <w:rFonts w:hint="eastAsia"/>
          </w:rPr>
          <w:delText>蓬勃</w:delText>
        </w:r>
      </w:del>
      <w:ins w:id="292" w:author="Microsoft Office User" w:date="2021-12-08T17:57:00Z">
        <w:r w:rsidR="001C7248">
          <w:rPr>
            <w:rFonts w:ascii="PingFang TC" w:eastAsia="PingFang TC" w:hAnsi="PingFang TC" w:cs="PingFang TC" w:hint="eastAsia"/>
          </w:rPr>
          <w:t>已萌芽</w:t>
        </w:r>
      </w:ins>
      <w:r>
        <w:t>发展的新初创公司创建”和将新产品和系统推向市场。</w:t>
      </w:r>
    </w:p>
    <w:p w14:paraId="4CC2CF76" w14:textId="77777777" w:rsidR="007221B9" w:rsidRDefault="007221B9"/>
    <w:p w14:paraId="689DCCDD" w14:textId="77777777" w:rsidR="007221B9" w:rsidRDefault="007221B9"/>
    <w:p w14:paraId="08C939D1" w14:textId="77777777" w:rsidR="007221B9" w:rsidRDefault="007221B9"/>
    <w:p w14:paraId="2ABBC03F" w14:textId="77777777" w:rsidR="007221B9" w:rsidRDefault="007221B9"/>
    <w:p w14:paraId="7FCB0900" w14:textId="77777777" w:rsidR="007221B9" w:rsidRDefault="007221B9"/>
    <w:p w14:paraId="2B253638" w14:textId="77777777" w:rsidR="007221B9" w:rsidRDefault="00467391">
      <w:r>
        <w:rPr>
          <w:noProof/>
        </w:rPr>
        <mc:AlternateContent>
          <mc:Choice Requires="wpg">
            <w:drawing>
              <wp:anchor distT="0" distB="0" distL="0" distR="0" simplePos="0" relativeHeight="251661312" behindDoc="0" locked="0" layoutInCell="1" allowOverlap="1" wp14:anchorId="0256F3D0" wp14:editId="5CD4115B">
                <wp:simplePos x="0" y="0"/>
                <wp:positionH relativeFrom="page">
                  <wp:posOffset>368300</wp:posOffset>
                </wp:positionH>
                <wp:positionV relativeFrom="paragraph">
                  <wp:posOffset>241300</wp:posOffset>
                </wp:positionV>
                <wp:extent cx="701675" cy="19050"/>
                <wp:effectExtent l="0" t="0" r="0" b="0"/>
                <wp:wrapTopAndBottom/>
                <wp:docPr id="953" name="组合 556"/>
                <wp:cNvGraphicFramePr/>
                <a:graphic xmlns:a="http://schemas.openxmlformats.org/drawingml/2006/main">
                  <a:graphicData uri="http://schemas.microsoft.com/office/word/2010/wordprocessingGroup">
                    <wpg:wgp>
                      <wpg:cNvGrpSpPr/>
                      <wpg:grpSpPr>
                        <a:xfrm>
                          <a:off x="0" y="0"/>
                          <a:ext cx="701675" cy="19050"/>
                          <a:chOff x="580" y="380"/>
                          <a:chExt cx="1105" cy="30"/>
                        </a:xfrm>
                      </wpg:grpSpPr>
                      <wps:wsp>
                        <wps:cNvPr id="949" name="直线 560"/>
                        <wps:cNvCnPr/>
                        <wps:spPr>
                          <a:xfrm>
                            <a:off x="580" y="387"/>
                            <a:ext cx="1104" cy="0"/>
                          </a:xfrm>
                          <a:prstGeom prst="line">
                            <a:avLst/>
                          </a:prstGeom>
                          <a:ln w="9477" cap="flat" cmpd="sng">
                            <a:solidFill>
                              <a:srgbClr val="999999"/>
                            </a:solidFill>
                            <a:prstDash val="solid"/>
                            <a:headEnd type="none" w="med" len="med"/>
                            <a:tailEnd type="none" w="med" len="med"/>
                          </a:ln>
                        </wps:spPr>
                        <wps:bodyPr/>
                      </wps:wsp>
                      <wps:wsp>
                        <wps:cNvPr id="950" name="直线 559"/>
                        <wps:cNvCnPr/>
                        <wps:spPr>
                          <a:xfrm>
                            <a:off x="580" y="402"/>
                            <a:ext cx="1104" cy="0"/>
                          </a:xfrm>
                          <a:prstGeom prst="line">
                            <a:avLst/>
                          </a:prstGeom>
                          <a:ln w="9477" cap="flat" cmpd="sng">
                            <a:solidFill>
                              <a:srgbClr val="EDEDED"/>
                            </a:solidFill>
                            <a:prstDash val="solid"/>
                            <a:headEnd type="none" w="med" len="med"/>
                            <a:tailEnd type="none" w="med" len="med"/>
                          </a:ln>
                        </wps:spPr>
                        <wps:bodyPr/>
                      </wps:wsp>
                      <wps:wsp>
                        <wps:cNvPr id="951" name="任意多边形 558"/>
                        <wps:cNvSpPr/>
                        <wps:spPr>
                          <a:xfrm>
                            <a:off x="1669" y="380"/>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52" name="任意多边形 557"/>
                        <wps:cNvSpPr/>
                        <wps:spPr>
                          <a:xfrm>
                            <a:off x="580" y="380"/>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5D4A461F" id="组合 556" o:spid="_x0000_s1026" style="position:absolute;margin-left:29pt;margin-top:19pt;width:55.25pt;height:1.5pt;z-index:251661312;mso-wrap-distance-left:0;mso-wrap-distance-right:0;mso-position-horizontal-relative:page" coordorigin="580,380"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">
                <v:line id="直线 560" o:spid="_x0000_s1027" style="position:absolute;visibility:visible;mso-wrap-style:square" from="580,387" to="1684,3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" strokecolor="#999" strokeweight=".26325mm"/>
                <v:line id="直线 559" o:spid="_x0000_s1028" style="position:absolute;visibility:visible;mso-wrap-style:square" from="580,402" to="1684,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" strokecolor="#ededed" strokeweight=".26325mm"/>
                <v:shape id="任意多边形 558" o:spid="_x0000_s1029" style="position:absolute;left:1669;top:380;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" path="m15,30l,30,,15,15,r,30xe" fillcolor="#ededed" stroked="f">
                  <v:path arrowok="t" textboxrect="0,0,15,30"/>
                </v:shape>
                <v:shape id="任意多边形 557" o:spid="_x0000_s1030" style="position:absolute;left:580;top:380;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" path="m,30l,,15,r,15l,30xe" fillcolor="#999" stroked="f">
                  <v:path arrowok="t" textboxrect="0,0,15,30"/>
                </v:shape>
                <w10:wrap type="topAndBottom" anchorx="page"/>
              </v:group>
            </w:pict>
          </mc:Fallback>
        </mc:AlternateContent>
      </w:r>
    </w:p>
    <w:p w14:paraId="4D9DC781" w14:textId="77777777" w:rsidR="007221B9" w:rsidRDefault="007221B9"/>
    <w:p w14:paraId="38FB6C71" w14:textId="77777777" w:rsidR="007221B9" w:rsidRDefault="007221B9">
      <w:pPr>
        <w:sectPr w:rsidR="007221B9">
          <w:type w:val="continuous"/>
          <w:pgSz w:w="11920" w:h="16860"/>
          <w:pgMar w:top="640" w:right="460" w:bottom="280" w:left="460" w:header="720" w:footer="720" w:gutter="0"/>
          <w:cols w:space="720"/>
        </w:sectPr>
      </w:pPr>
    </w:p>
    <w:p w14:paraId="207BF6F5" w14:textId="77777777" w:rsidR="007221B9" w:rsidRDefault="00467391">
      <w:r>
        <w:t>第 225 页</w:t>
      </w:r>
    </w:p>
    <w:p w14:paraId="4EBDC88E" w14:textId="77777777" w:rsidR="007221B9" w:rsidRDefault="00467391">
      <w:r>
        <w:br w:type="column"/>
      </w:r>
    </w:p>
    <w:p w14:paraId="61C3C839" w14:textId="77777777" w:rsidR="007221B9" w:rsidRDefault="00467391">
      <w:r>
        <w:t>综合案例总结与观察</w:t>
      </w:r>
    </w:p>
    <w:p w14:paraId="2EE52E57" w14:textId="77777777" w:rsidR="007221B9" w:rsidRDefault="00467391">
      <w:r>
        <w:br w:type="column"/>
      </w:r>
    </w:p>
    <w:p w14:paraId="292F8E35" w14:textId="77777777" w:rsidR="007221B9" w:rsidRDefault="00467391">
      <w:r>
        <w:t>199</w:t>
      </w:r>
    </w:p>
    <w:p w14:paraId="206F4F7D" w14:textId="77777777" w:rsidR="007221B9" w:rsidRDefault="007221B9">
      <w:pPr>
        <w:sectPr w:rsidR="007221B9">
          <w:type w:val="continuous"/>
          <w:pgSz w:w="11920" w:h="16860"/>
          <w:pgMar w:top="640" w:right="460" w:bottom="280" w:left="460" w:header="720" w:footer="720" w:gutter="0"/>
          <w:cols w:num="3" w:space="720" w:equalWidth="0">
            <w:col w:w="1180" w:space="40"/>
            <w:col w:w="2030" w:space="5041"/>
            <w:col w:w="2709"/>
          </w:cols>
        </w:sectPr>
      </w:pPr>
    </w:p>
    <w:p w14:paraId="694925C8" w14:textId="49A7D31E" w:rsidR="007221B9" w:rsidDel="00235172" w:rsidRDefault="00467391">
      <w:pPr>
        <w:ind w:firstLine="420"/>
        <w:rPr>
          <w:del w:id="293" w:author="Microsoft Office User" w:date="2021-12-08T17:57:00Z"/>
        </w:rPr>
      </w:pPr>
      <w:del w:id="294" w:author="Microsoft Office User" w:date="2021-12-08T17:57:00Z">
        <w:r w:rsidDel="00235172">
          <w:lastRenderedPageBreak/>
          <w:delText>成熟的创</w:delText>
        </w:r>
        <w:r w:rsidDel="00235172">
          <w:rPr>
            <w:rFonts w:hint="eastAsia"/>
            <w:lang w:eastAsia="zh-Hans"/>
          </w:rPr>
          <w:delText>造</w:delText>
        </w:r>
        <w:r w:rsidDel="00235172">
          <w:delText>与创业之间存在平行关系。成熟的创</w:delText>
        </w:r>
        <w:r w:rsidDel="00235172">
          <w:rPr>
            <w:rFonts w:hint="eastAsia"/>
            <w:lang w:eastAsia="zh-Hans"/>
          </w:rPr>
          <w:delText>造</w:delText>
        </w:r>
        <w:r w:rsidDel="00235172">
          <w:delText>产生可以传播</w:delText>
        </w:r>
        <w:r w:rsidDel="00235172">
          <w:rPr>
            <w:rFonts w:hint="eastAsia"/>
            <w:lang w:eastAsia="zh-Hans"/>
          </w:rPr>
          <w:delText>到创业</w:delText>
        </w:r>
        <w:r w:rsidDel="00235172">
          <w:delText>的技术（技术推动），因此在PUCC</w:delText>
        </w:r>
        <w:r w:rsidDel="00235172">
          <w:rPr>
            <w:rFonts w:hint="eastAsia"/>
            <w:lang w:eastAsia="zh-Hans"/>
          </w:rPr>
          <w:delText>“</w:delText>
        </w:r>
        <w:r w:rsidDel="00235172">
          <w:delText>大脑智利</w:delText>
        </w:r>
        <w:r w:rsidDel="00235172">
          <w:rPr>
            <w:rFonts w:hint="eastAsia"/>
            <w:lang w:eastAsia="zh-Hans"/>
          </w:rPr>
          <w:delText>”</w:delText>
        </w:r>
        <w:r w:rsidDel="00235172">
          <w:delText>被设计为“支持来自PUC工程研究的创新。”</w:delText>
        </w:r>
        <w:r w:rsidDel="00235172">
          <w:rPr>
            <w:rFonts w:hint="eastAsia"/>
            <w:lang w:eastAsia="zh-Hans"/>
          </w:rPr>
          <w:delText>创业</w:delText>
        </w:r>
        <w:r w:rsidDel="00235172">
          <w:delText>可以发挥</w:delText>
        </w:r>
        <w:r w:rsidDel="00235172">
          <w:rPr>
            <w:rFonts w:hint="eastAsia"/>
            <w:lang w:eastAsia="zh-Hans"/>
          </w:rPr>
          <w:delText>市场拉动的</w:delText>
        </w:r>
        <w:r w:rsidDel="00235172">
          <w:delText>作用</w:delText>
        </w:r>
        <w:r w:rsidDel="00235172">
          <w:rPr>
            <w:rFonts w:hint="eastAsia"/>
            <w:lang w:eastAsia="zh-Hans"/>
          </w:rPr>
          <w:delText>以使创新成熟化</w:delText>
        </w:r>
        <w:r w:rsidDel="00235172">
          <w:delText>。</w:delText>
        </w:r>
        <w:r w:rsidDel="00235172">
          <w:rPr>
            <w:rFonts w:hint="eastAsia"/>
            <w:lang w:eastAsia="zh-Hans"/>
          </w:rPr>
          <w:delText>“</w:delText>
        </w:r>
        <w:r w:rsidDel="00235172">
          <w:delText>促进对话和协议</w:delText>
        </w:r>
        <w:r w:rsidDel="00235172">
          <w:rPr>
            <w:rFonts w:hint="eastAsia"/>
            <w:lang w:eastAsia="zh-Hans"/>
          </w:rPr>
          <w:delText>”审视着风险创业的许可证获取</w:delText>
        </w:r>
        <w:r w:rsidDel="00235172">
          <w:delText>。</w:delText>
        </w:r>
      </w:del>
    </w:p>
    <w:p w14:paraId="363B4C6A" w14:textId="77777777" w:rsidR="007221B9" w:rsidRDefault="007221B9"/>
    <w:p w14:paraId="1BEF416C" w14:textId="77777777" w:rsidR="007221B9" w:rsidRDefault="00467391">
      <w:pPr>
        <w:rPr>
          <w:b/>
          <w:bCs/>
        </w:rPr>
      </w:pPr>
      <w:r>
        <w:rPr>
          <w:b/>
          <w:bCs/>
        </w:rPr>
        <w:t>6.4.2.3 是否有整体层面的</w:t>
      </w:r>
      <w:r>
        <w:rPr>
          <w:rFonts w:hint="eastAsia"/>
          <w:b/>
          <w:bCs/>
          <w:lang w:eastAsia="zh-Hans"/>
        </w:rPr>
        <w:t>集成</w:t>
      </w:r>
      <w:r>
        <w:rPr>
          <w:b/>
          <w:bCs/>
        </w:rPr>
        <w:t>——</w:t>
      </w:r>
      <w:r>
        <w:rPr>
          <w:rFonts w:hint="eastAsia"/>
          <w:b/>
          <w:bCs/>
          <w:lang w:eastAsia="zh-Hans"/>
        </w:rPr>
        <w:t>混合</w:t>
      </w:r>
      <w:r>
        <w:rPr>
          <w:b/>
          <w:bCs/>
        </w:rPr>
        <w:t>教育、研究和催化创新——</w:t>
      </w:r>
      <w:r>
        <w:rPr>
          <w:rFonts w:hint="eastAsia"/>
          <w:b/>
          <w:bCs/>
          <w:lang w:eastAsia="zh-Hans"/>
        </w:rPr>
        <w:t>以</w:t>
      </w:r>
      <w:r>
        <w:rPr>
          <w:b/>
          <w:bCs/>
        </w:rPr>
        <w:t>产生大学</w:t>
      </w:r>
      <w:r>
        <w:rPr>
          <w:rFonts w:hint="eastAsia"/>
          <w:b/>
          <w:bCs/>
          <w:lang w:eastAsia="zh-Hans"/>
        </w:rPr>
        <w:t>整体</w:t>
      </w:r>
      <w:r>
        <w:rPr>
          <w:b/>
          <w:bCs/>
        </w:rPr>
        <w:t>的</w:t>
      </w:r>
      <w:r>
        <w:rPr>
          <w:rFonts w:hint="eastAsia"/>
          <w:b/>
          <w:bCs/>
          <w:lang w:eastAsia="zh-Hans"/>
        </w:rPr>
        <w:t>新兴</w:t>
      </w:r>
      <w:r>
        <w:rPr>
          <w:b/>
          <w:bCs/>
        </w:rPr>
        <w:t>成果，</w:t>
      </w:r>
      <w:r>
        <w:rPr>
          <w:rFonts w:hint="eastAsia"/>
          <w:b/>
          <w:bCs/>
          <w:lang w:eastAsia="zh-Hans"/>
        </w:rPr>
        <w:t>是</w:t>
      </w:r>
      <w:r>
        <w:rPr>
          <w:b/>
          <w:bCs/>
        </w:rPr>
        <w:t>知识交换</w:t>
      </w:r>
      <w:r>
        <w:rPr>
          <w:rFonts w:hint="eastAsia"/>
          <w:b/>
          <w:bCs/>
          <w:lang w:eastAsia="zh-Hans"/>
        </w:rPr>
        <w:t>吗</w:t>
      </w:r>
      <w:r>
        <w:rPr>
          <w:b/>
          <w:bCs/>
        </w:rPr>
        <w:t>？</w:t>
      </w:r>
    </w:p>
    <w:p w14:paraId="44AD8794" w14:textId="77777777" w:rsidR="007221B9" w:rsidDel="00A054F8" w:rsidRDefault="007221B9">
      <w:pPr>
        <w:rPr>
          <w:del w:id="295" w:author="Microsoft Office User" w:date="2021-12-08T18:10:00Z"/>
          <w:b/>
          <w:bCs/>
        </w:rPr>
      </w:pPr>
    </w:p>
    <w:p w14:paraId="50370D36" w14:textId="17701482" w:rsidR="007221B9" w:rsidDel="00A054F8" w:rsidRDefault="00467391" w:rsidP="00A054F8">
      <w:pPr>
        <w:rPr>
          <w:del w:id="296" w:author="Microsoft Office User" w:date="2021-12-08T18:10:00Z"/>
        </w:rPr>
        <w:pPrChange w:id="297" w:author="Microsoft Office User" w:date="2021-12-08T18:10:00Z">
          <w:pPr/>
        </w:pPrChange>
      </w:pPr>
      <w:del w:id="298" w:author="Microsoft Office User" w:date="2021-12-08T18:10:00Z">
        <w:r w:rsidDel="00A054F8">
          <w:delText>研究和催化创新之间的主要相互作用是基础研究、合作研究以及创新中心</w:delText>
        </w:r>
        <w:r w:rsidDel="00A054F8">
          <w:rPr>
            <w:rFonts w:hint="eastAsia"/>
            <w:lang w:eastAsia="zh-Hans"/>
          </w:rPr>
          <w:delText>产生</w:delText>
        </w:r>
        <w:r w:rsidDel="00A054F8">
          <w:delText>的发现和知识，</w:delText>
        </w:r>
        <w:r w:rsidDel="00A054F8">
          <w:rPr>
            <w:rFonts w:hint="eastAsia"/>
            <w:lang w:eastAsia="zh-Hans"/>
          </w:rPr>
          <w:delText>流向</w:delText>
        </w:r>
        <w:r w:rsidDel="00A054F8">
          <w:delText>包括</w:delText>
        </w:r>
        <w:r w:rsidDel="00A054F8">
          <w:rPr>
            <w:rFonts w:hint="eastAsia"/>
            <w:lang w:eastAsia="zh-Hans"/>
          </w:rPr>
          <w:delText>“</w:delText>
        </w:r>
        <w:r w:rsidDel="00A054F8">
          <w:delText>成熟的发现和创</w:delText>
        </w:r>
        <w:r w:rsidDel="00A054F8">
          <w:rPr>
            <w:rFonts w:hint="eastAsia"/>
            <w:lang w:eastAsia="zh-Hans"/>
          </w:rPr>
          <w:delText>造”</w:delText>
        </w:r>
        <w:r w:rsidDel="00A054F8">
          <w:delText>、</w:delText>
        </w:r>
        <w:r w:rsidDel="00A054F8">
          <w:rPr>
            <w:rFonts w:hint="eastAsia"/>
            <w:lang w:eastAsia="zh-Hans"/>
          </w:rPr>
          <w:delText>“</w:delText>
        </w:r>
        <w:r w:rsidDel="00A054F8">
          <w:delText>促进对话和创业</w:delText>
        </w:r>
        <w:r w:rsidDel="00A054F8">
          <w:rPr>
            <w:rFonts w:hint="eastAsia"/>
            <w:lang w:eastAsia="zh-Hans"/>
          </w:rPr>
          <w:delText>”实践</w:delText>
        </w:r>
        <w:r w:rsidDel="00A054F8">
          <w:delText>。在PUCC，当“开拓性应用研究”和种子基金项目在产业联络处的帮助下，进入“创业管道”</w:delText>
        </w:r>
        <w:r w:rsidDel="00A054F8">
          <w:rPr>
            <w:rFonts w:hint="eastAsia"/>
            <w:lang w:eastAsia="zh-Hans"/>
          </w:rPr>
          <w:delText>并抵达产</w:delText>
        </w:r>
        <w:r w:rsidDel="00A054F8">
          <w:delText>业时，</w:delText>
        </w:r>
        <w:r w:rsidDel="00A054F8">
          <w:rPr>
            <w:rFonts w:hint="eastAsia"/>
            <w:lang w:eastAsia="zh-Hans"/>
          </w:rPr>
          <w:delText>以上作用就发生了</w:delText>
        </w:r>
        <w:r w:rsidDel="00A054F8">
          <w:delText>。PUC可以观察到公司“通过学生和教授转移他们的研究</w:delText>
        </w:r>
        <w:r w:rsidDel="00A054F8">
          <w:rPr>
            <w:rFonts w:hint="eastAsia"/>
            <w:lang w:eastAsia="zh-Hans"/>
          </w:rPr>
          <w:delText>成果</w:delText>
        </w:r>
        <w:r w:rsidDel="00A054F8">
          <w:delText>”</w:delText>
        </w:r>
        <w:r w:rsidDel="00A054F8">
          <w:rPr>
            <w:rFonts w:hint="eastAsia"/>
            <w:lang w:eastAsia="zh-Hans"/>
          </w:rPr>
          <w:delText>而茁壮成长</w:delText>
        </w:r>
        <w:r w:rsidDel="00A054F8">
          <w:rPr>
            <w:lang w:eastAsia="zh-Hans"/>
          </w:rPr>
          <w:delText>。</w:delText>
        </w:r>
      </w:del>
    </w:p>
    <w:p w14:paraId="6B029F4A" w14:textId="006A3D75" w:rsidR="007221B9" w:rsidDel="00A054F8" w:rsidRDefault="00467391" w:rsidP="00A054F8">
      <w:pPr>
        <w:rPr>
          <w:del w:id="299" w:author="Microsoft Office User" w:date="2021-12-08T18:10:00Z"/>
        </w:rPr>
        <w:pPrChange w:id="300" w:author="Microsoft Office User" w:date="2021-12-08T18:10:00Z">
          <w:pPr>
            <w:ind w:firstLine="420"/>
          </w:pPr>
        </w:pPrChange>
      </w:pPr>
      <w:del w:id="301" w:author="Microsoft Office User" w:date="2021-12-08T18:10:00Z">
        <w:r w:rsidDel="00A054F8">
          <w:rPr>
            <w:rFonts w:hint="eastAsia"/>
            <w:lang w:eastAsia="zh-Hans"/>
          </w:rPr>
          <w:delText>催化</w:delText>
        </w:r>
        <w:r w:rsidDel="00A054F8">
          <w:delText>创新</w:delText>
        </w:r>
        <w:r w:rsidDel="00A054F8">
          <w:rPr>
            <w:rFonts w:hint="eastAsia"/>
            <w:lang w:eastAsia="zh-Hans"/>
          </w:rPr>
          <w:delText>和</w:delText>
        </w:r>
        <w:r w:rsidDel="00A054F8">
          <w:delText>研究之间的另一种整合形式</w:delText>
        </w:r>
        <w:r w:rsidDel="00A054F8">
          <w:rPr>
            <w:rFonts w:hint="eastAsia"/>
            <w:lang w:eastAsia="zh-Hans"/>
          </w:rPr>
          <w:delText>发生在</w:delText>
        </w:r>
        <w:r w:rsidDel="00A054F8">
          <w:delText>企业家和行业</w:delText>
        </w:r>
        <w:r w:rsidDel="00A054F8">
          <w:rPr>
            <w:rFonts w:hint="eastAsia"/>
            <w:lang w:eastAsia="zh-Hans"/>
          </w:rPr>
          <w:delText>联络人</w:delText>
        </w:r>
        <w:r w:rsidDel="00A054F8">
          <w:delText>所理解的社会和市场的需求</w:delText>
        </w:r>
      </w:del>
    </w:p>
    <w:p w14:paraId="5EA5CF72" w14:textId="6F2B5B12" w:rsidR="007221B9" w:rsidDel="00A054F8" w:rsidRDefault="00467391" w:rsidP="00A054F8">
      <w:pPr>
        <w:rPr>
          <w:del w:id="302" w:author="Microsoft Office User" w:date="2021-12-08T18:10:00Z"/>
        </w:rPr>
        <w:pPrChange w:id="303" w:author="Microsoft Office User" w:date="2021-12-08T18:10:00Z">
          <w:pPr/>
        </w:pPrChange>
      </w:pPr>
      <w:del w:id="304" w:author="Microsoft Office User" w:date="2021-12-08T18:10:00Z">
        <w:r w:rsidDel="00A054F8">
          <w:delText>转移给</w:delText>
        </w:r>
        <w:r w:rsidDel="00A054F8">
          <w:rPr>
            <w:rFonts w:hint="eastAsia"/>
            <w:lang w:eastAsia="zh-Hans"/>
          </w:rPr>
          <w:delText>了</w:delText>
        </w:r>
        <w:r w:rsidDel="00A054F8">
          <w:delText>研究人员。例如，这发生在</w:delText>
        </w:r>
        <w:r w:rsidDel="00A054F8">
          <w:rPr>
            <w:rFonts w:hint="eastAsia"/>
            <w:lang w:eastAsia="zh-Hans"/>
          </w:rPr>
          <w:delText>产</w:delText>
        </w:r>
        <w:r w:rsidDel="00A054F8">
          <w:delText>业赞助研究，或者当参加</w:delText>
        </w:r>
        <w:r w:rsidDel="00A054F8">
          <w:rPr>
            <w:rFonts w:hint="eastAsia"/>
            <w:lang w:eastAsia="zh-Hans"/>
          </w:rPr>
          <w:delText>“大脑营地”</w:delText>
        </w:r>
        <w:r w:rsidDel="00A054F8">
          <w:rPr>
            <w:lang w:eastAsia="zh-Hans"/>
          </w:rPr>
          <w:delText>（</w:delText>
        </w:r>
        <w:r w:rsidDel="00A054F8">
          <w:delText>Braincamp） 的学生确定</w:delText>
        </w:r>
        <w:r w:rsidDel="00A054F8">
          <w:rPr>
            <w:rFonts w:hint="eastAsia"/>
            <w:lang w:eastAsia="zh-Hans"/>
          </w:rPr>
          <w:delText>产业</w:delText>
        </w:r>
        <w:r w:rsidDel="00A054F8">
          <w:delText>的需求时回传给他们的研究主管</w:delText>
        </w:r>
        <w:r w:rsidDel="00A054F8">
          <w:rPr>
            <w:rFonts w:hint="eastAsia"/>
            <w:lang w:eastAsia="zh-Hans"/>
          </w:rPr>
          <w:delText>时</w:delText>
        </w:r>
        <w:r w:rsidDel="00A054F8">
          <w:delText>。</w:delText>
        </w:r>
      </w:del>
    </w:p>
    <w:p w14:paraId="1EFA662F" w14:textId="74CA4476" w:rsidR="00CE2CA2" w:rsidRDefault="00467391" w:rsidP="00A054F8">
      <w:pPr>
        <w:rPr>
          <w:ins w:id="305" w:author="Microsoft Office User" w:date="2021-12-08T18:00:00Z"/>
        </w:rPr>
        <w:pPrChange w:id="306" w:author="Microsoft Office User" w:date="2021-12-08T18:10:00Z">
          <w:pPr>
            <w:ind w:firstLine="420"/>
          </w:pPr>
        </w:pPrChange>
      </w:pPr>
      <w:del w:id="307" w:author="Microsoft Office User" w:date="2021-12-08T18:10:00Z">
        <w:r w:rsidDel="00A054F8">
          <w:delText>PUCC案例展示了催化创新中，以及在创新和研究之间的整合。</w:delText>
        </w:r>
      </w:del>
    </w:p>
    <w:p w14:paraId="1E1DD250" w14:textId="2BE28EE7" w:rsidR="00CE2CA2" w:rsidRPr="001C2AE9" w:rsidRDefault="00CE2CA2" w:rsidP="00506316">
      <w:pPr>
        <w:autoSpaceDE w:val="0"/>
        <w:autoSpaceDN w:val="0"/>
        <w:adjustRightInd w:val="0"/>
        <w:rPr>
          <w:ins w:id="308" w:author="Microsoft Office User" w:date="2021-12-08T18:00:00Z"/>
          <w:rFonts w:ascii="PingFang TC" w:eastAsia="PingFang TC" w:hAnsi="PingFang TC" w:cs="PingFang TC"/>
          <w:rPrChange w:id="309" w:author="Microsoft Office User" w:date="2021-12-08T18:10:00Z">
            <w:rPr>
              <w:ins w:id="310" w:author="Microsoft Office User" w:date="2021-12-08T18:00:00Z"/>
            </w:rPr>
          </w:rPrChange>
        </w:rPr>
        <w:pPrChange w:id="311" w:author="Microsoft Office User" w:date="2021-12-08T18:03:00Z">
          <w:pPr>
            <w:ind w:firstLine="420"/>
          </w:pPr>
        </w:pPrChange>
      </w:pPr>
      <w:ins w:id="312" w:author="Microsoft Office User" w:date="2021-12-08T18:00:00Z">
        <w:r w:rsidRPr="00CE2CA2">
          <w:rPr>
            <w:rFonts w:ascii="PingFang TC" w:eastAsia="PingFang TC" w:hAnsi="PingFang TC" w:cs="PingFang TC" w:hint="eastAsia"/>
          </w:rPr>
          <w:t>研究与催化创新之间的主要相互作用是来自基础研究</w:t>
        </w:r>
      </w:ins>
      <w:ins w:id="313" w:author="Microsoft Office User" w:date="2021-12-08T18:02:00Z">
        <w:r w:rsidR="002960B5">
          <w:rPr>
            <w:rFonts w:ascii="PingFang TC" w:eastAsia="PingFang TC" w:hAnsi="PingFang TC" w:cs="PingFang TC" w:hint="eastAsia"/>
          </w:rPr>
          <w:t>（</w:t>
        </w:r>
        <w:r w:rsidR="002960B5" w:rsidRPr="00035675">
          <w:rPr>
            <w:rFonts w:ascii="PingFang TC" w:eastAsia="PingFang TC" w:hAnsi="PingFang TC" w:cs="PingFang TC"/>
            <w:rPrChange w:id="314" w:author="Microsoft Office User" w:date="2021-12-08T18:06:00Z">
              <w:rPr>
                <w:rFonts w:eastAsiaTheme="minorEastAsia"/>
                <w:sz w:val="20"/>
                <w:szCs w:val="20"/>
                <w:lang w:val="en-US"/>
              </w:rPr>
            </w:rPrChange>
          </w:rPr>
          <w:t>Fundamental Research</w:t>
        </w:r>
        <w:r w:rsidR="002960B5">
          <w:rPr>
            <w:rFonts w:ascii="PingFang TC" w:eastAsia="PingFang TC" w:hAnsi="PingFang TC" w:cs="PingFang TC" w:hint="eastAsia"/>
          </w:rPr>
          <w:t>）</w:t>
        </w:r>
      </w:ins>
      <w:ins w:id="315" w:author="Microsoft Office User" w:date="2021-12-08T18:00:00Z">
        <w:r w:rsidRPr="00CE2CA2">
          <w:rPr>
            <w:rFonts w:ascii="PingFang TC" w:eastAsia="PingFang TC" w:hAnsi="PingFang TC" w:cs="PingFang TC" w:hint="eastAsia"/>
          </w:rPr>
          <w:t>、合作研究</w:t>
        </w:r>
      </w:ins>
      <w:ins w:id="316" w:author="Microsoft Office User" w:date="2021-12-08T18:02:00Z">
        <w:r w:rsidR="002960B5">
          <w:rPr>
            <w:rFonts w:ascii="PingFang TC" w:eastAsia="PingFang TC" w:hAnsi="PingFang TC" w:cs="PingFang TC" w:hint="eastAsia"/>
          </w:rPr>
          <w:t>（</w:t>
        </w:r>
        <w:r w:rsidR="002960B5" w:rsidRPr="00035675">
          <w:rPr>
            <w:rFonts w:ascii="PingFang TC" w:eastAsia="PingFang TC" w:hAnsi="PingFang TC" w:cs="PingFang TC"/>
            <w:rPrChange w:id="317" w:author="Microsoft Office User" w:date="2021-12-08T18:06:00Z">
              <w:rPr>
                <w:rFonts w:eastAsiaTheme="minorEastAsia"/>
                <w:sz w:val="20"/>
                <w:szCs w:val="20"/>
              </w:rPr>
            </w:rPrChange>
          </w:rPr>
          <w:t>Collaborative Research</w:t>
        </w:r>
      </w:ins>
      <w:ins w:id="318" w:author="Microsoft Office User" w:date="2021-12-08T18:04:00Z">
        <w:r w:rsidR="00506316" w:rsidRPr="00035675">
          <w:rPr>
            <w:rFonts w:ascii="PingFang TC" w:eastAsia="PingFang TC" w:hAnsi="PingFang TC" w:cs="PingFang TC" w:hint="eastAsia"/>
            <w:rPrChange w:id="319" w:author="Microsoft Office User" w:date="2021-12-08T18:06:00Z">
              <w:rPr>
                <w:rFonts w:eastAsiaTheme="minorEastAsia" w:hint="eastAsia"/>
                <w:sz w:val="20"/>
                <w:szCs w:val="20"/>
              </w:rPr>
            </w:rPrChange>
          </w:rPr>
          <w:t>）</w:t>
        </w:r>
      </w:ins>
      <w:ins w:id="320" w:author="Microsoft Office User" w:date="2021-12-08T18:05:00Z">
        <w:r w:rsidR="00506316" w:rsidRPr="00035675">
          <w:rPr>
            <w:rFonts w:ascii="PingFang TC" w:eastAsia="PingFang TC" w:hAnsi="PingFang TC" w:cs="PingFang TC" w:hint="eastAsia"/>
            <w:rPrChange w:id="321" w:author="Microsoft Office User" w:date="2021-12-08T18:06:00Z">
              <w:rPr>
                <w:rFonts w:eastAsiaTheme="minorEastAsia" w:hint="eastAsia"/>
                <w:sz w:val="20"/>
                <w:szCs w:val="20"/>
              </w:rPr>
            </w:rPrChange>
          </w:rPr>
          <w:t>与各中心</w:t>
        </w:r>
      </w:ins>
      <w:ins w:id="322" w:author="Microsoft Office User" w:date="2021-12-08T18:02:00Z">
        <w:r w:rsidR="002960B5" w:rsidRPr="00035675">
          <w:rPr>
            <w:rFonts w:ascii="PingFang TC" w:eastAsia="PingFang TC" w:hAnsi="PingFang TC" w:cs="PingFang TC"/>
            <w:rPrChange w:id="323" w:author="Microsoft Office User" w:date="2021-12-08T18:06:00Z">
              <w:rPr>
                <w:rFonts w:eastAsiaTheme="minorEastAsia"/>
                <w:sz w:val="20"/>
                <w:szCs w:val="20"/>
              </w:rPr>
            </w:rPrChange>
          </w:rPr>
          <w:t xml:space="preserve"> </w:t>
        </w:r>
      </w:ins>
      <w:ins w:id="324" w:author="Microsoft Office User" w:date="2021-12-08T18:05:00Z">
        <w:r w:rsidR="00506316" w:rsidRPr="00035675">
          <w:rPr>
            <w:rFonts w:ascii="PingFang TC" w:eastAsia="PingFang TC" w:hAnsi="PingFang TC" w:cs="PingFang TC" w:hint="eastAsia"/>
            <w:rPrChange w:id="325" w:author="Microsoft Office User" w:date="2021-12-08T18:06:00Z">
              <w:rPr>
                <w:rFonts w:eastAsiaTheme="minorEastAsia" w:hint="eastAsia"/>
                <w:sz w:val="20"/>
                <w:szCs w:val="20"/>
              </w:rPr>
            </w:rPrChange>
          </w:rPr>
          <w:t>（</w:t>
        </w:r>
      </w:ins>
      <w:ins w:id="326" w:author="Microsoft Office User" w:date="2021-12-08T18:02:00Z">
        <w:r w:rsidR="002960B5" w:rsidRPr="00035675">
          <w:rPr>
            <w:rFonts w:ascii="PingFang TC" w:eastAsia="PingFang TC" w:hAnsi="PingFang TC" w:cs="PingFang TC"/>
            <w:rPrChange w:id="327" w:author="Microsoft Office User" w:date="2021-12-08T18:06:00Z">
              <w:rPr>
                <w:rFonts w:eastAsiaTheme="minorEastAsia"/>
                <w:sz w:val="20"/>
                <w:szCs w:val="20"/>
              </w:rPr>
            </w:rPrChange>
          </w:rPr>
          <w:t>Centres</w:t>
        </w:r>
      </w:ins>
      <w:ins w:id="328" w:author="Microsoft Office User" w:date="2021-12-08T18:03:00Z">
        <w:r w:rsidR="002960B5" w:rsidRPr="00035675">
          <w:rPr>
            <w:rFonts w:ascii="PingFang TC" w:eastAsia="PingFang TC" w:hAnsi="PingFang TC" w:cs="PingFang TC" w:hint="eastAsia"/>
            <w:rPrChange w:id="329" w:author="Microsoft Office User" w:date="2021-12-08T18:06:00Z">
              <w:rPr>
                <w:rFonts w:eastAsiaTheme="minorEastAsia" w:hint="eastAsia"/>
                <w:sz w:val="20"/>
                <w:szCs w:val="20"/>
              </w:rPr>
            </w:rPrChange>
          </w:rPr>
          <w:t>）</w:t>
        </w:r>
      </w:ins>
      <w:ins w:id="330" w:author="Microsoft Office User" w:date="2021-12-08T18:00:00Z">
        <w:r w:rsidRPr="00CE2CA2">
          <w:rPr>
            <w:rFonts w:ascii="PingFang TC" w:eastAsia="PingFang TC" w:hAnsi="PingFang TC" w:cs="PingFang TC" w:hint="eastAsia"/>
          </w:rPr>
          <w:t>的发现和知识流入</w:t>
        </w:r>
      </w:ins>
      <w:ins w:id="331" w:author="Microsoft Office User" w:date="2021-12-08T18:08:00Z">
        <w:r w:rsidR="004277A3">
          <w:rPr>
            <w:rFonts w:hint="eastAsia"/>
            <w:lang w:eastAsia="zh-Hans"/>
          </w:rPr>
          <w:t>“</w:t>
        </w:r>
        <w:r w:rsidR="004277A3">
          <w:t>成熟的发现和创</w:t>
        </w:r>
        <w:r w:rsidR="004277A3">
          <w:rPr>
            <w:rFonts w:hint="eastAsia"/>
            <w:lang w:eastAsia="zh-Hans"/>
          </w:rPr>
          <w:t>造”</w:t>
        </w:r>
        <w:r w:rsidR="004277A3" w:rsidRPr="00D65F73">
          <w:rPr>
            <w:lang w:eastAsia="zh-Hans"/>
            <w:rPrChange w:id="332" w:author="Microsoft Office User" w:date="2021-12-08T18:09:00Z">
              <w:rPr>
                <w:lang w:val="en-US" w:eastAsia="zh-Hans"/>
              </w:rPr>
            </w:rPrChange>
          </w:rPr>
          <w:t>(</w:t>
        </w:r>
      </w:ins>
      <w:ins w:id="333" w:author="Microsoft Office User" w:date="2021-12-08T18:03:00Z">
        <w:r w:rsidR="00506316" w:rsidRPr="00035675">
          <w:rPr>
            <w:rFonts w:ascii="PingFang TC" w:eastAsia="PingFang TC" w:hAnsi="PingFang TC" w:cs="PingFang TC"/>
            <w:rPrChange w:id="334" w:author="Microsoft Office User" w:date="2021-12-08T18:06:00Z">
              <w:rPr>
                <w:rFonts w:eastAsiaTheme="minorEastAsia"/>
                <w:sz w:val="20"/>
                <w:szCs w:val="20"/>
              </w:rPr>
            </w:rPrChange>
          </w:rPr>
          <w:t>Maturing Discoveries and</w:t>
        </w:r>
      </w:ins>
      <w:ins w:id="335" w:author="Microsoft Office User" w:date="2021-12-08T18:10:00Z">
        <w:r w:rsidR="001C2AE9">
          <w:rPr>
            <w:rFonts w:ascii="PingFang TC" w:eastAsia="PingFang TC" w:hAnsi="PingFang TC" w:cs="PingFang TC"/>
          </w:rPr>
          <w:t xml:space="preserve"> </w:t>
        </w:r>
      </w:ins>
      <w:ins w:id="336" w:author="Microsoft Office User" w:date="2021-12-08T18:03:00Z">
        <w:r w:rsidR="00506316" w:rsidRPr="00035675">
          <w:rPr>
            <w:rFonts w:ascii="PingFang TC" w:eastAsia="PingFang TC" w:hAnsi="PingFang TC" w:cs="PingFang TC"/>
            <w:rPrChange w:id="337" w:author="Microsoft Office User" w:date="2021-12-08T18:06:00Z">
              <w:rPr>
                <w:rFonts w:eastAsiaTheme="minorEastAsia"/>
                <w:sz w:val="20"/>
                <w:szCs w:val="20"/>
              </w:rPr>
            </w:rPrChange>
          </w:rPr>
          <w:t>Creations</w:t>
        </w:r>
      </w:ins>
      <w:ins w:id="338" w:author="Microsoft Office User" w:date="2021-12-08T18:08:00Z">
        <w:r w:rsidR="004277A3" w:rsidRPr="00D65F73">
          <w:rPr>
            <w:rFonts w:ascii="PingFang TC" w:eastAsia="PingFang TC" w:hAnsi="PingFang TC" w:cs="PingFang TC"/>
            <w:rPrChange w:id="339" w:author="Microsoft Office User" w:date="2021-12-08T18:09:00Z">
              <w:rPr>
                <w:rFonts w:ascii="PingFang TC" w:eastAsia="PingFang TC" w:hAnsi="PingFang TC" w:cs="PingFang TC"/>
                <w:lang w:val="en-US"/>
              </w:rPr>
            </w:rPrChange>
          </w:rPr>
          <w:t>)</w:t>
        </w:r>
      </w:ins>
      <w:ins w:id="340" w:author="Microsoft Office User" w:date="2021-12-08T18:03:00Z">
        <w:r w:rsidR="00506316" w:rsidRPr="00035675">
          <w:rPr>
            <w:rFonts w:ascii="PingFang TC" w:eastAsia="PingFang TC" w:hAnsi="PingFang TC" w:cs="PingFang TC"/>
            <w:rPrChange w:id="341" w:author="Microsoft Office User" w:date="2021-12-08T18:06:00Z">
              <w:rPr>
                <w:rFonts w:eastAsiaTheme="minorEastAsia"/>
                <w:sz w:val="20"/>
                <w:szCs w:val="20"/>
              </w:rPr>
            </w:rPrChange>
          </w:rPr>
          <w:t xml:space="preserve">, </w:t>
        </w:r>
      </w:ins>
      <w:ins w:id="342" w:author="Microsoft Office User" w:date="2021-12-08T18:08:00Z">
        <w:r w:rsidR="00E2602E">
          <w:rPr>
            <w:rFonts w:hint="eastAsia"/>
            <w:lang w:eastAsia="zh-Hans"/>
          </w:rPr>
          <w:t>“</w:t>
        </w:r>
        <w:r w:rsidR="00E2602E">
          <w:t>促进对话和创业</w:t>
        </w:r>
        <w:r w:rsidR="00E2602E">
          <w:rPr>
            <w:rFonts w:hint="eastAsia"/>
            <w:lang w:eastAsia="zh-Hans"/>
          </w:rPr>
          <w:t>”</w:t>
        </w:r>
        <w:r w:rsidR="00E2602E">
          <w:rPr>
            <w:rFonts w:ascii="PingFang TC" w:eastAsia="PingFang TC" w:hAnsi="PingFang TC" w:cs="PingFang TC" w:hint="eastAsia"/>
            <w:lang w:eastAsia="zh-Hans"/>
          </w:rPr>
          <w:t>（</w:t>
        </w:r>
      </w:ins>
      <w:ins w:id="343" w:author="Microsoft Office User" w:date="2021-12-08T18:03:00Z">
        <w:r w:rsidR="00506316" w:rsidRPr="00035675">
          <w:rPr>
            <w:rFonts w:ascii="PingFang TC" w:eastAsia="PingFang TC" w:hAnsi="PingFang TC" w:cs="PingFang TC"/>
            <w:rPrChange w:id="344" w:author="Microsoft Office User" w:date="2021-12-08T18:06:00Z">
              <w:rPr>
                <w:rFonts w:eastAsiaTheme="minorEastAsia"/>
                <w:sz w:val="20"/>
                <w:szCs w:val="20"/>
              </w:rPr>
            </w:rPrChange>
          </w:rPr>
          <w:t xml:space="preserve">Facilitating Dialog </w:t>
        </w:r>
      </w:ins>
      <w:ins w:id="345" w:author="Microsoft Office User" w:date="2021-12-08T18:08:00Z">
        <w:r w:rsidR="00E2602E">
          <w:rPr>
            <w:rFonts w:ascii="PingFang TC" w:eastAsia="PingFang TC" w:hAnsi="PingFang TC" w:cs="PingFang TC" w:hint="eastAsia"/>
          </w:rPr>
          <w:t>and</w:t>
        </w:r>
      </w:ins>
      <w:ins w:id="346" w:author="Microsoft Office User" w:date="2021-12-08T18:06:00Z">
        <w:r w:rsidR="00987162" w:rsidRPr="00035675">
          <w:rPr>
            <w:rFonts w:ascii="PingFang TC" w:eastAsia="PingFang TC" w:hAnsi="PingFang TC" w:cs="PingFang TC" w:hint="eastAsia"/>
            <w:rPrChange w:id="347" w:author="Microsoft Office User" w:date="2021-12-08T18:06:00Z">
              <w:rPr>
                <w:rFonts w:eastAsiaTheme="minorEastAsia" w:hint="eastAsia"/>
                <w:sz w:val="20"/>
                <w:szCs w:val="20"/>
              </w:rPr>
            </w:rPrChange>
          </w:rPr>
          <w:t xml:space="preserve"> </w:t>
        </w:r>
      </w:ins>
      <w:ins w:id="348" w:author="Microsoft Office User" w:date="2021-12-08T18:03:00Z">
        <w:r w:rsidR="00506316" w:rsidRPr="00035675">
          <w:rPr>
            <w:rFonts w:ascii="PingFang TC" w:eastAsia="PingFang TC" w:hAnsi="PingFang TC" w:cs="PingFang TC"/>
            <w:rPrChange w:id="349" w:author="Microsoft Office User" w:date="2021-12-08T18:06:00Z">
              <w:rPr>
                <w:rFonts w:eastAsiaTheme="minorEastAsia"/>
                <w:sz w:val="20"/>
                <w:szCs w:val="20"/>
              </w:rPr>
            </w:rPrChange>
          </w:rPr>
          <w:t>Entrepreneurial</w:t>
        </w:r>
      </w:ins>
      <w:ins w:id="350" w:author="Microsoft Office User" w:date="2021-12-08T18:08:00Z">
        <w:r w:rsidR="00E2602E">
          <w:rPr>
            <w:rFonts w:ascii="PingFang TC" w:eastAsia="PingFang TC" w:hAnsi="PingFang TC" w:cs="PingFang TC" w:hint="eastAsia"/>
          </w:rPr>
          <w:t>）</w:t>
        </w:r>
      </w:ins>
      <w:ins w:id="351" w:author="Microsoft Office User" w:date="2021-12-08T18:09:00Z">
        <w:r w:rsidR="00D65F73">
          <w:rPr>
            <w:rFonts w:ascii="PingFang TC" w:eastAsia="PingFang TC" w:hAnsi="PingFang TC" w:cs="PingFang TC" w:hint="eastAsia"/>
          </w:rPr>
          <w:t>,</w:t>
        </w:r>
        <w:r w:rsidR="00D65F73" w:rsidRPr="001C2AE9">
          <w:rPr>
            <w:rFonts w:ascii="PingFang TC" w:eastAsia="PingFang TC" w:hAnsi="PingFang TC" w:cs="PingFang TC"/>
            <w:rPrChange w:id="352" w:author="Microsoft Office User" w:date="2021-12-08T18:10:00Z">
              <w:rPr>
                <w:rFonts w:ascii="PingFang TC" w:eastAsia="PingFang TC" w:hAnsi="PingFang TC" w:cs="PingFang TC"/>
                <w:lang w:val="en-US"/>
              </w:rPr>
            </w:rPrChange>
          </w:rPr>
          <w:t xml:space="preserve"> </w:t>
        </w:r>
        <w:r w:rsidR="00D65F73" w:rsidRPr="001C2AE9">
          <w:rPr>
            <w:rFonts w:ascii="PingFang TC" w:eastAsia="PingFang TC" w:hAnsi="PingFang TC" w:cs="PingFang TC" w:hint="eastAsia"/>
            <w:rPrChange w:id="353" w:author="Microsoft Office User" w:date="2021-12-08T18:10:00Z">
              <w:rPr>
                <w:rFonts w:ascii="PingFang TC" w:eastAsia="PingFang TC" w:hAnsi="PingFang TC" w:cs="PingFang TC" w:hint="eastAsia"/>
                <w:lang w:val="en-US"/>
              </w:rPr>
            </w:rPrChange>
          </w:rPr>
          <w:t>风险投资（</w:t>
        </w:r>
      </w:ins>
      <w:ins w:id="354" w:author="Microsoft Office User" w:date="2021-12-08T18:03:00Z">
        <w:r w:rsidR="00506316" w:rsidRPr="00035675">
          <w:rPr>
            <w:rFonts w:ascii="PingFang TC" w:eastAsia="PingFang TC" w:hAnsi="PingFang TC" w:cs="PingFang TC"/>
            <w:rPrChange w:id="355" w:author="Microsoft Office User" w:date="2021-12-08T18:06:00Z">
              <w:rPr>
                <w:rFonts w:eastAsiaTheme="minorEastAsia"/>
                <w:sz w:val="20"/>
                <w:szCs w:val="20"/>
              </w:rPr>
            </w:rPrChange>
          </w:rPr>
          <w:t>Venturing</w:t>
        </w:r>
      </w:ins>
      <w:ins w:id="356" w:author="Microsoft Office User" w:date="2021-12-08T18:09:00Z">
        <w:r w:rsidR="00D65F73">
          <w:rPr>
            <w:rFonts w:ascii="PingFang TC" w:eastAsia="PingFang TC" w:hAnsi="PingFang TC" w:cs="PingFang TC" w:hint="eastAsia"/>
          </w:rPr>
          <w:t>）</w:t>
        </w:r>
      </w:ins>
      <w:ins w:id="357" w:author="Microsoft Office User" w:date="2021-12-08T18:06:00Z">
        <w:r w:rsidR="0004589F">
          <w:rPr>
            <w:rFonts w:ascii="PingFang TC" w:eastAsia="PingFang TC" w:hAnsi="PingFang TC" w:cs="PingFang TC" w:hint="eastAsia"/>
          </w:rPr>
          <w:t>等</w:t>
        </w:r>
        <w:r w:rsidR="0004589F" w:rsidRPr="00CE2CA2">
          <w:rPr>
            <w:rFonts w:ascii="PingFang TC" w:eastAsia="PingFang TC" w:hAnsi="PingFang TC" w:cs="PingFang TC" w:hint="eastAsia"/>
          </w:rPr>
          <w:t>创新实践</w:t>
        </w:r>
        <w:r w:rsidR="0004589F">
          <w:rPr>
            <w:rFonts w:ascii="PingFang TC" w:eastAsia="PingFang TC" w:hAnsi="PingFang TC" w:cs="PingFang TC" w:hint="eastAsia"/>
          </w:rPr>
          <w:t>项目</w:t>
        </w:r>
      </w:ins>
      <w:ins w:id="358" w:author="Microsoft Office User" w:date="2021-12-08T18:00:00Z">
        <w:r w:rsidRPr="00CE2CA2">
          <w:rPr>
            <w:rFonts w:ascii="PingFang TC" w:eastAsia="PingFang TC" w:hAnsi="PingFang TC" w:cs="PingFang TC" w:hint="eastAsia"/>
          </w:rPr>
          <w:t>。在</w:t>
        </w:r>
        <w:r w:rsidRPr="00CE2CA2">
          <w:t xml:space="preserve"> PUCC</w:t>
        </w:r>
        <w:r w:rsidRPr="00CE2CA2">
          <w:rPr>
            <w:rFonts w:ascii="PingFang TC" w:eastAsia="PingFang TC" w:hAnsi="PingFang TC" w:cs="PingFang TC" w:hint="eastAsia"/>
          </w:rPr>
          <w:t>，当</w:t>
        </w:r>
        <w:r w:rsidRPr="00CE2CA2">
          <w:t>“</w:t>
        </w:r>
        <w:r w:rsidRPr="00CE2CA2">
          <w:rPr>
            <w:rFonts w:ascii="PingFang TC" w:eastAsia="PingFang TC" w:hAnsi="PingFang TC" w:cs="PingFang TC" w:hint="eastAsia"/>
          </w:rPr>
          <w:t>开创性应用研究</w:t>
        </w:r>
        <w:r w:rsidRPr="00CE2CA2">
          <w:t>”</w:t>
        </w:r>
        <w:r w:rsidRPr="00CE2CA2">
          <w:rPr>
            <w:rFonts w:ascii="PingFang TC" w:eastAsia="PingFang TC" w:hAnsi="PingFang TC" w:cs="PingFang TC" w:hint="eastAsia"/>
          </w:rPr>
          <w:t>和种子基金项目的成果在行业联络办公室的帮助下进入</w:t>
        </w:r>
        <w:r w:rsidRPr="00CE2CA2">
          <w:t>“</w:t>
        </w:r>
        <w:r w:rsidRPr="00CE2CA2">
          <w:rPr>
            <w:rFonts w:ascii="PingFang TC" w:eastAsia="PingFang TC" w:hAnsi="PingFang TC" w:cs="PingFang TC" w:hint="eastAsia"/>
          </w:rPr>
          <w:t>创业管道</w:t>
        </w:r>
        <w:r w:rsidRPr="00CE2CA2">
          <w:t>”</w:t>
        </w:r>
        <w:r w:rsidRPr="00CE2CA2">
          <w:rPr>
            <w:rFonts w:ascii="PingFang TC" w:eastAsia="PingFang TC" w:hAnsi="PingFang TC" w:cs="PingFang TC" w:hint="eastAsia"/>
          </w:rPr>
          <w:t>和行业时，就会发生这种情况。</w:t>
        </w:r>
        <w:r w:rsidRPr="00CE2CA2">
          <w:t xml:space="preserve"> PUC </w:t>
        </w:r>
        <w:r w:rsidRPr="00CE2CA2">
          <w:rPr>
            <w:rFonts w:ascii="PingFang TC" w:eastAsia="PingFang TC" w:hAnsi="PingFang TC" w:cs="PingFang TC" w:hint="eastAsia"/>
          </w:rPr>
          <w:t>可以观察到公司</w:t>
        </w:r>
        <w:r w:rsidRPr="00CE2CA2">
          <w:t>“</w:t>
        </w:r>
        <w:r w:rsidRPr="00CE2CA2">
          <w:rPr>
            <w:rFonts w:ascii="PingFang TC" w:eastAsia="PingFang TC" w:hAnsi="PingFang TC" w:cs="PingFang TC" w:hint="eastAsia"/>
          </w:rPr>
          <w:t>通过学生和教授转移他们的研究而</w:t>
        </w:r>
      </w:ins>
      <w:ins w:id="359" w:author="Microsoft Office User" w:date="2021-12-08T18:07:00Z">
        <w:r w:rsidR="00035675">
          <w:rPr>
            <w:rFonts w:ascii="PingFang TC" w:eastAsia="PingFang TC" w:hAnsi="PingFang TC" w:cs="PingFang TC" w:hint="eastAsia"/>
            <w:lang w:val="en-US"/>
          </w:rPr>
          <w:t>萌芽</w:t>
        </w:r>
      </w:ins>
      <w:ins w:id="360" w:author="Microsoft Office User" w:date="2021-12-08T18:00:00Z">
        <w:r w:rsidRPr="00CE2CA2">
          <w:rPr>
            <w:rFonts w:ascii="PingFang TC" w:eastAsia="PingFang TC" w:hAnsi="PingFang TC" w:cs="PingFang TC" w:hint="eastAsia"/>
          </w:rPr>
          <w:t>发展</w:t>
        </w:r>
        <w:r w:rsidRPr="00CE2CA2">
          <w:t>”</w:t>
        </w:r>
        <w:r w:rsidRPr="00CE2CA2">
          <w:rPr>
            <w:rFonts w:ascii="PingFang TC" w:eastAsia="PingFang TC" w:hAnsi="PingFang TC" w:cs="PingFang TC" w:hint="eastAsia"/>
          </w:rPr>
          <w:t>。</w:t>
        </w:r>
        <w:r w:rsidRPr="00CE2CA2">
          <w:t xml:space="preserve"> </w:t>
        </w:r>
        <w:r w:rsidRPr="00CE2CA2">
          <w:rPr>
            <w:rFonts w:ascii="PingFang TC" w:eastAsia="PingFang TC" w:hAnsi="PingFang TC" w:cs="PingFang TC" w:hint="eastAsia"/>
          </w:rPr>
          <w:t>创新催化剂与研究之间的另一种整合形式是将社会和市场的需求（企业家和行业联络人所理解的）转移给研究人员。例如，当行业赞助研究时，或者当参加</w:t>
        </w:r>
        <w:r w:rsidRPr="00CE2CA2">
          <w:t xml:space="preserve"> Braincamp </w:t>
        </w:r>
        <w:r w:rsidRPr="00CE2CA2">
          <w:rPr>
            <w:rFonts w:ascii="PingFang TC" w:eastAsia="PingFang TC" w:hAnsi="PingFang TC" w:cs="PingFang TC" w:hint="eastAsia"/>
          </w:rPr>
          <w:t>的学生确定他们将需求传递给他们的研究主管时，就会发生这种情况。</w:t>
        </w:r>
        <w:r w:rsidRPr="00CE2CA2">
          <w:t xml:space="preserve"> PUCC </w:t>
        </w:r>
        <w:r w:rsidRPr="00CE2CA2">
          <w:rPr>
            <w:rFonts w:ascii="PingFang TC" w:eastAsia="PingFang TC" w:hAnsi="PingFang TC" w:cs="PingFang TC" w:hint="eastAsia"/>
          </w:rPr>
          <w:t>案例展示了催化创新内部以及创新与研究之间的整合。</w:t>
        </w:r>
        <w:r w:rsidRPr="00CE2CA2">
          <w:t xml:space="preserve"> </w:t>
        </w:r>
      </w:ins>
    </w:p>
    <w:p w14:paraId="482F805C" w14:textId="77777777" w:rsidR="00CE2CA2" w:rsidRDefault="00CE2CA2">
      <w:pPr>
        <w:ind w:firstLine="420"/>
      </w:pPr>
    </w:p>
    <w:p w14:paraId="116D298C" w14:textId="77777777" w:rsidR="007221B9" w:rsidRDefault="007221B9"/>
    <w:p w14:paraId="23DF9B21" w14:textId="6C9C8F78" w:rsidR="007221B9" w:rsidRDefault="00467391">
      <w:r>
        <w:t xml:space="preserve">6.5 </w:t>
      </w:r>
      <w:del w:id="361" w:author="Microsoft Office User" w:date="2021-12-08T18:10:00Z">
        <w:r w:rsidDel="00567D8D">
          <w:delText>综合案例</w:delText>
        </w:r>
        <w:r w:rsidDel="00567D8D">
          <w:rPr>
            <w:rFonts w:hint="eastAsia"/>
            <w:lang w:eastAsia="zh-Hans"/>
          </w:rPr>
          <w:delText>的</w:delText>
        </w:r>
        <w:r w:rsidDel="00567D8D">
          <w:delText>总结与观察</w:delText>
        </w:r>
      </w:del>
      <w:ins w:id="362" w:author="Microsoft Office User" w:date="2021-12-08T18:10:00Z">
        <w:r w:rsidR="00567D8D">
          <w:rPr>
            <w:rFonts w:ascii="PingFang TC" w:eastAsia="PingFang TC" w:hAnsi="PingFang TC" w:cs="PingFang TC" w:hint="eastAsia"/>
            <w:lang w:val="en-US"/>
          </w:rPr>
          <w:t>整</w:t>
        </w:r>
      </w:ins>
      <w:ins w:id="363" w:author="Microsoft Office User" w:date="2021-12-08T18:11:00Z">
        <w:r w:rsidR="00C23FE4">
          <w:rPr>
            <w:rFonts w:ascii="PingFang TC" w:eastAsia="PingFang TC" w:hAnsi="PingFang TC" w:cs="PingFang TC" w:hint="eastAsia"/>
            <w:lang w:val="en-US"/>
          </w:rPr>
          <w:t>体</w:t>
        </w:r>
      </w:ins>
      <w:ins w:id="364" w:author="Microsoft Office User" w:date="2021-12-08T18:10:00Z">
        <w:r w:rsidR="00567D8D">
          <w:rPr>
            <w:rFonts w:hint="eastAsia"/>
          </w:rPr>
          <w:t>案</w:t>
        </w:r>
        <w:r w:rsidR="00567D8D">
          <w:t>例</w:t>
        </w:r>
        <w:r w:rsidR="00567D8D">
          <w:rPr>
            <w:rFonts w:hint="eastAsia"/>
            <w:lang w:eastAsia="zh-Hans"/>
          </w:rPr>
          <w:t>的</w:t>
        </w:r>
        <w:r w:rsidR="00567D8D">
          <w:t>总结与观察</w:t>
        </w:r>
      </w:ins>
    </w:p>
    <w:p w14:paraId="544F0E77" w14:textId="4FA26037" w:rsidR="007221B9" w:rsidDel="006D251D" w:rsidRDefault="00467391">
      <w:pPr>
        <w:rPr>
          <w:del w:id="365" w:author="Microsoft Office User" w:date="2021-12-08T18:21:00Z"/>
        </w:rPr>
      </w:pPr>
      <w:del w:id="366" w:author="Microsoft Office User" w:date="2021-12-08T18:21:00Z">
        <w:r w:rsidDel="006D251D">
          <w:delText>大学的成果——有</w:delText>
        </w:r>
        <w:r w:rsidDel="006D251D">
          <w:rPr>
            <w:rFonts w:hint="eastAsia"/>
            <w:lang w:eastAsia="zh-Hans"/>
          </w:rPr>
          <w:delText>才干</w:delText>
        </w:r>
        <w:r w:rsidDel="006D251D">
          <w:delText>的毕业生、研究发现和创新--来自大学的整体结构。随着</w:delText>
        </w:r>
        <w:r w:rsidDel="006D251D">
          <w:rPr>
            <w:rFonts w:hint="eastAsia"/>
            <w:lang w:eastAsia="zh-Hans"/>
          </w:rPr>
          <w:delText>更</w:delText>
        </w:r>
        <w:r w:rsidDel="006D251D">
          <w:delText>加强调知识交换，这些成果将加强</w:delText>
        </w:r>
        <w:r w:rsidDel="006D251D">
          <w:rPr>
            <w:rFonts w:hint="eastAsia"/>
            <w:lang w:eastAsia="zh-Hans"/>
          </w:rPr>
          <w:delText>经济</w:delText>
        </w:r>
        <w:r w:rsidDel="006D251D">
          <w:delText>创新，促进经济的可持续发展。</w:delText>
        </w:r>
      </w:del>
    </w:p>
    <w:p w14:paraId="77EABE06" w14:textId="56157749" w:rsidR="007221B9" w:rsidDel="006D251D" w:rsidRDefault="00467391">
      <w:pPr>
        <w:ind w:firstLine="420"/>
        <w:rPr>
          <w:del w:id="367" w:author="Microsoft Office User" w:date="2021-12-08T18:21:00Z"/>
        </w:rPr>
      </w:pPr>
      <w:del w:id="368" w:author="Microsoft Office User" w:date="2021-12-08T18:21:00Z">
        <w:r w:rsidDel="006D251D">
          <w:delText>从这个小样本中可以清楚地看出，试图激发创新</w:delText>
        </w:r>
        <w:r w:rsidDel="006D251D">
          <w:rPr>
            <w:rFonts w:hint="eastAsia"/>
            <w:lang w:eastAsia="zh-Hans"/>
          </w:rPr>
          <w:delText>的</w:delText>
        </w:r>
        <w:r w:rsidDel="006D251D">
          <w:delText>雄心勃勃的大学正在以系统的方式</w:delText>
        </w:r>
        <w:r w:rsidDel="006D251D">
          <w:rPr>
            <w:rFonts w:hint="eastAsia"/>
            <w:lang w:eastAsia="zh-Hans"/>
          </w:rPr>
          <w:delText>实行</w:delText>
        </w:r>
        <w:r w:rsidDel="006D251D">
          <w:delText>学术实践。我们发现</w:delText>
        </w:r>
      </w:del>
    </w:p>
    <w:p w14:paraId="32C3A2C8" w14:textId="267BC39F" w:rsidR="003C0A43" w:rsidRDefault="00467391">
      <w:del w:id="369" w:author="Microsoft Office User" w:date="2021-12-08T18:21:00Z">
        <w:r w:rsidDel="006D251D">
          <w:delText>PUCC、SUTD和UCL各自报告</w:delText>
        </w:r>
        <w:r w:rsidDel="006D251D">
          <w:rPr>
            <w:rFonts w:hint="eastAsia"/>
            <w:lang w:eastAsia="zh-Hans"/>
          </w:rPr>
          <w:delText>的</w:delText>
        </w:r>
        <w:r w:rsidDel="006D251D">
          <w:delText>行为模式与所有11</w:delText>
        </w:r>
        <w:r w:rsidDel="006D251D">
          <w:rPr>
            <w:rFonts w:hint="eastAsia"/>
            <w:lang w:eastAsia="zh-Hans"/>
          </w:rPr>
          <w:delText>个学术实践一致</w:delText>
        </w:r>
        <w:r w:rsidDel="006D251D">
          <w:delText>。</w:delText>
        </w:r>
      </w:del>
      <w:ins w:id="370" w:author="Microsoft Office User" w:date="2021-12-08T18:13:00Z">
        <w:r w:rsidR="003C0A43" w:rsidRPr="003C0A43">
          <w:rPr>
            <w:rFonts w:ascii="PingFang TC" w:eastAsia="PingFang TC" w:hAnsi="PingFang TC" w:cs="PingFang TC" w:hint="eastAsia"/>
          </w:rPr>
          <w:t>大学的成果</w:t>
        </w:r>
        <w:r w:rsidR="003C0A43" w:rsidRPr="003C0A43">
          <w:t>——</w:t>
        </w:r>
        <w:r w:rsidR="003C0A43" w:rsidRPr="003C0A43">
          <w:rPr>
            <w:rFonts w:ascii="PingFang TC" w:eastAsia="PingFang TC" w:hAnsi="PingFang TC" w:cs="PingFang TC" w:hint="eastAsia"/>
          </w:rPr>
          <w:t>有才华的毕业生、研究发现和创新创造</w:t>
        </w:r>
        <w:r w:rsidR="003C0A43" w:rsidRPr="003C0A43">
          <w:t>——</w:t>
        </w:r>
        <w:r w:rsidR="003C0A43" w:rsidRPr="003C0A43">
          <w:rPr>
            <w:rFonts w:ascii="PingFang TC" w:eastAsia="PingFang TC" w:hAnsi="PingFang TC" w:cs="PingFang TC" w:hint="eastAsia"/>
          </w:rPr>
          <w:t>来自大学的整个结构。随着对知识交流的日益重视，这些成果将加强经济创新并导致可持续的经济发展。从这个小样本中可以清楚地看出，</w:t>
        </w:r>
      </w:ins>
      <w:ins w:id="371" w:author="Microsoft Office User" w:date="2021-12-08T18:19:00Z">
        <w:r w:rsidR="00E44FEE" w:rsidRPr="003C0A43">
          <w:rPr>
            <w:rFonts w:ascii="PingFang TC" w:eastAsia="PingFang TC" w:hAnsi="PingFang TC" w:cs="PingFang TC" w:hint="eastAsia"/>
          </w:rPr>
          <w:t>寻求激发创新活力</w:t>
        </w:r>
        <w:r w:rsidR="00E44FEE">
          <w:rPr>
            <w:rFonts w:ascii="PingFang TC" w:eastAsia="PingFang TC" w:hAnsi="PingFang TC" w:cs="PingFang TC" w:hint="eastAsia"/>
          </w:rPr>
          <w:t>的</w:t>
        </w:r>
      </w:ins>
      <w:ins w:id="372" w:author="Microsoft Office User" w:date="2021-12-08T18:20:00Z">
        <w:r w:rsidR="0094630C">
          <w:rPr>
            <w:rFonts w:ascii="PingFang TC" w:eastAsia="PingFang TC" w:hAnsi="PingFang TC" w:cs="PingFang TC" w:hint="eastAsia"/>
          </w:rPr>
          <w:t>进取性</w:t>
        </w:r>
      </w:ins>
      <w:ins w:id="373" w:author="Microsoft Office User" w:date="2021-12-08T18:18:00Z">
        <w:r w:rsidR="006C58A0" w:rsidRPr="003C0A43">
          <w:rPr>
            <w:rFonts w:ascii="PingFang TC" w:eastAsia="PingFang TC" w:hAnsi="PingFang TC" w:cs="PingFang TC" w:hint="eastAsia"/>
          </w:rPr>
          <w:t>大学</w:t>
        </w:r>
      </w:ins>
      <w:ins w:id="374" w:author="Microsoft Office User" w:date="2021-12-08T18:20:00Z">
        <w:r w:rsidR="00F36791">
          <w:rPr>
            <w:rFonts w:ascii="PingFang TC" w:eastAsia="PingFang TC" w:hAnsi="PingFang TC" w:cs="PingFang TC" w:hint="eastAsia"/>
          </w:rPr>
          <w:t>，</w:t>
        </w:r>
      </w:ins>
      <w:ins w:id="375" w:author="Microsoft Office User" w:date="2021-12-08T18:19:00Z">
        <w:r w:rsidR="006C58A0" w:rsidRPr="003C0A43">
          <w:rPr>
            <w:rFonts w:ascii="PingFang TC" w:eastAsia="PingFang TC" w:hAnsi="PingFang TC" w:cs="PingFang TC" w:hint="eastAsia"/>
          </w:rPr>
          <w:t>正在以系统的方式部署学术实践</w:t>
        </w:r>
      </w:ins>
      <w:ins w:id="376" w:author="Microsoft Office User" w:date="2021-12-08T18:13:00Z">
        <w:r w:rsidR="003C0A43" w:rsidRPr="003C0A43">
          <w:rPr>
            <w:rFonts w:ascii="PingFang TC" w:eastAsia="PingFang TC" w:hAnsi="PingFang TC" w:cs="PingFang TC" w:hint="eastAsia"/>
          </w:rPr>
          <w:t>。我们发现</w:t>
        </w:r>
        <w:r w:rsidR="003C0A43" w:rsidRPr="003C0A43">
          <w:t xml:space="preserve"> PUCC</w:t>
        </w:r>
        <w:r w:rsidR="003C0A43" w:rsidRPr="003C0A43">
          <w:rPr>
            <w:rFonts w:ascii="PingFang TC" w:eastAsia="PingFang TC" w:hAnsi="PingFang TC" w:cs="PingFang TC" w:hint="eastAsia"/>
          </w:rPr>
          <w:t>、</w:t>
        </w:r>
        <w:r w:rsidR="003C0A43" w:rsidRPr="003C0A43">
          <w:t xml:space="preserve">SUTD </w:t>
        </w:r>
        <w:r w:rsidR="003C0A43" w:rsidRPr="003C0A43">
          <w:rPr>
            <w:rFonts w:ascii="PingFang TC" w:eastAsia="PingFang TC" w:hAnsi="PingFang TC" w:cs="PingFang TC" w:hint="eastAsia"/>
          </w:rPr>
          <w:t>和</w:t>
        </w:r>
        <w:r w:rsidR="003C0A43" w:rsidRPr="003C0A43">
          <w:t xml:space="preserve"> UCL </w:t>
        </w:r>
        <w:r w:rsidR="003C0A43" w:rsidRPr="003C0A43">
          <w:rPr>
            <w:rFonts w:ascii="PingFang TC" w:eastAsia="PingFang TC" w:hAnsi="PingFang TC" w:cs="PingFang TC" w:hint="eastAsia"/>
          </w:rPr>
          <w:t>都</w:t>
        </w:r>
      </w:ins>
      <w:ins w:id="377" w:author="Microsoft Office User" w:date="2021-12-08T18:21:00Z">
        <w:r w:rsidR="00F36791">
          <w:rPr>
            <w:rFonts w:ascii="PingFang TC" w:eastAsia="PingFang TC" w:hAnsi="PingFang TC" w:cs="PingFang TC" w:hint="eastAsia"/>
          </w:rPr>
          <w:t>宣告</w:t>
        </w:r>
      </w:ins>
      <w:ins w:id="378" w:author="Microsoft Office User" w:date="2021-12-08T18:13:00Z">
        <w:r w:rsidR="003C0A43" w:rsidRPr="003C0A43">
          <w:rPr>
            <w:rFonts w:ascii="PingFang TC" w:eastAsia="PingFang TC" w:hAnsi="PingFang TC" w:cs="PingFang TC" w:hint="eastAsia"/>
          </w:rPr>
          <w:t>了与所有</w:t>
        </w:r>
        <w:r w:rsidR="003C0A43" w:rsidRPr="003C0A43">
          <w:t xml:space="preserve"> 11 </w:t>
        </w:r>
        <w:r w:rsidR="003C0A43" w:rsidRPr="003C0A43">
          <w:rPr>
            <w:rFonts w:ascii="PingFang TC" w:eastAsia="PingFang TC" w:hAnsi="PingFang TC" w:cs="PingFang TC" w:hint="eastAsia"/>
          </w:rPr>
          <w:t>种做法一致的行为模式。</w:t>
        </w:r>
        <w:r w:rsidR="003C0A43" w:rsidRPr="003C0A43">
          <w:t xml:space="preserve"> </w:t>
        </w:r>
      </w:ins>
    </w:p>
    <w:p w14:paraId="353AB049" w14:textId="77777777" w:rsidR="007221B9" w:rsidRDefault="007221B9"/>
    <w:p w14:paraId="2789B1E5" w14:textId="77777777" w:rsidR="007221B9" w:rsidRDefault="007221B9"/>
    <w:p w14:paraId="687A5BB5" w14:textId="77777777" w:rsidR="007221B9" w:rsidRDefault="007221B9"/>
    <w:p w14:paraId="391D0D77" w14:textId="77777777" w:rsidR="007221B9" w:rsidRDefault="007221B9"/>
    <w:p w14:paraId="2A9A587C" w14:textId="77777777" w:rsidR="007221B9" w:rsidRDefault="00467391">
      <w:r>
        <w:rPr>
          <w:noProof/>
        </w:rPr>
        <mc:AlternateContent>
          <mc:Choice Requires="wpg">
            <w:drawing>
              <wp:anchor distT="0" distB="0" distL="0" distR="0" simplePos="0" relativeHeight="251662336" behindDoc="0" locked="0" layoutInCell="1" allowOverlap="1" wp14:anchorId="4EAAC300" wp14:editId="0807B9E9">
                <wp:simplePos x="0" y="0"/>
                <wp:positionH relativeFrom="page">
                  <wp:posOffset>368300</wp:posOffset>
                </wp:positionH>
                <wp:positionV relativeFrom="paragraph">
                  <wp:posOffset>223520</wp:posOffset>
                </wp:positionV>
                <wp:extent cx="701675" cy="19050"/>
                <wp:effectExtent l="0" t="0" r="0" b="0"/>
                <wp:wrapTopAndBottom/>
                <wp:docPr id="958" name="组合 550"/>
                <wp:cNvGraphicFramePr/>
                <a:graphic xmlns:a="http://schemas.openxmlformats.org/drawingml/2006/main">
                  <a:graphicData uri="http://schemas.microsoft.com/office/word/2010/wordprocessingGroup">
                    <wpg:wgp>
                      <wpg:cNvGrpSpPr/>
                      <wpg:grpSpPr>
                        <a:xfrm>
                          <a:off x="0" y="0"/>
                          <a:ext cx="701675" cy="19050"/>
                          <a:chOff x="580" y="352"/>
                          <a:chExt cx="1105" cy="30"/>
                        </a:xfrm>
                      </wpg:grpSpPr>
                      <wps:wsp>
                        <wps:cNvPr id="954" name="直线 554"/>
                        <wps:cNvCnPr/>
                        <wps:spPr>
                          <a:xfrm>
                            <a:off x="580" y="359"/>
                            <a:ext cx="1104" cy="0"/>
                          </a:xfrm>
                          <a:prstGeom prst="line">
                            <a:avLst/>
                          </a:prstGeom>
                          <a:ln w="9477" cap="flat" cmpd="sng">
                            <a:solidFill>
                              <a:srgbClr val="999999"/>
                            </a:solidFill>
                            <a:prstDash val="solid"/>
                            <a:headEnd type="none" w="med" len="med"/>
                            <a:tailEnd type="none" w="med" len="med"/>
                          </a:ln>
                        </wps:spPr>
                        <wps:bodyPr/>
                      </wps:wsp>
                      <wps:wsp>
                        <wps:cNvPr id="955" name="直线 553"/>
                        <wps:cNvCnPr/>
                        <wps:spPr>
                          <a:xfrm>
                            <a:off x="580" y="374"/>
                            <a:ext cx="1104" cy="0"/>
                          </a:xfrm>
                          <a:prstGeom prst="line">
                            <a:avLst/>
                          </a:prstGeom>
                          <a:ln w="9477" cap="flat" cmpd="sng">
                            <a:solidFill>
                              <a:srgbClr val="EDEDED"/>
                            </a:solidFill>
                            <a:prstDash val="solid"/>
                            <a:headEnd type="none" w="med" len="med"/>
                            <a:tailEnd type="none" w="med" len="med"/>
                          </a:ln>
                        </wps:spPr>
                        <wps:bodyPr/>
                      </wps:wsp>
                      <wps:wsp>
                        <wps:cNvPr id="956" name="任意多边形 552"/>
                        <wps:cNvSpPr/>
                        <wps:spPr>
                          <a:xfrm>
                            <a:off x="1669" y="351"/>
                            <a:ext cx="15" cy="30"/>
                          </a:xfrm>
                          <a:custGeom>
                            <a:avLst/>
                            <a:gdLst/>
                            <a:ahLst/>
                            <a:cxnLst/>
                            <a:rect l="0" t="0" r="0" b="0"/>
                            <a:pathLst>
                              <a:path w="15" h="30">
                                <a:moveTo>
                                  <a:pt x="15" y="29"/>
                                </a:moveTo>
                                <a:lnTo>
                                  <a:pt x="0" y="29"/>
                                </a:lnTo>
                                <a:lnTo>
                                  <a:pt x="0" y="14"/>
                                </a:lnTo>
                                <a:lnTo>
                                  <a:pt x="15" y="0"/>
                                </a:lnTo>
                                <a:lnTo>
                                  <a:pt x="15" y="29"/>
                                </a:lnTo>
                                <a:close/>
                              </a:path>
                            </a:pathLst>
                          </a:custGeom>
                          <a:solidFill>
                            <a:srgbClr val="EDEDED"/>
                          </a:solidFill>
                          <a:ln w="9525">
                            <a:noFill/>
                          </a:ln>
                        </wps:spPr>
                        <wps:bodyPr upright="1"/>
                      </wps:wsp>
                      <wps:wsp>
                        <wps:cNvPr id="957" name="任意多边形 551"/>
                        <wps:cNvSpPr/>
                        <wps:spPr>
                          <a:xfrm>
                            <a:off x="580" y="351"/>
                            <a:ext cx="15" cy="30"/>
                          </a:xfrm>
                          <a:custGeom>
                            <a:avLst/>
                            <a:gdLst/>
                            <a:ahLst/>
                            <a:cxnLst/>
                            <a:rect l="0" t="0" r="0" b="0"/>
                            <a:pathLst>
                              <a:path w="15" h="30">
                                <a:moveTo>
                                  <a:pt x="0" y="29"/>
                                </a:moveTo>
                                <a:lnTo>
                                  <a:pt x="0" y="0"/>
                                </a:lnTo>
                                <a:lnTo>
                                  <a:pt x="15" y="0"/>
                                </a:lnTo>
                                <a:lnTo>
                                  <a:pt x="15" y="14"/>
                                </a:lnTo>
                                <a:lnTo>
                                  <a:pt x="0" y="29"/>
                                </a:lnTo>
                                <a:close/>
                              </a:path>
                            </a:pathLst>
                          </a:custGeom>
                          <a:solidFill>
                            <a:srgbClr val="999999"/>
                          </a:solidFill>
                          <a:ln w="9525">
                            <a:noFill/>
                          </a:ln>
                        </wps:spPr>
                        <wps:bodyPr upright="1"/>
                      </wps:wsp>
                    </wpg:wgp>
                  </a:graphicData>
                </a:graphic>
              </wp:anchor>
            </w:drawing>
          </mc:Choice>
          <mc:Fallback>
            <w:pict>
              <v:group w14:anchorId="7B8FD90A" id="组合 550" o:spid="_x0000_s1026" style="position:absolute;margin-left:29pt;margin-top:17.6pt;width:55.25pt;height:1.5pt;z-index:251662336;mso-wrap-distance-left:0;mso-wrap-distance-right:0;mso-position-horizontal-relative:page" coordorigin="580,352"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">
                <v:line id="直线 554" o:spid="_x0000_s1027" style="position:absolute;visibility:visible;mso-wrap-style:square" from="580,359" to="1684,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" strokecolor="#999" strokeweight=".26325mm"/>
                <v:line id="直线 553" o:spid="_x0000_s1028" style="position:absolute;visibility:visible;mso-wrap-style:square" from="580,374" to="1684,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" strokecolor="#ededed" strokeweight=".26325mm"/>
                <v:shape id="任意多边形 552" o:spid="_x0000_s1029" style="position:absolute;left:1669;top:35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" path="m15,29l,29,,14,15,r,29xe" fillcolor="#ededed" stroked="f">
                  <v:path arrowok="t" textboxrect="0,0,15,30"/>
                </v:shape>
                <v:shape id="任意多边形 551" o:spid="_x0000_s1030" style="position:absolute;left:580;top:351;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" path="m,29l,,15,r,14l,29xe" fillcolor="#999" stroked="f">
                  <v:path arrowok="t" textboxrect="0,0,15,30"/>
                </v:shape>
                <w10:wrap type="topAndBottom" anchorx="page"/>
              </v:group>
            </w:pict>
          </mc:Fallback>
        </mc:AlternateContent>
      </w:r>
    </w:p>
    <w:p w14:paraId="7E41671B" w14:textId="77777777" w:rsidR="007221B9" w:rsidRDefault="007221B9"/>
    <w:p w14:paraId="2E1D83C0" w14:textId="77777777" w:rsidR="007221B9" w:rsidRDefault="007221B9">
      <w:pPr>
        <w:sectPr w:rsidR="007221B9">
          <w:pgSz w:w="11920" w:h="16860"/>
          <w:pgMar w:top="480" w:right="460" w:bottom="280" w:left="460" w:header="720" w:footer="720" w:gutter="0"/>
          <w:cols w:space="720"/>
        </w:sectPr>
      </w:pPr>
    </w:p>
    <w:p w14:paraId="3D5429DA" w14:textId="77777777" w:rsidR="007221B9" w:rsidRDefault="00467391">
      <w:r>
        <w:t>第 226 页</w:t>
      </w:r>
    </w:p>
    <w:p w14:paraId="60D66683" w14:textId="77777777" w:rsidR="007221B9" w:rsidRDefault="00467391">
      <w:r>
        <w:br w:type="column"/>
      </w:r>
    </w:p>
    <w:p w14:paraId="1C279306" w14:textId="77777777" w:rsidR="007221B9" w:rsidRDefault="00467391">
      <w:r>
        <w:t>200</w:t>
      </w:r>
    </w:p>
    <w:p w14:paraId="35400214" w14:textId="77777777" w:rsidR="007221B9" w:rsidRDefault="00467391">
      <w:r>
        <w:br w:type="column"/>
      </w:r>
    </w:p>
    <w:p w14:paraId="739C9C3E" w14:textId="0D1CC7EB" w:rsidR="007221B9" w:rsidRDefault="005803CD">
      <w:ins w:id="379" w:author="Microsoft Office User" w:date="2021-12-08T16:06:00Z">
        <w:r>
          <w:rPr>
            <w:rFonts w:hint="eastAsia"/>
          </w:rPr>
          <w:t>整体性的</w:t>
        </w:r>
      </w:ins>
      <w:del w:id="380" w:author="Microsoft Office User" w:date="2021-12-08T16:06:00Z">
        <w:r w:rsidR="00467391" w:rsidDel="005803CD">
          <w:delText>综合</w:delText>
        </w:r>
      </w:del>
      <w:r w:rsidR="00467391">
        <w:t>知识交换</w:t>
      </w:r>
    </w:p>
    <w:p w14:paraId="5A22F4B4" w14:textId="77777777" w:rsidR="007221B9" w:rsidRDefault="007221B9">
      <w:pPr>
        <w:sectPr w:rsidR="007221B9">
          <w:type w:val="continuous"/>
          <w:pgSz w:w="11920" w:h="16860"/>
          <w:pgMar w:top="640" w:right="460" w:bottom="280" w:left="460" w:header="720" w:footer="720" w:gutter="0"/>
          <w:cols w:num="3" w:space="720" w:equalWidth="0">
            <w:col w:w="1180" w:space="40"/>
            <w:col w:w="418" w:space="4131"/>
            <w:col w:w="5231"/>
          </w:cols>
        </w:sectPr>
      </w:pPr>
    </w:p>
    <w:p w14:paraId="0A1272BD" w14:textId="77777777" w:rsidR="007221B9" w:rsidRDefault="007221B9"/>
    <w:p w14:paraId="05B874C8" w14:textId="049D7744" w:rsidR="003C0A43" w:rsidRPr="003C0A43" w:rsidRDefault="00045166" w:rsidP="003C0A43">
      <w:pPr>
        <w:rPr>
          <w:rFonts w:ascii="PingFang TC" w:eastAsia="PingFang TC" w:hAnsi="PingFang TC" w:cs="PingFang TC"/>
          <w:rPrChange w:id="381" w:author="Microsoft Office User" w:date="2021-12-08T18:14:00Z">
            <w:rPr/>
          </w:rPrChange>
        </w:rPr>
        <w:pPrChange w:id="382" w:author="Microsoft Office User" w:date="2021-12-08T18:14:00Z">
          <w:pPr>
            <w:ind w:firstLine="420"/>
          </w:pPr>
        </w:pPrChange>
      </w:pPr>
      <w:ins w:id="383" w:author="Microsoft Office User" w:date="2021-12-08T18:24:00Z">
        <w:r>
          <w:t xml:space="preserve">   </w:t>
        </w:r>
      </w:ins>
      <w:del w:id="384" w:author="Microsoft Office User" w:date="2021-12-08T18:24:00Z">
        <w:r w:rsidR="00467391" w:rsidDel="00086538">
          <w:delText>通过检查案例，我们观察到每个教育、研究和催化创新</w:delText>
        </w:r>
        <w:r w:rsidR="00467391" w:rsidDel="00086538">
          <w:rPr>
            <w:rFonts w:hint="eastAsia"/>
            <w:lang w:eastAsia="zh-Hans"/>
          </w:rPr>
          <w:delText>中的实践</w:delText>
        </w:r>
        <w:r w:rsidR="00467391" w:rsidDel="00086538">
          <w:delText>构成了一个</w:delText>
        </w:r>
        <w:r w:rsidR="00467391" w:rsidDel="00086538">
          <w:rPr>
            <w:rFonts w:hint="eastAsia"/>
            <w:lang w:eastAsia="zh-Hans"/>
          </w:rPr>
          <w:delText>一体化</w:delText>
        </w:r>
        <w:r w:rsidR="00467391" w:rsidDel="00086538">
          <w:delText>和互动的集合：没有学习</w:delText>
        </w:r>
        <w:r w:rsidR="00467391" w:rsidDel="00086538">
          <w:rPr>
            <w:rFonts w:hint="eastAsia"/>
            <w:lang w:eastAsia="zh-Hans"/>
          </w:rPr>
          <w:delText>课程</w:delText>
        </w:r>
        <w:r w:rsidR="00467391" w:rsidDel="00086538">
          <w:delText>就</w:delText>
        </w:r>
        <w:r w:rsidR="00467391" w:rsidDel="00086538">
          <w:rPr>
            <w:rFonts w:hint="eastAsia"/>
            <w:lang w:eastAsia="zh-Hans"/>
          </w:rPr>
          <w:delText>毫无</w:delText>
        </w:r>
        <w:r w:rsidR="00467391" w:rsidDel="00086538">
          <w:delText>意义；有影响力的研究和合作</w:delText>
        </w:r>
        <w:r w:rsidR="00467391" w:rsidDel="00086538">
          <w:rPr>
            <w:rFonts w:hint="eastAsia"/>
            <w:lang w:eastAsia="zh-Hans"/>
          </w:rPr>
          <w:delText>应</w:delText>
        </w:r>
        <w:r w:rsidR="00467391" w:rsidDel="00086538">
          <w:delText>齐头并进；</w:delText>
        </w:r>
        <w:r w:rsidR="00467391" w:rsidDel="00086538">
          <w:rPr>
            <w:rFonts w:hint="eastAsia"/>
            <w:lang w:eastAsia="zh-Hans"/>
          </w:rPr>
          <w:delText>风险创业因</w:delText>
        </w:r>
        <w:r w:rsidR="00467391" w:rsidDel="00086538">
          <w:delText>获得许可</w:delText>
        </w:r>
        <w:r w:rsidR="00467391" w:rsidDel="00086538">
          <w:rPr>
            <w:rFonts w:hint="eastAsia"/>
            <w:lang w:eastAsia="zh-Hans"/>
          </w:rPr>
          <w:delText>证书的</w:delText>
        </w:r>
        <w:r w:rsidR="00467391" w:rsidDel="00086538">
          <w:delText>成熟技术</w:delText>
        </w:r>
        <w:r w:rsidR="00467391" w:rsidDel="00086538">
          <w:rPr>
            <w:rFonts w:hint="eastAsia"/>
            <w:lang w:eastAsia="zh-Hans"/>
          </w:rPr>
          <w:delText>而增强</w:delText>
        </w:r>
        <w:r w:rsidR="00467391" w:rsidDel="00086538">
          <w:delText>。</w:delText>
        </w:r>
      </w:del>
      <w:ins w:id="385" w:author="Microsoft Office User" w:date="2021-12-08T18:14:00Z">
        <w:r w:rsidR="003C0A43" w:rsidRPr="003C0A43">
          <w:rPr>
            <w:rFonts w:ascii="PingFang TC" w:eastAsia="PingFang TC" w:hAnsi="PingFang TC" w:cs="PingFang TC" w:hint="eastAsia"/>
          </w:rPr>
          <w:t>通过对案例的分析，我们发现教育、研究和催化创新的实践构成了一个</w:t>
        </w:r>
      </w:ins>
      <w:ins w:id="386" w:author="Microsoft Office User" w:date="2021-12-08T18:24:00Z">
        <w:r w:rsidR="002D33D5">
          <w:rPr>
            <w:rFonts w:ascii="PingFang TC" w:eastAsia="PingFang TC" w:hAnsi="PingFang TC" w:cs="PingFang TC" w:hint="eastAsia"/>
          </w:rPr>
          <w:t>整体</w:t>
        </w:r>
      </w:ins>
      <w:ins w:id="387" w:author="Microsoft Office User" w:date="2021-12-08T18:14:00Z">
        <w:r w:rsidR="003C0A43" w:rsidRPr="003C0A43">
          <w:rPr>
            <w:rFonts w:ascii="PingFang TC" w:eastAsia="PingFang TC" w:hAnsi="PingFang TC" w:cs="PingFang TC" w:hint="eastAsia"/>
          </w:rPr>
          <w:t>和互动的集合：课程</w:t>
        </w:r>
      </w:ins>
      <w:ins w:id="388" w:author="Microsoft Office User" w:date="2021-12-08T18:22:00Z">
        <w:r w:rsidR="00111A3F">
          <w:rPr>
            <w:rFonts w:ascii="PingFang TC" w:eastAsia="PingFang TC" w:hAnsi="PingFang TC" w:cs="PingFang TC" w:hint="eastAsia"/>
          </w:rPr>
          <w:t>体系</w:t>
        </w:r>
      </w:ins>
      <w:ins w:id="389" w:author="Microsoft Office User" w:date="2021-12-08T18:14:00Z">
        <w:r w:rsidR="003C0A43" w:rsidRPr="003C0A43">
          <w:rPr>
            <w:rFonts w:ascii="PingFang TC" w:eastAsia="PingFang TC" w:hAnsi="PingFang TC" w:cs="PingFang TC" w:hint="eastAsia"/>
          </w:rPr>
          <w:t>没有学习就没有意义；有影响力的研究和合作研究齐头并进；</w:t>
        </w:r>
      </w:ins>
      <w:ins w:id="390" w:author="Microsoft Office User" w:date="2021-12-08T18:23:00Z">
        <w:r w:rsidR="002D5FBD">
          <w:rPr>
            <w:rFonts w:ascii="PingFang TC" w:eastAsia="PingFang TC" w:hAnsi="PingFang TC" w:cs="PingFang TC" w:hint="eastAsia"/>
            <w:lang w:eastAsia="zh-Hans"/>
          </w:rPr>
          <w:t>风险创业因</w:t>
        </w:r>
        <w:r w:rsidR="002D5FBD">
          <w:rPr>
            <w:rFonts w:ascii="PingFang TC" w:eastAsia="PingFang TC" w:hAnsi="PingFang TC" w:cs="PingFang TC" w:hint="eastAsia"/>
          </w:rPr>
          <w:t>获得</w:t>
        </w:r>
        <w:r w:rsidR="002D5FBD">
          <w:rPr>
            <w:rFonts w:ascii="PingFang TC" w:eastAsia="PingFang TC" w:hAnsi="PingFang TC" w:cs="PingFang TC" w:hint="eastAsia"/>
            <w:lang w:eastAsia="zh-Hans"/>
          </w:rPr>
          <w:t>的</w:t>
        </w:r>
        <w:r w:rsidR="002D5FBD">
          <w:rPr>
            <w:rFonts w:ascii="PingFang TC" w:eastAsia="PingFang TC" w:hAnsi="PingFang TC" w:cs="PingFang TC" w:hint="eastAsia"/>
          </w:rPr>
          <w:t>成熟技术</w:t>
        </w:r>
        <w:r w:rsidR="002D5FBD">
          <w:rPr>
            <w:rFonts w:ascii="PingFang TC" w:eastAsia="PingFang TC" w:hAnsi="PingFang TC" w:cs="PingFang TC" w:hint="eastAsia"/>
          </w:rPr>
          <w:t>与技术授权</w:t>
        </w:r>
        <w:r w:rsidR="002D5FBD">
          <w:rPr>
            <w:rFonts w:ascii="PingFang TC" w:eastAsia="PingFang TC" w:hAnsi="PingFang TC" w:cs="PingFang TC" w:hint="eastAsia"/>
          </w:rPr>
          <w:t>许可</w:t>
        </w:r>
        <w:r w:rsidR="002D5FBD">
          <w:rPr>
            <w:rFonts w:ascii="PingFang TC" w:eastAsia="PingFang TC" w:hAnsi="PingFang TC" w:cs="PingFang TC" w:hint="eastAsia"/>
            <w:lang w:eastAsia="zh-Hans"/>
          </w:rPr>
          <w:t>而增强</w:t>
        </w:r>
        <w:r w:rsidR="002D5FBD">
          <w:rPr>
            <w:rFonts w:ascii="PingFang TC" w:eastAsia="PingFang TC" w:hAnsi="PingFang TC" w:cs="PingFang TC" w:hint="eastAsia"/>
          </w:rPr>
          <w:t>。</w:t>
        </w:r>
      </w:ins>
    </w:p>
    <w:p w14:paraId="472834D3" w14:textId="013BD4D9" w:rsidR="003C0A43" w:rsidRDefault="00467391">
      <w:pPr>
        <w:ind w:firstLine="420"/>
        <w:rPr>
          <w:ins w:id="391" w:author="Microsoft Office User" w:date="2021-12-08T18:14:00Z"/>
          <w:lang w:eastAsia="zh-Hans"/>
        </w:rPr>
      </w:pPr>
      <w:del w:id="392" w:author="Microsoft Office User" w:date="2021-12-08T18:26:00Z">
        <w:r w:rsidDel="0087123A">
          <w:delText>同样，三个领域的实践是</w:delText>
        </w:r>
        <w:r w:rsidDel="0087123A">
          <w:rPr>
            <w:rFonts w:hint="eastAsia"/>
            <w:lang w:eastAsia="zh-Hans"/>
          </w:rPr>
          <w:delText>一体化</w:delText>
        </w:r>
        <w:r w:rsidDel="0087123A">
          <w:delText>的：研究刺激课程改革，有</w:delText>
        </w:r>
        <w:r w:rsidDel="0087123A">
          <w:rPr>
            <w:rFonts w:hint="eastAsia"/>
            <w:lang w:eastAsia="zh-Hans"/>
          </w:rPr>
          <w:delText>良好</w:delText>
        </w:r>
        <w:r w:rsidDel="0087123A">
          <w:delText>准备的学生</w:delText>
        </w:r>
        <w:r w:rsidDel="0087123A">
          <w:rPr>
            <w:rFonts w:hint="eastAsia"/>
            <w:lang w:eastAsia="zh-Hans"/>
          </w:rPr>
          <w:delText>会</w:delText>
        </w:r>
        <w:r w:rsidDel="0087123A">
          <w:delText>加强</w:delText>
        </w:r>
        <w:r w:rsidDel="0087123A">
          <w:rPr>
            <w:rFonts w:hint="eastAsia"/>
            <w:lang w:eastAsia="zh-Hans"/>
          </w:rPr>
          <w:delText>企业</w:delText>
        </w:r>
        <w:r w:rsidDel="0087123A">
          <w:delText>，对话有助于指导研究。将大学的行为分解为</w:delText>
        </w:r>
        <w:r w:rsidDel="0087123A">
          <w:rPr>
            <w:rFonts w:hint="eastAsia"/>
            <w:lang w:eastAsia="zh-Hans"/>
          </w:rPr>
          <w:delText>众多</w:delText>
        </w:r>
        <w:r w:rsidDel="0087123A">
          <w:delText>实践是有用的，解释</w:delText>
        </w:r>
        <w:r w:rsidDel="0087123A">
          <w:rPr>
            <w:rFonts w:hint="eastAsia"/>
            <w:lang w:eastAsia="zh-Hans"/>
          </w:rPr>
          <w:delText>实践</w:delText>
        </w:r>
        <w:r w:rsidDel="0087123A">
          <w:delText>并提供</w:delText>
        </w:r>
        <w:r w:rsidDel="0087123A">
          <w:rPr>
            <w:rFonts w:hint="eastAsia"/>
            <w:lang w:eastAsia="zh-Hans"/>
          </w:rPr>
          <w:delText>给</w:delText>
        </w:r>
        <w:r w:rsidDel="0087123A">
          <w:delText>他人</w:delText>
        </w:r>
        <w:r w:rsidDel="0087123A">
          <w:rPr>
            <w:rFonts w:hint="eastAsia"/>
            <w:lang w:eastAsia="zh-Hans"/>
          </w:rPr>
          <w:delText>作为</w:delText>
        </w:r>
        <w:r w:rsidDel="0087123A">
          <w:delText>可以适</w:delText>
        </w:r>
        <w:r w:rsidDel="0087123A">
          <w:rPr>
            <w:rFonts w:hint="eastAsia"/>
            <w:lang w:eastAsia="zh-Hans"/>
          </w:rPr>
          <w:delText>用</w:delText>
        </w:r>
        <w:r w:rsidDel="0087123A">
          <w:delText>的参考，但实际上，正如知识</w:delText>
        </w:r>
        <w:r w:rsidDel="0087123A">
          <w:rPr>
            <w:rFonts w:hint="eastAsia"/>
            <w:lang w:eastAsia="zh-Hans"/>
          </w:rPr>
          <w:delText>交换的</w:delText>
        </w:r>
        <w:r w:rsidDel="0087123A">
          <w:delText>整合原则所建议的那样，</w:delText>
        </w:r>
        <w:r w:rsidDel="0087123A">
          <w:rPr>
            <w:rFonts w:hint="eastAsia"/>
            <w:lang w:eastAsia="zh-Hans"/>
          </w:rPr>
          <w:delText>这些实践要共</w:delText>
        </w:r>
        <w:r w:rsidDel="0087123A">
          <w:delText>同</w:delText>
        </w:r>
        <w:r w:rsidDel="0087123A">
          <w:rPr>
            <w:rFonts w:hint="eastAsia"/>
            <w:lang w:eastAsia="zh-Hans"/>
          </w:rPr>
          <w:delText>实施</w:delText>
        </w:r>
        <w:r w:rsidDel="0087123A">
          <w:delText>，</w:delText>
        </w:r>
        <w:r w:rsidDel="0087123A">
          <w:rPr>
            <w:rFonts w:hint="eastAsia"/>
            <w:lang w:eastAsia="zh-Hans"/>
          </w:rPr>
          <w:delText>如</w:delText>
        </w:r>
        <w:r w:rsidDel="0087123A">
          <w:delText>在框</w:delText>
        </w:r>
        <w:r w:rsidDel="0087123A">
          <w:rPr>
            <w:rFonts w:hint="eastAsia"/>
            <w:lang w:eastAsia="zh-Hans"/>
          </w:rPr>
          <w:delText>栏</w:delText>
        </w:r>
        <w:r w:rsidDel="0087123A">
          <w:delText>2.2</w:delText>
        </w:r>
        <w:r w:rsidDel="0087123A">
          <w:rPr>
            <w:rFonts w:hint="eastAsia"/>
            <w:lang w:eastAsia="zh-Hans"/>
          </w:rPr>
          <w:delText>中所示</w:delText>
        </w:r>
        <w:r w:rsidDel="0087123A">
          <w:rPr>
            <w:lang w:eastAsia="zh-Hans"/>
          </w:rPr>
          <w:delText>。</w:delText>
        </w:r>
      </w:del>
    </w:p>
    <w:p w14:paraId="77F23AF3" w14:textId="2911E716" w:rsidR="003C0A43" w:rsidRPr="003C0A43" w:rsidRDefault="0087123A" w:rsidP="003C0A43">
      <w:pPr>
        <w:rPr>
          <w:ins w:id="393" w:author="Microsoft Office User" w:date="2021-12-08T18:14:00Z"/>
        </w:rPr>
      </w:pPr>
      <w:ins w:id="394" w:author="Microsoft Office User" w:date="2021-12-08T18:26:00Z">
        <w:r>
          <w:rPr>
            <w:rFonts w:ascii="PingFang TC" w:eastAsia="PingFang TC" w:hAnsi="PingFang TC" w:cs="PingFang TC" w:hint="eastAsia"/>
          </w:rPr>
          <w:t xml:space="preserve"> </w:t>
        </w:r>
        <w:r>
          <w:rPr>
            <w:rFonts w:ascii="PingFang TC" w:eastAsia="PingFang TC" w:hAnsi="PingFang TC" w:cs="PingFang TC"/>
          </w:rPr>
          <w:t xml:space="preserve"> </w:t>
        </w:r>
      </w:ins>
      <w:ins w:id="395" w:author="Microsoft Office User" w:date="2021-12-08T18:14:00Z">
        <w:r w:rsidR="003C0A43" w:rsidRPr="003C0A43">
          <w:rPr>
            <w:rFonts w:ascii="PingFang TC" w:eastAsia="PingFang TC" w:hAnsi="PingFang TC" w:cs="PingFang TC" w:hint="eastAsia"/>
          </w:rPr>
          <w:t>同样，三个领域的实践相结合：研究激发课程</w:t>
        </w:r>
      </w:ins>
      <w:ins w:id="396" w:author="Microsoft Office User" w:date="2021-12-08T18:24:00Z">
        <w:r w:rsidR="00FD3B78">
          <w:rPr>
            <w:rFonts w:ascii="PingFang TC" w:eastAsia="PingFang TC" w:hAnsi="PingFang TC" w:cs="PingFang TC" w:hint="eastAsia"/>
          </w:rPr>
          <w:t>体系</w:t>
        </w:r>
      </w:ins>
      <w:ins w:id="397" w:author="Microsoft Office User" w:date="2021-12-08T18:14:00Z">
        <w:r w:rsidR="003C0A43" w:rsidRPr="003C0A43">
          <w:rPr>
            <w:rFonts w:ascii="PingFang TC" w:eastAsia="PingFang TC" w:hAnsi="PingFang TC" w:cs="PingFang TC" w:hint="eastAsia"/>
          </w:rPr>
          <w:t>改革，有准备的学生</w:t>
        </w:r>
      </w:ins>
      <w:ins w:id="398" w:author="Microsoft Office User" w:date="2021-12-08T18:25:00Z">
        <w:r w:rsidR="00F94BA9">
          <w:rPr>
            <w:rFonts w:ascii="PingFang TC" w:eastAsia="PingFang TC" w:hAnsi="PingFang TC" w:cs="PingFang TC" w:hint="eastAsia"/>
          </w:rPr>
          <w:t>会考虑</w:t>
        </w:r>
        <w:r w:rsidR="008E2D9C">
          <w:rPr>
            <w:rFonts w:ascii="PingFang TC" w:eastAsia="PingFang TC" w:hAnsi="PingFang TC" w:cs="PingFang TC" w:hint="eastAsia"/>
          </w:rPr>
          <w:t>获取</w:t>
        </w:r>
        <w:r w:rsidR="00CC11DF">
          <w:rPr>
            <w:rFonts w:ascii="PingFang TC" w:eastAsia="PingFang TC" w:hAnsi="PingFang TC" w:cs="PingFang TC" w:hint="eastAsia"/>
          </w:rPr>
          <w:t>风险</w:t>
        </w:r>
        <w:r w:rsidR="008E2D9C">
          <w:rPr>
            <w:rFonts w:ascii="PingFang TC" w:eastAsia="PingFang TC" w:hAnsi="PingFang TC" w:cs="PingFang TC" w:hint="eastAsia"/>
          </w:rPr>
          <w:t>投资来</w:t>
        </w:r>
        <w:r w:rsidR="00F94BA9">
          <w:rPr>
            <w:rFonts w:ascii="PingFang TC" w:eastAsia="PingFang TC" w:hAnsi="PingFang TC" w:cs="PingFang TC" w:hint="eastAsia"/>
          </w:rPr>
          <w:t>创业</w:t>
        </w:r>
      </w:ins>
      <w:ins w:id="399" w:author="Microsoft Office User" w:date="2021-12-08T18:14:00Z">
        <w:r w:rsidR="003C0A43" w:rsidRPr="003C0A43">
          <w:rPr>
            <w:rFonts w:ascii="PingFang TC" w:eastAsia="PingFang TC" w:hAnsi="PingFang TC" w:cs="PingFang TC" w:hint="eastAsia"/>
          </w:rPr>
          <w:t>，对话有助于引导研究。将大学的行为分解为实践来解释它们并提供其他人可以适应的参考是有用的，但实际上，正如框</w:t>
        </w:r>
        <w:r w:rsidR="003C0A43" w:rsidRPr="003C0A43">
          <w:t xml:space="preserve"> 2.2 </w:t>
        </w:r>
        <w:r w:rsidR="003C0A43" w:rsidRPr="003C0A43">
          <w:rPr>
            <w:rFonts w:ascii="PingFang TC" w:eastAsia="PingFang TC" w:hAnsi="PingFang TC" w:cs="PingFang TC" w:hint="eastAsia"/>
          </w:rPr>
          <w:t>中提出的知识交换中的整合原则所建议的那样，实践是协同工作的。</w:t>
        </w:r>
      </w:ins>
    </w:p>
    <w:p w14:paraId="156F9B95" w14:textId="77777777" w:rsidR="003C0A43" w:rsidRPr="003C0A43" w:rsidRDefault="003C0A43">
      <w:pPr>
        <w:ind w:firstLine="420"/>
        <w:rPr>
          <w:lang w:val="en-US"/>
          <w:rPrChange w:id="400" w:author="Microsoft Office User" w:date="2021-12-08T18:16:00Z">
            <w:rPr/>
          </w:rPrChange>
        </w:rPr>
      </w:pPr>
    </w:p>
    <w:p w14:paraId="396DDB97" w14:textId="77777777" w:rsidR="007221B9" w:rsidRDefault="007221B9">
      <w:pPr>
        <w:rPr>
          <w:lang w:eastAsia="zh-Hans"/>
        </w:rPr>
      </w:pPr>
    </w:p>
    <w:p w14:paraId="468DF43A" w14:textId="77777777" w:rsidR="007221B9" w:rsidRDefault="007221B9"/>
    <w:p w14:paraId="4EDF386D" w14:textId="77777777" w:rsidR="007221B9" w:rsidRDefault="007221B9"/>
    <w:p w14:paraId="648481E4" w14:textId="77777777" w:rsidR="007221B9" w:rsidRDefault="007221B9"/>
    <w:p w14:paraId="4A77EEEE" w14:textId="77777777" w:rsidR="007221B9" w:rsidRDefault="007221B9"/>
    <w:p w14:paraId="7615F7E6" w14:textId="77777777" w:rsidR="007221B9" w:rsidRDefault="007221B9"/>
    <w:p w14:paraId="43D431C8" w14:textId="77777777" w:rsidR="007221B9" w:rsidRDefault="007221B9"/>
    <w:p w14:paraId="3E86AFFB" w14:textId="77777777" w:rsidR="007221B9" w:rsidRDefault="007221B9"/>
    <w:p w14:paraId="501A005B" w14:textId="77777777" w:rsidR="007221B9" w:rsidRDefault="007221B9"/>
    <w:p w14:paraId="108C8A8A" w14:textId="77777777" w:rsidR="007221B9" w:rsidRDefault="007221B9"/>
    <w:p w14:paraId="7AAB7DB0" w14:textId="77777777" w:rsidR="007221B9" w:rsidRDefault="007221B9"/>
    <w:p w14:paraId="2001B390" w14:textId="77777777" w:rsidR="007221B9" w:rsidRDefault="007221B9"/>
    <w:p w14:paraId="7C526111" w14:textId="77777777" w:rsidR="007221B9" w:rsidRDefault="007221B9"/>
    <w:p w14:paraId="7F62CD7F" w14:textId="77777777" w:rsidR="007221B9" w:rsidRDefault="007221B9"/>
    <w:p w14:paraId="0C7278F3" w14:textId="77777777" w:rsidR="007221B9" w:rsidRDefault="007221B9"/>
    <w:p w14:paraId="1E96C6D7" w14:textId="77777777" w:rsidR="007221B9" w:rsidRDefault="007221B9"/>
    <w:p w14:paraId="1956E14D" w14:textId="77777777" w:rsidR="007221B9" w:rsidRDefault="007221B9"/>
    <w:p w14:paraId="350E0D7B" w14:textId="77777777" w:rsidR="007221B9" w:rsidRDefault="007221B9"/>
    <w:p w14:paraId="7727FE99" w14:textId="77777777" w:rsidR="007221B9" w:rsidRDefault="007221B9"/>
    <w:p w14:paraId="545F2865" w14:textId="77777777" w:rsidR="007221B9" w:rsidRDefault="007221B9"/>
    <w:p w14:paraId="619D8B6C" w14:textId="77777777" w:rsidR="007221B9" w:rsidRDefault="007221B9"/>
    <w:p w14:paraId="73FA9B2D" w14:textId="77777777" w:rsidR="007221B9" w:rsidRDefault="007221B9"/>
    <w:p w14:paraId="70201198" w14:textId="77777777" w:rsidR="007221B9" w:rsidRDefault="007221B9"/>
    <w:p w14:paraId="194FE4FD" w14:textId="77777777" w:rsidR="007221B9" w:rsidRDefault="007221B9"/>
    <w:p w14:paraId="29107FA0" w14:textId="77777777" w:rsidR="007221B9" w:rsidRDefault="007221B9"/>
    <w:p w14:paraId="78FCDC10" w14:textId="77777777" w:rsidR="007221B9" w:rsidRDefault="007221B9"/>
    <w:p w14:paraId="179341D5" w14:textId="77777777" w:rsidR="007221B9" w:rsidRDefault="007221B9"/>
    <w:p w14:paraId="07515123" w14:textId="77777777" w:rsidR="007221B9" w:rsidRDefault="007221B9"/>
    <w:p w14:paraId="55A26D80" w14:textId="77777777" w:rsidR="007221B9" w:rsidRDefault="007221B9"/>
    <w:p w14:paraId="534FB3C5" w14:textId="77777777" w:rsidR="007221B9" w:rsidRDefault="007221B9"/>
    <w:p w14:paraId="33B07877" w14:textId="77777777" w:rsidR="007221B9" w:rsidRDefault="007221B9"/>
    <w:p w14:paraId="140A364A" w14:textId="77777777" w:rsidR="007221B9" w:rsidRDefault="007221B9"/>
    <w:p w14:paraId="66D16C2E" w14:textId="77777777" w:rsidR="007221B9" w:rsidRDefault="007221B9"/>
    <w:p w14:paraId="0B2FFC80" w14:textId="77777777" w:rsidR="007221B9" w:rsidRDefault="007221B9"/>
    <w:p w14:paraId="4AF68188" w14:textId="77777777" w:rsidR="007221B9" w:rsidRDefault="007221B9"/>
    <w:p w14:paraId="6DD41FBC" w14:textId="77777777" w:rsidR="007221B9" w:rsidRDefault="007221B9"/>
    <w:p w14:paraId="7DD26D9F" w14:textId="77777777" w:rsidR="007221B9" w:rsidRDefault="007221B9"/>
    <w:p w14:paraId="0CC4768F" w14:textId="77777777" w:rsidR="007221B9" w:rsidRDefault="007221B9"/>
    <w:p w14:paraId="680500EC" w14:textId="77777777" w:rsidR="007221B9" w:rsidRDefault="007221B9"/>
    <w:p w14:paraId="230147AF" w14:textId="77777777" w:rsidR="007221B9" w:rsidRDefault="007221B9"/>
    <w:p w14:paraId="0327D846" w14:textId="77777777" w:rsidR="007221B9" w:rsidRDefault="007221B9"/>
    <w:p w14:paraId="2AA0A4C9" w14:textId="77777777" w:rsidR="007221B9" w:rsidRDefault="007221B9"/>
    <w:p w14:paraId="6FDE8511" w14:textId="77777777" w:rsidR="007221B9" w:rsidRDefault="007221B9"/>
    <w:p w14:paraId="46A3CA0C" w14:textId="77777777" w:rsidR="007221B9" w:rsidRDefault="007221B9"/>
    <w:p w14:paraId="148B055B" w14:textId="77777777" w:rsidR="007221B9" w:rsidRDefault="007221B9"/>
    <w:p w14:paraId="3459231D" w14:textId="77777777" w:rsidR="007221B9" w:rsidRDefault="00467391">
      <w:r>
        <w:rPr>
          <w:noProof/>
        </w:rPr>
        <mc:AlternateContent>
          <mc:Choice Requires="wpg">
            <w:drawing>
              <wp:anchor distT="0" distB="0" distL="0" distR="0" simplePos="0" relativeHeight="251663360" behindDoc="0" locked="0" layoutInCell="1" allowOverlap="1" wp14:anchorId="2B73CA21" wp14:editId="141E2D75">
                <wp:simplePos x="0" y="0"/>
                <wp:positionH relativeFrom="page">
                  <wp:posOffset>368300</wp:posOffset>
                </wp:positionH>
                <wp:positionV relativeFrom="paragraph">
                  <wp:posOffset>227965</wp:posOffset>
                </wp:positionV>
                <wp:extent cx="701675" cy="19050"/>
                <wp:effectExtent l="0" t="0" r="0" b="0"/>
                <wp:wrapTopAndBottom/>
                <wp:docPr id="963" name="组合 545"/>
                <wp:cNvGraphicFramePr/>
                <a:graphic xmlns:a="http://schemas.openxmlformats.org/drawingml/2006/main">
                  <a:graphicData uri="http://schemas.microsoft.com/office/word/2010/wordprocessingGroup">
                    <wpg:wgp>
                      <wpg:cNvGrpSpPr/>
                      <wpg:grpSpPr>
                        <a:xfrm>
                          <a:off x="0" y="0"/>
                          <a:ext cx="701675" cy="19050"/>
                          <a:chOff x="580" y="359"/>
                          <a:chExt cx="1105" cy="30"/>
                        </a:xfrm>
                      </wpg:grpSpPr>
                      <wps:wsp>
                        <wps:cNvPr id="959" name="直线 549"/>
                        <wps:cNvCnPr/>
                        <wps:spPr>
                          <a:xfrm>
                            <a:off x="580" y="366"/>
                            <a:ext cx="1104" cy="0"/>
                          </a:xfrm>
                          <a:prstGeom prst="line">
                            <a:avLst/>
                          </a:prstGeom>
                          <a:ln w="9477" cap="flat" cmpd="sng">
                            <a:solidFill>
                              <a:srgbClr val="999999"/>
                            </a:solidFill>
                            <a:prstDash val="solid"/>
                            <a:headEnd type="none" w="med" len="med"/>
                            <a:tailEnd type="none" w="med" len="med"/>
                          </a:ln>
                        </wps:spPr>
                        <wps:bodyPr/>
                      </wps:wsp>
                      <wps:wsp>
                        <wps:cNvPr id="960" name="直线 548"/>
                        <wps:cNvCnPr/>
                        <wps:spPr>
                          <a:xfrm>
                            <a:off x="580" y="381"/>
                            <a:ext cx="1104" cy="0"/>
                          </a:xfrm>
                          <a:prstGeom prst="line">
                            <a:avLst/>
                          </a:prstGeom>
                          <a:ln w="9477" cap="flat" cmpd="sng">
                            <a:solidFill>
                              <a:srgbClr val="EDEDED"/>
                            </a:solidFill>
                            <a:prstDash val="solid"/>
                            <a:headEnd type="none" w="med" len="med"/>
                            <a:tailEnd type="none" w="med" len="med"/>
                          </a:ln>
                        </wps:spPr>
                        <wps:bodyPr/>
                      </wps:wsp>
                      <wps:wsp>
                        <wps:cNvPr id="961" name="任意多边形 547"/>
                        <wps:cNvSpPr/>
                        <wps:spPr>
                          <a:xfrm>
                            <a:off x="1669" y="358"/>
                            <a:ext cx="15" cy="30"/>
                          </a:xfrm>
                          <a:custGeom>
                            <a:avLst/>
                            <a:gdLst/>
                            <a:ahLst/>
                            <a:cxnLst/>
                            <a:rect l="0" t="0" r="0" b="0"/>
                            <a:pathLst>
                              <a:path w="15" h="30">
                                <a:moveTo>
                                  <a:pt x="15" y="30"/>
                                </a:moveTo>
                                <a:lnTo>
                                  <a:pt x="0" y="30"/>
                                </a:lnTo>
                                <a:lnTo>
                                  <a:pt x="0" y="15"/>
                                </a:lnTo>
                                <a:lnTo>
                                  <a:pt x="15" y="0"/>
                                </a:lnTo>
                                <a:lnTo>
                                  <a:pt x="15" y="30"/>
                                </a:lnTo>
                                <a:close/>
                              </a:path>
                            </a:pathLst>
                          </a:custGeom>
                          <a:solidFill>
                            <a:srgbClr val="EDEDED"/>
                          </a:solidFill>
                          <a:ln w="9525">
                            <a:noFill/>
                          </a:ln>
                        </wps:spPr>
                        <wps:bodyPr upright="1"/>
                      </wps:wsp>
                      <wps:wsp>
                        <wps:cNvPr id="962" name="任意多边形 546"/>
                        <wps:cNvSpPr/>
                        <wps:spPr>
                          <a:xfrm>
                            <a:off x="580" y="358"/>
                            <a:ext cx="15" cy="30"/>
                          </a:xfrm>
                          <a:custGeom>
                            <a:avLst/>
                            <a:gdLst/>
                            <a:ahLst/>
                            <a:cxnLst/>
                            <a:rect l="0" t="0" r="0" b="0"/>
                            <a:pathLst>
                              <a:path w="15" h="30">
                                <a:moveTo>
                                  <a:pt x="0" y="30"/>
                                </a:moveTo>
                                <a:lnTo>
                                  <a:pt x="0" y="0"/>
                                </a:lnTo>
                                <a:lnTo>
                                  <a:pt x="15" y="0"/>
                                </a:lnTo>
                                <a:lnTo>
                                  <a:pt x="15" y="15"/>
                                </a:lnTo>
                                <a:lnTo>
                                  <a:pt x="0" y="30"/>
                                </a:lnTo>
                                <a:close/>
                              </a:path>
                            </a:pathLst>
                          </a:custGeom>
                          <a:solidFill>
                            <a:srgbClr val="999999"/>
                          </a:solidFill>
                          <a:ln w="9525">
                            <a:noFill/>
                          </a:ln>
                        </wps:spPr>
                        <wps:bodyPr upright="1"/>
                      </wps:wsp>
                    </wpg:wgp>
                  </a:graphicData>
                </a:graphic>
              </wp:anchor>
            </w:drawing>
          </mc:Choice>
          <mc:Fallback>
            <w:pict>
              <v:group w14:anchorId="7B6428B7" id="组合 545" o:spid="_x0000_s1026" style="position:absolute;margin-left:29pt;margin-top:17.95pt;width:55.25pt;height:1.5pt;z-index:251663360;mso-wrap-distance-left:0;mso-wrap-distance-right:0;mso-position-horizontal-relative:page" coordorigin="580,359" coordsize="110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">
                <v:line id="直线 549" o:spid="_x0000_s1027" style="position:absolute;visibility:visible;mso-wrap-style:square" from="580,366" to="1684,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" strokecolor="#999" strokeweight=".26325mm"/>
                <v:line id="直线 548" o:spid="_x0000_s1028" style="position:absolute;visibility:visible;mso-wrap-style:square" from="580,381" to="168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" strokecolor="#ededed" strokeweight=".26325mm"/>
                <v:shape id="任意多边形 547" o:spid="_x0000_s1029" style="position:absolute;left:1669;top:358;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" path="m15,30l,30,,15,15,r,30xe" fillcolor="#ededed" stroked="f">
                  <v:path arrowok="t" textboxrect="0,0,15,30"/>
                </v:shape>
                <v:shape id="任意多边形 546" o:spid="_x0000_s1030" style="position:absolute;left:580;top:358;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" path="m,30l,,15,r,15l,30xe" fillcolor="#999" stroked="f">
                  <v:path arrowok="t" textboxrect="0,0,15,30"/>
                </v:shape>
                <w10:wrap type="topAndBottom" anchorx="page"/>
              </v:group>
            </w:pict>
          </mc:Fallback>
        </mc:AlternateContent>
      </w:r>
    </w:p>
    <w:p w14:paraId="5AA4EC12" w14:textId="77777777" w:rsidR="007221B9" w:rsidRDefault="00467391">
      <w:r>
        <w:t>第 227 页</w:t>
      </w:r>
    </w:p>
    <w:p w14:paraId="040154E5" w14:textId="77777777" w:rsidR="007221B9" w:rsidRDefault="007221B9"/>
    <w:sectPr w:rsidR="007221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Microsoft YaHei">
    <w:altName w:val="汉仪旗黑"/>
    <w:panose1 w:val="020B0503020204020204"/>
    <w:charset w:val="86"/>
    <w:family w:val="swiss"/>
    <w:pitch w:val="variable"/>
    <w:sig w:usb0="80000287" w:usb1="28CF3C52" w:usb2="00000016" w:usb3="00000000" w:csb0="0004001F" w:csb1="00000000"/>
  </w:font>
  <w:font w:name="PingFang TC">
    <w:panose1 w:val="020B0400000000000000"/>
    <w:charset w:val="88"/>
    <w:family w:val="swiss"/>
    <w:pitch w:val="variable"/>
    <w:sig w:usb0="A00002FF" w:usb1="7ACFFDFB" w:usb2="00000017" w:usb3="00000000" w:csb0="00100001" w:csb1="00000000"/>
  </w:font>
  <w:font w:name="Roboto">
    <w:panose1 w:val="02000000000000000000"/>
    <w:charset w:val="00"/>
    <w:family w:val="auto"/>
    <w:pitch w:val="variable"/>
    <w:sig w:usb0="E00002FF" w:usb1="5000205B" w:usb2="0000002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embedSystemFonts/>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ED75201"/>
    <w:rsid w:val="DED75201"/>
    <w:rsid w:val="DFFDCF0B"/>
    <w:rsid w:val="EDDFEEB9"/>
    <w:rsid w:val="F55A82C9"/>
    <w:rsid w:val="FB3A5A03"/>
    <w:rsid w:val="FBC32EE4"/>
    <w:rsid w:val="FDFD53A2"/>
    <w:rsid w:val="00007035"/>
    <w:rsid w:val="0003099B"/>
    <w:rsid w:val="00035675"/>
    <w:rsid w:val="00045166"/>
    <w:rsid w:val="0004589F"/>
    <w:rsid w:val="00051F7F"/>
    <w:rsid w:val="00065739"/>
    <w:rsid w:val="000832D9"/>
    <w:rsid w:val="00086538"/>
    <w:rsid w:val="000E53EE"/>
    <w:rsid w:val="00111A3F"/>
    <w:rsid w:val="00150243"/>
    <w:rsid w:val="001673FD"/>
    <w:rsid w:val="0018467B"/>
    <w:rsid w:val="00195603"/>
    <w:rsid w:val="001C178D"/>
    <w:rsid w:val="001C2AE9"/>
    <w:rsid w:val="001C4040"/>
    <w:rsid w:val="001C7248"/>
    <w:rsid w:val="001D5187"/>
    <w:rsid w:val="001F5F51"/>
    <w:rsid w:val="00234B15"/>
    <w:rsid w:val="00235172"/>
    <w:rsid w:val="0024691D"/>
    <w:rsid w:val="002521DF"/>
    <w:rsid w:val="00252415"/>
    <w:rsid w:val="0027025C"/>
    <w:rsid w:val="00284BD0"/>
    <w:rsid w:val="002960B5"/>
    <w:rsid w:val="002B1A3C"/>
    <w:rsid w:val="002C6E93"/>
    <w:rsid w:val="002D1767"/>
    <w:rsid w:val="002D33D5"/>
    <w:rsid w:val="002D5FBD"/>
    <w:rsid w:val="002F5EA5"/>
    <w:rsid w:val="003052A5"/>
    <w:rsid w:val="00323CA5"/>
    <w:rsid w:val="003250A4"/>
    <w:rsid w:val="00333FF1"/>
    <w:rsid w:val="0038067F"/>
    <w:rsid w:val="003A40B2"/>
    <w:rsid w:val="003B2557"/>
    <w:rsid w:val="003B5D1B"/>
    <w:rsid w:val="003C0A43"/>
    <w:rsid w:val="003E51D6"/>
    <w:rsid w:val="004225FB"/>
    <w:rsid w:val="004277A3"/>
    <w:rsid w:val="00446400"/>
    <w:rsid w:val="00467391"/>
    <w:rsid w:val="004B4933"/>
    <w:rsid w:val="004F1CA0"/>
    <w:rsid w:val="004F37F8"/>
    <w:rsid w:val="00506316"/>
    <w:rsid w:val="00511B9E"/>
    <w:rsid w:val="00526EE5"/>
    <w:rsid w:val="0053796B"/>
    <w:rsid w:val="00567D8D"/>
    <w:rsid w:val="005803CD"/>
    <w:rsid w:val="005A7C7F"/>
    <w:rsid w:val="005C2276"/>
    <w:rsid w:val="006033B9"/>
    <w:rsid w:val="00606275"/>
    <w:rsid w:val="006114D3"/>
    <w:rsid w:val="006C58A0"/>
    <w:rsid w:val="006D251D"/>
    <w:rsid w:val="007221B9"/>
    <w:rsid w:val="007358CB"/>
    <w:rsid w:val="00740370"/>
    <w:rsid w:val="00741FD2"/>
    <w:rsid w:val="007776EB"/>
    <w:rsid w:val="0078515F"/>
    <w:rsid w:val="00790113"/>
    <w:rsid w:val="00792949"/>
    <w:rsid w:val="007E49D9"/>
    <w:rsid w:val="007F6528"/>
    <w:rsid w:val="008317DA"/>
    <w:rsid w:val="008461B4"/>
    <w:rsid w:val="008479C9"/>
    <w:rsid w:val="00854E20"/>
    <w:rsid w:val="0087123A"/>
    <w:rsid w:val="00885AE8"/>
    <w:rsid w:val="00897DEB"/>
    <w:rsid w:val="008B5992"/>
    <w:rsid w:val="008D2E9C"/>
    <w:rsid w:val="008E2D9C"/>
    <w:rsid w:val="00901A4B"/>
    <w:rsid w:val="00927441"/>
    <w:rsid w:val="00940D9F"/>
    <w:rsid w:val="009454E4"/>
    <w:rsid w:val="0094630C"/>
    <w:rsid w:val="00957DF5"/>
    <w:rsid w:val="00973FE3"/>
    <w:rsid w:val="00987162"/>
    <w:rsid w:val="00993FA1"/>
    <w:rsid w:val="009A6E13"/>
    <w:rsid w:val="009A6E53"/>
    <w:rsid w:val="009E0055"/>
    <w:rsid w:val="009F08E4"/>
    <w:rsid w:val="00A054F8"/>
    <w:rsid w:val="00A32204"/>
    <w:rsid w:val="00A61E5D"/>
    <w:rsid w:val="00A7302F"/>
    <w:rsid w:val="00AB5DF9"/>
    <w:rsid w:val="00AE4207"/>
    <w:rsid w:val="00B03B19"/>
    <w:rsid w:val="00B10497"/>
    <w:rsid w:val="00B63E45"/>
    <w:rsid w:val="00B65DB7"/>
    <w:rsid w:val="00B720AA"/>
    <w:rsid w:val="00BB5C39"/>
    <w:rsid w:val="00BD2755"/>
    <w:rsid w:val="00BF6517"/>
    <w:rsid w:val="00C16A5C"/>
    <w:rsid w:val="00C23FE4"/>
    <w:rsid w:val="00C51DF7"/>
    <w:rsid w:val="00C53F1D"/>
    <w:rsid w:val="00C70919"/>
    <w:rsid w:val="00C81651"/>
    <w:rsid w:val="00CA1992"/>
    <w:rsid w:val="00CA25A0"/>
    <w:rsid w:val="00CC11DF"/>
    <w:rsid w:val="00CD21ED"/>
    <w:rsid w:val="00CE2CA2"/>
    <w:rsid w:val="00D14317"/>
    <w:rsid w:val="00D47185"/>
    <w:rsid w:val="00D54253"/>
    <w:rsid w:val="00D65F73"/>
    <w:rsid w:val="00D70CAC"/>
    <w:rsid w:val="00D82910"/>
    <w:rsid w:val="00D95B6E"/>
    <w:rsid w:val="00DA6ED8"/>
    <w:rsid w:val="00DB24F9"/>
    <w:rsid w:val="00DE6F26"/>
    <w:rsid w:val="00E07E06"/>
    <w:rsid w:val="00E2602E"/>
    <w:rsid w:val="00E44FEE"/>
    <w:rsid w:val="00E72E43"/>
    <w:rsid w:val="00EA59A2"/>
    <w:rsid w:val="00F15660"/>
    <w:rsid w:val="00F21B0A"/>
    <w:rsid w:val="00F2762D"/>
    <w:rsid w:val="00F36791"/>
    <w:rsid w:val="00F61A62"/>
    <w:rsid w:val="00F765D8"/>
    <w:rsid w:val="00F94BA9"/>
    <w:rsid w:val="00FC223B"/>
    <w:rsid w:val="00FD1A00"/>
    <w:rsid w:val="00FD3B78"/>
    <w:rsid w:val="00FD4D9D"/>
    <w:rsid w:val="00FE1148"/>
    <w:rsid w:val="00FE478F"/>
    <w:rsid w:val="00FF5121"/>
    <w:rsid w:val="0E7DFA65"/>
    <w:rsid w:val="2DBFFD00"/>
    <w:rsid w:val="3DDFDA8F"/>
    <w:rsid w:val="3FFF6C4D"/>
    <w:rsid w:val="5CFF88FB"/>
    <w:rsid w:val="5D66EBE2"/>
    <w:rsid w:val="659FED49"/>
    <w:rsid w:val="6F6FBC8F"/>
    <w:rsid w:val="6FD3CD81"/>
    <w:rsid w:val="7BBD215B"/>
    <w:rsid w:val="7EFF2214"/>
    <w:rsid w:val="7F181022"/>
    <w:rsid w:val="7F9B4660"/>
    <w:rsid w:val="BF2F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727FAE0"/>
  <w15:docId w15:val="{136EF0FA-1AF0-354D-92D4-85BFF84A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TW"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755"/>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19"/>
      <w:szCs w:val="19"/>
    </w:rPr>
  </w:style>
  <w:style w:type="paragraph" w:customStyle="1" w:styleId="TableParagraph">
    <w:name w:val="Table Paragraph"/>
    <w:basedOn w:val="Normal"/>
    <w:uiPriority w:val="1"/>
    <w:qFormat/>
    <w:pPr>
      <w:spacing w:line="204" w:lineRule="exact"/>
    </w:pPr>
  </w:style>
  <w:style w:type="table" w:customStyle="1" w:styleId="TableNormal1">
    <w:name w:val="Table Normal1"/>
    <w:uiPriority w:val="2"/>
    <w:unhideWhenUsed/>
    <w:qFormat/>
    <w:tblPr>
      <w:tblCellMar>
        <w:top w:w="0" w:type="dxa"/>
        <w:left w:w="0" w:type="dxa"/>
        <w:bottom w:w="0" w:type="dxa"/>
        <w:right w:w="0" w:type="dxa"/>
      </w:tblCellMar>
    </w:tblPr>
  </w:style>
  <w:style w:type="paragraph" w:styleId="Revision">
    <w:name w:val="Revision"/>
    <w:hidden/>
    <w:uiPriority w:val="99"/>
    <w:semiHidden/>
    <w:rsid w:val="00790113"/>
    <w:rPr>
      <w:rFonts w:ascii="Microsoft YaHei" w:eastAsia="Microsoft YaHei" w:hAnsi="Microsoft YaHei" w:cs="Microsoft YaHei"/>
      <w:sz w:val="22"/>
      <w:szCs w:val="22"/>
      <w:lang w:val="en-US" w:eastAsia="en-US"/>
    </w:rPr>
  </w:style>
  <w:style w:type="character" w:styleId="Hyperlink">
    <w:name w:val="Hyperlink"/>
    <w:basedOn w:val="DefaultParagraphFont"/>
    <w:rsid w:val="002F5EA5"/>
    <w:rPr>
      <w:color w:val="0563C1" w:themeColor="hyperlink"/>
      <w:u w:val="single"/>
    </w:rPr>
  </w:style>
  <w:style w:type="character" w:styleId="UnresolvedMention">
    <w:name w:val="Unresolved Mention"/>
    <w:basedOn w:val="DefaultParagraphFont"/>
    <w:uiPriority w:val="99"/>
    <w:semiHidden/>
    <w:unhideWhenUsed/>
    <w:rsid w:val="002F5EA5"/>
    <w:rPr>
      <w:color w:val="605E5C"/>
      <w:shd w:val="clear" w:color="auto" w:fill="E1DFDD"/>
    </w:rPr>
  </w:style>
  <w:style w:type="character" w:customStyle="1" w:styleId="jlqj4b">
    <w:name w:val="jlqj4b"/>
    <w:basedOn w:val="DefaultParagraphFont"/>
    <w:rsid w:val="004F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544">
      <w:bodyDiv w:val="1"/>
      <w:marLeft w:val="0"/>
      <w:marRight w:val="0"/>
      <w:marTop w:val="0"/>
      <w:marBottom w:val="0"/>
      <w:divBdr>
        <w:top w:val="none" w:sz="0" w:space="0" w:color="auto"/>
        <w:left w:val="none" w:sz="0" w:space="0" w:color="auto"/>
        <w:bottom w:val="none" w:sz="0" w:space="0" w:color="auto"/>
        <w:right w:val="none" w:sz="0" w:space="0" w:color="auto"/>
      </w:divBdr>
    </w:div>
    <w:div w:id="107434411">
      <w:bodyDiv w:val="1"/>
      <w:marLeft w:val="0"/>
      <w:marRight w:val="0"/>
      <w:marTop w:val="0"/>
      <w:marBottom w:val="0"/>
      <w:divBdr>
        <w:top w:val="none" w:sz="0" w:space="0" w:color="auto"/>
        <w:left w:val="none" w:sz="0" w:space="0" w:color="auto"/>
        <w:bottom w:val="none" w:sz="0" w:space="0" w:color="auto"/>
        <w:right w:val="none" w:sz="0" w:space="0" w:color="auto"/>
      </w:divBdr>
    </w:div>
    <w:div w:id="252082948">
      <w:bodyDiv w:val="1"/>
      <w:marLeft w:val="0"/>
      <w:marRight w:val="0"/>
      <w:marTop w:val="0"/>
      <w:marBottom w:val="0"/>
      <w:divBdr>
        <w:top w:val="none" w:sz="0" w:space="0" w:color="auto"/>
        <w:left w:val="none" w:sz="0" w:space="0" w:color="auto"/>
        <w:bottom w:val="none" w:sz="0" w:space="0" w:color="auto"/>
        <w:right w:val="none" w:sz="0" w:space="0" w:color="auto"/>
      </w:divBdr>
    </w:div>
    <w:div w:id="548689324">
      <w:bodyDiv w:val="1"/>
      <w:marLeft w:val="0"/>
      <w:marRight w:val="0"/>
      <w:marTop w:val="0"/>
      <w:marBottom w:val="0"/>
      <w:divBdr>
        <w:top w:val="none" w:sz="0" w:space="0" w:color="auto"/>
        <w:left w:val="none" w:sz="0" w:space="0" w:color="auto"/>
        <w:bottom w:val="none" w:sz="0" w:space="0" w:color="auto"/>
        <w:right w:val="none" w:sz="0" w:space="0" w:color="auto"/>
      </w:divBdr>
    </w:div>
    <w:div w:id="1115752363">
      <w:bodyDiv w:val="1"/>
      <w:marLeft w:val="0"/>
      <w:marRight w:val="0"/>
      <w:marTop w:val="0"/>
      <w:marBottom w:val="0"/>
      <w:divBdr>
        <w:top w:val="none" w:sz="0" w:space="0" w:color="auto"/>
        <w:left w:val="none" w:sz="0" w:space="0" w:color="auto"/>
        <w:bottom w:val="none" w:sz="0" w:space="0" w:color="auto"/>
        <w:right w:val="none" w:sz="0" w:space="0" w:color="auto"/>
      </w:divBdr>
    </w:div>
    <w:div w:id="1324508996">
      <w:bodyDiv w:val="1"/>
      <w:marLeft w:val="0"/>
      <w:marRight w:val="0"/>
      <w:marTop w:val="0"/>
      <w:marBottom w:val="0"/>
      <w:divBdr>
        <w:top w:val="none" w:sz="0" w:space="0" w:color="auto"/>
        <w:left w:val="none" w:sz="0" w:space="0" w:color="auto"/>
        <w:bottom w:val="none" w:sz="0" w:space="0" w:color="auto"/>
        <w:right w:val="none" w:sz="0" w:space="0" w:color="auto"/>
      </w:divBdr>
    </w:div>
    <w:div w:id="1385519242">
      <w:bodyDiv w:val="1"/>
      <w:marLeft w:val="0"/>
      <w:marRight w:val="0"/>
      <w:marTop w:val="0"/>
      <w:marBottom w:val="0"/>
      <w:divBdr>
        <w:top w:val="none" w:sz="0" w:space="0" w:color="auto"/>
        <w:left w:val="none" w:sz="0" w:space="0" w:color="auto"/>
        <w:bottom w:val="none" w:sz="0" w:space="0" w:color="auto"/>
        <w:right w:val="none" w:sz="0" w:space="0" w:color="auto"/>
      </w:divBdr>
    </w:div>
    <w:div w:id="1393197053">
      <w:bodyDiv w:val="1"/>
      <w:marLeft w:val="0"/>
      <w:marRight w:val="0"/>
      <w:marTop w:val="0"/>
      <w:marBottom w:val="0"/>
      <w:divBdr>
        <w:top w:val="none" w:sz="0" w:space="0" w:color="auto"/>
        <w:left w:val="none" w:sz="0" w:space="0" w:color="auto"/>
        <w:bottom w:val="none" w:sz="0" w:space="0" w:color="auto"/>
        <w:right w:val="none" w:sz="0" w:space="0" w:color="auto"/>
      </w:divBdr>
    </w:div>
    <w:div w:id="1479491466">
      <w:bodyDiv w:val="1"/>
      <w:marLeft w:val="0"/>
      <w:marRight w:val="0"/>
      <w:marTop w:val="0"/>
      <w:marBottom w:val="0"/>
      <w:divBdr>
        <w:top w:val="none" w:sz="0" w:space="0" w:color="auto"/>
        <w:left w:val="none" w:sz="0" w:space="0" w:color="auto"/>
        <w:bottom w:val="none" w:sz="0" w:space="0" w:color="auto"/>
        <w:right w:val="none" w:sz="0" w:space="0" w:color="auto"/>
      </w:divBdr>
    </w:div>
    <w:div w:id="1515656115">
      <w:bodyDiv w:val="1"/>
      <w:marLeft w:val="0"/>
      <w:marRight w:val="0"/>
      <w:marTop w:val="0"/>
      <w:marBottom w:val="0"/>
      <w:divBdr>
        <w:top w:val="none" w:sz="0" w:space="0" w:color="auto"/>
        <w:left w:val="none" w:sz="0" w:space="0" w:color="auto"/>
        <w:bottom w:val="none" w:sz="0" w:space="0" w:color="auto"/>
        <w:right w:val="none" w:sz="0" w:space="0" w:color="auto"/>
      </w:divBdr>
    </w:div>
    <w:div w:id="1516770277">
      <w:bodyDiv w:val="1"/>
      <w:marLeft w:val="0"/>
      <w:marRight w:val="0"/>
      <w:marTop w:val="0"/>
      <w:marBottom w:val="0"/>
      <w:divBdr>
        <w:top w:val="none" w:sz="0" w:space="0" w:color="auto"/>
        <w:left w:val="none" w:sz="0" w:space="0" w:color="auto"/>
        <w:bottom w:val="none" w:sz="0" w:space="0" w:color="auto"/>
        <w:right w:val="none" w:sz="0" w:space="0" w:color="auto"/>
      </w:divBdr>
    </w:div>
    <w:div w:id="1563101885">
      <w:bodyDiv w:val="1"/>
      <w:marLeft w:val="0"/>
      <w:marRight w:val="0"/>
      <w:marTop w:val="0"/>
      <w:marBottom w:val="0"/>
      <w:divBdr>
        <w:top w:val="none" w:sz="0" w:space="0" w:color="auto"/>
        <w:left w:val="none" w:sz="0" w:space="0" w:color="auto"/>
        <w:bottom w:val="none" w:sz="0" w:space="0" w:color="auto"/>
        <w:right w:val="none" w:sz="0" w:space="0" w:color="auto"/>
      </w:divBdr>
    </w:div>
    <w:div w:id="1646928849">
      <w:bodyDiv w:val="1"/>
      <w:marLeft w:val="0"/>
      <w:marRight w:val="0"/>
      <w:marTop w:val="0"/>
      <w:marBottom w:val="0"/>
      <w:divBdr>
        <w:top w:val="none" w:sz="0" w:space="0" w:color="auto"/>
        <w:left w:val="none" w:sz="0" w:space="0" w:color="auto"/>
        <w:bottom w:val="none" w:sz="0" w:space="0" w:color="auto"/>
        <w:right w:val="none" w:sz="0" w:space="0" w:color="auto"/>
      </w:divBdr>
    </w:div>
    <w:div w:id="1765224838">
      <w:bodyDiv w:val="1"/>
      <w:marLeft w:val="0"/>
      <w:marRight w:val="0"/>
      <w:marTop w:val="0"/>
      <w:marBottom w:val="0"/>
      <w:divBdr>
        <w:top w:val="none" w:sz="0" w:space="0" w:color="auto"/>
        <w:left w:val="none" w:sz="0" w:space="0" w:color="auto"/>
        <w:bottom w:val="none" w:sz="0" w:space="0" w:color="auto"/>
        <w:right w:val="none" w:sz="0" w:space="0" w:color="auto"/>
      </w:divBdr>
    </w:div>
    <w:div w:id="1837960023">
      <w:bodyDiv w:val="1"/>
      <w:marLeft w:val="0"/>
      <w:marRight w:val="0"/>
      <w:marTop w:val="0"/>
      <w:marBottom w:val="0"/>
      <w:divBdr>
        <w:top w:val="none" w:sz="0" w:space="0" w:color="auto"/>
        <w:left w:val="none" w:sz="0" w:space="0" w:color="auto"/>
        <w:bottom w:val="none" w:sz="0" w:space="0" w:color="auto"/>
        <w:right w:val="none" w:sz="0" w:space="0" w:color="auto"/>
      </w:divBdr>
    </w:div>
    <w:div w:id="1955016590">
      <w:bodyDiv w:val="1"/>
      <w:marLeft w:val="0"/>
      <w:marRight w:val="0"/>
      <w:marTop w:val="0"/>
      <w:marBottom w:val="0"/>
      <w:divBdr>
        <w:top w:val="none" w:sz="0" w:space="0" w:color="auto"/>
        <w:left w:val="none" w:sz="0" w:space="0" w:color="auto"/>
        <w:bottom w:val="none" w:sz="0" w:space="0" w:color="auto"/>
        <w:right w:val="none" w:sz="0" w:space="0" w:color="auto"/>
      </w:divBdr>
    </w:div>
    <w:div w:id="20265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chajianzhong</dc:creator>
  <cp:lastModifiedBy>Microsoft Office User</cp:lastModifiedBy>
  <cp:revision>184</cp:revision>
  <dcterms:created xsi:type="dcterms:W3CDTF">2021-12-08T03:10:00Z</dcterms:created>
  <dcterms:modified xsi:type="dcterms:W3CDTF">2021-12-08T10:26:00Z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